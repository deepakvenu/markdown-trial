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8A23A" w14:textId="2021665F" w:rsidR="001E41F3" w:rsidRPr="002E02A5" w:rsidRDefault="00ED6C6A">
      <w:pPr>
        <w:pStyle w:val="CRCoverPage"/>
        <w:tabs>
          <w:tab w:val="right" w:pos="9639"/>
        </w:tabs>
        <w:spacing w:after="0"/>
        <w:rPr>
          <w:b/>
          <w:i/>
          <w:noProof/>
          <w:sz w:val="28"/>
          <w:lang w:val="en-FI"/>
        </w:rPr>
      </w:pPr>
      <w:r w:rsidRPr="00ED6C6A">
        <w:rPr>
          <w:b/>
          <w:noProof/>
          <w:sz w:val="24"/>
        </w:rPr>
        <w:t>3GPP TSG-RAN WG1 Meeting #10</w:t>
      </w:r>
      <w:r w:rsidR="007454BF">
        <w:rPr>
          <w:b/>
          <w:noProof/>
          <w:sz w:val="24"/>
          <w:lang w:val="en-FI"/>
        </w:rPr>
        <w:t>7</w:t>
      </w:r>
      <w:r w:rsidRPr="00ED6C6A">
        <w:rPr>
          <w:b/>
          <w:noProof/>
          <w:sz w:val="24"/>
        </w:rPr>
        <w:t>-e</w:t>
      </w:r>
      <w:r w:rsidR="001E41F3">
        <w:rPr>
          <w:b/>
          <w:i/>
          <w:noProof/>
          <w:sz w:val="28"/>
        </w:rPr>
        <w:tab/>
      </w:r>
      <w:r w:rsidR="00E74FDC" w:rsidRPr="00E74FDC">
        <w:rPr>
          <w:b/>
          <w:i/>
          <w:noProof/>
          <w:sz w:val="28"/>
        </w:rPr>
        <w:t>R1-2112947</w:t>
      </w:r>
    </w:p>
    <w:p w14:paraId="7CB45193" w14:textId="7E1EA2EC" w:rsidR="001E41F3" w:rsidRDefault="00CF261C" w:rsidP="005E2C44">
      <w:pPr>
        <w:pStyle w:val="CRCoverPage"/>
        <w:outlineLvl w:val="0"/>
        <w:rPr>
          <w:b/>
          <w:noProof/>
          <w:sz w:val="24"/>
        </w:rPr>
      </w:pPr>
      <w:r>
        <w:fldChar w:fldCharType="begin"/>
      </w:r>
      <w:r>
        <w:instrText xml:space="preserve"> DOCPROPERTY  Location  \* MERGEFORMAT </w:instrText>
      </w:r>
      <w:r>
        <w:fldChar w:fldCharType="separate"/>
      </w:r>
      <w:r w:rsidR="00664312" w:rsidRPr="00AE4060">
        <w:rPr>
          <w:rFonts w:cs="Arial"/>
          <w:b/>
          <w:noProof/>
          <w:sz w:val="24"/>
          <w:lang w:val="en-US" w:eastAsia="ja-JP"/>
        </w:rPr>
        <w:t>Electronic Me</w:t>
      </w:r>
      <w:r w:rsidR="00ED6C6A" w:rsidRPr="00AE4060">
        <w:rPr>
          <w:rFonts w:cs="Arial"/>
          <w:b/>
          <w:noProof/>
          <w:sz w:val="24"/>
          <w:lang w:val="en-US" w:eastAsia="ja-JP"/>
        </w:rPr>
        <w:t>e</w:t>
      </w:r>
      <w:r w:rsidR="00664312" w:rsidRPr="00AE4060">
        <w:rPr>
          <w:rFonts w:cs="Arial"/>
          <w:b/>
          <w:noProof/>
          <w:sz w:val="24"/>
          <w:lang w:val="en-US" w:eastAsia="ja-JP"/>
        </w:rPr>
        <w:t xml:space="preserve">ting, </w:t>
      </w:r>
      <w:r w:rsidR="007454BF">
        <w:rPr>
          <w:rFonts w:cs="Arial"/>
          <w:b/>
          <w:noProof/>
          <w:sz w:val="24"/>
          <w:lang w:val="en-FI" w:eastAsia="ja-JP"/>
        </w:rPr>
        <w:t>November</w:t>
      </w:r>
      <w:r w:rsidR="0053558E">
        <w:rPr>
          <w:rFonts w:cs="Arial"/>
          <w:b/>
          <w:noProof/>
          <w:sz w:val="24"/>
          <w:lang w:val="en-US" w:eastAsia="ja-JP"/>
        </w:rPr>
        <w:t xml:space="preserve"> </w:t>
      </w:r>
      <w:r w:rsidR="008A79B5">
        <w:rPr>
          <w:rFonts w:cs="Arial"/>
          <w:b/>
          <w:noProof/>
          <w:sz w:val="24"/>
          <w:lang w:val="en-US" w:eastAsia="ja-JP"/>
        </w:rPr>
        <w:t>1</w:t>
      </w:r>
      <w:r w:rsidR="00ED6C6A">
        <w:rPr>
          <w:rFonts w:cs="Arial"/>
          <w:b/>
          <w:noProof/>
          <w:sz w:val="24"/>
          <w:lang w:val="en-FI" w:eastAsia="ja-JP"/>
        </w:rPr>
        <w:t>1</w:t>
      </w:r>
      <w:r w:rsidR="00ED6C6A" w:rsidRPr="00D92BC5">
        <w:rPr>
          <w:rFonts w:cs="Arial"/>
          <w:b/>
          <w:noProof/>
          <w:sz w:val="24"/>
          <w:vertAlign w:val="superscript"/>
          <w:lang w:val="en-US" w:eastAsia="ja-JP"/>
        </w:rPr>
        <w:t>th</w:t>
      </w:r>
      <w:r w:rsidR="00ED6C6A" w:rsidRPr="00AE4060">
        <w:rPr>
          <w:rFonts w:cs="Arial"/>
          <w:b/>
          <w:noProof/>
          <w:sz w:val="24"/>
          <w:lang w:val="en-US" w:eastAsia="ja-JP"/>
        </w:rPr>
        <w:t xml:space="preserve"> </w:t>
      </w:r>
      <w:r w:rsidR="00664312" w:rsidRPr="00AE4060">
        <w:rPr>
          <w:rFonts w:cs="Arial"/>
          <w:b/>
          <w:noProof/>
          <w:sz w:val="24"/>
          <w:lang w:val="en-US" w:eastAsia="ja-JP"/>
        </w:rPr>
        <w:t xml:space="preserve">– </w:t>
      </w:r>
      <w:r w:rsidR="00ED6C6A">
        <w:rPr>
          <w:rFonts w:cs="Arial"/>
          <w:b/>
          <w:noProof/>
          <w:sz w:val="24"/>
          <w:lang w:val="en-FI" w:eastAsia="ja-JP"/>
        </w:rPr>
        <w:t>1</w:t>
      </w:r>
      <w:r w:rsidR="000E0C5C">
        <w:rPr>
          <w:rFonts w:cs="Arial"/>
          <w:b/>
          <w:noProof/>
          <w:sz w:val="24"/>
          <w:lang w:val="en-FI" w:eastAsia="ja-JP"/>
        </w:rPr>
        <w:t>9</w:t>
      </w:r>
      <w:r w:rsidR="00664312" w:rsidRPr="00D92BC5">
        <w:rPr>
          <w:rFonts w:cs="Arial"/>
          <w:b/>
          <w:noProof/>
          <w:sz w:val="24"/>
          <w:vertAlign w:val="superscript"/>
          <w:lang w:val="en-US" w:eastAsia="ja-JP"/>
        </w:rPr>
        <w:t>th</w:t>
      </w:r>
      <w:r w:rsidR="00ED6C6A">
        <w:rPr>
          <w:rFonts w:cs="Arial"/>
          <w:b/>
          <w:noProof/>
          <w:sz w:val="24"/>
          <w:lang w:val="en-FI" w:eastAsia="ja-JP"/>
        </w:rPr>
        <w:t xml:space="preserve">, </w:t>
      </w:r>
      <w:r w:rsidR="00664312" w:rsidRPr="00AE4060">
        <w:rPr>
          <w:rFonts w:cs="Arial"/>
          <w:b/>
          <w:noProof/>
          <w:sz w:val="24"/>
          <w:lang w:val="en-US" w:eastAsia="ja-JP"/>
        </w:rPr>
        <w:t>202</w:t>
      </w:r>
      <w:r>
        <w:rPr>
          <w:rFonts w:cs="Arial"/>
          <w:b/>
          <w:noProof/>
          <w:sz w:val="24"/>
          <w:lang w:val="en-US" w:eastAsia="ja-JP"/>
        </w:rPr>
        <w:fldChar w:fldCharType="end"/>
      </w:r>
      <w:r w:rsidR="00D513BA">
        <w:rPr>
          <w:b/>
          <w:noProof/>
          <w:sz w:val="24"/>
        </w:rPr>
        <w:t>1</w:t>
      </w:r>
    </w:p>
    <w:tbl>
      <w:tblPr>
        <w:tblW w:w="9641" w:type="dxa"/>
        <w:tblInd w:w="42" w:type="dxa"/>
        <w:tblLayout w:type="fixed"/>
        <w:tblCellMar>
          <w:left w:w="42" w:type="dxa"/>
          <w:right w:w="42" w:type="dxa"/>
        </w:tblCellMar>
        <w:tblLook w:val="0000" w:firstRow="0" w:lastRow="0" w:firstColumn="0" w:lastColumn="0" w:noHBand="0" w:noVBand="0"/>
      </w:tblPr>
      <w:tblGrid>
        <w:gridCol w:w="142"/>
        <w:gridCol w:w="1559"/>
        <w:gridCol w:w="709"/>
        <w:gridCol w:w="1276"/>
        <w:gridCol w:w="709"/>
        <w:gridCol w:w="992"/>
        <w:gridCol w:w="2410"/>
        <w:gridCol w:w="1701"/>
        <w:gridCol w:w="143"/>
      </w:tblGrid>
      <w:tr w:rsidR="001E41F3" w14:paraId="21D81507" w14:textId="77777777" w:rsidTr="00547111">
        <w:tc>
          <w:tcPr>
            <w:tcW w:w="9641" w:type="dxa"/>
            <w:gridSpan w:val="9"/>
            <w:tcBorders>
              <w:top w:val="single" w:sz="4" w:space="0" w:color="auto"/>
              <w:left w:val="single" w:sz="4" w:space="0" w:color="auto"/>
              <w:right w:val="single" w:sz="4" w:space="0" w:color="auto"/>
            </w:tcBorders>
          </w:tcPr>
          <w:p w14:paraId="2CAA71AF" w14:textId="77777777" w:rsidR="001E41F3" w:rsidRDefault="00305409" w:rsidP="00E34898">
            <w:pPr>
              <w:pStyle w:val="CRCoverPage"/>
              <w:spacing w:after="0"/>
              <w:jc w:val="right"/>
              <w:rPr>
                <w:i/>
                <w:noProof/>
              </w:rPr>
            </w:pPr>
            <w:r>
              <w:rPr>
                <w:i/>
                <w:noProof/>
                <w:sz w:val="14"/>
              </w:rPr>
              <w:t>CR-Form-v</w:t>
            </w:r>
            <w:r w:rsidR="008863B9">
              <w:rPr>
                <w:i/>
                <w:noProof/>
                <w:sz w:val="14"/>
              </w:rPr>
              <w:t>12.</w:t>
            </w:r>
            <w:r w:rsidR="002E472E">
              <w:rPr>
                <w:i/>
                <w:noProof/>
                <w:sz w:val="14"/>
              </w:rPr>
              <w:t>1</w:t>
            </w:r>
          </w:p>
        </w:tc>
      </w:tr>
      <w:tr w:rsidR="001E41F3" w14:paraId="3FBB62B8" w14:textId="77777777" w:rsidTr="00547111">
        <w:tc>
          <w:tcPr>
            <w:tcW w:w="9641" w:type="dxa"/>
            <w:gridSpan w:val="9"/>
            <w:tcBorders>
              <w:left w:val="single" w:sz="4" w:space="0" w:color="auto"/>
              <w:right w:val="single" w:sz="4" w:space="0" w:color="auto"/>
            </w:tcBorders>
          </w:tcPr>
          <w:p w14:paraId="79AB67D6" w14:textId="0F9F16B9" w:rsidR="001E41F3" w:rsidRDefault="001E41F3">
            <w:pPr>
              <w:pStyle w:val="CRCoverPage"/>
              <w:spacing w:after="0"/>
              <w:jc w:val="center"/>
              <w:rPr>
                <w:noProof/>
              </w:rPr>
            </w:pPr>
            <w:r>
              <w:rPr>
                <w:b/>
                <w:noProof/>
                <w:sz w:val="32"/>
              </w:rPr>
              <w:t>CHANGE REQUEST</w:t>
            </w:r>
          </w:p>
        </w:tc>
      </w:tr>
      <w:tr w:rsidR="001E41F3" w14:paraId="79946B04" w14:textId="77777777" w:rsidTr="00547111">
        <w:tc>
          <w:tcPr>
            <w:tcW w:w="9641" w:type="dxa"/>
            <w:gridSpan w:val="9"/>
            <w:tcBorders>
              <w:left w:val="single" w:sz="4" w:space="0" w:color="auto"/>
              <w:right w:val="single" w:sz="4" w:space="0" w:color="auto"/>
            </w:tcBorders>
          </w:tcPr>
          <w:p w14:paraId="12C70EEE" w14:textId="77777777" w:rsidR="001E41F3" w:rsidRDefault="001E41F3">
            <w:pPr>
              <w:pStyle w:val="CRCoverPage"/>
              <w:spacing w:after="0"/>
              <w:rPr>
                <w:noProof/>
                <w:sz w:val="8"/>
                <w:szCs w:val="8"/>
              </w:rPr>
            </w:pPr>
          </w:p>
        </w:tc>
      </w:tr>
      <w:tr w:rsidR="001E41F3" w14:paraId="3999489E" w14:textId="77777777" w:rsidTr="00547111">
        <w:tc>
          <w:tcPr>
            <w:tcW w:w="142" w:type="dxa"/>
            <w:tcBorders>
              <w:left w:val="single" w:sz="4" w:space="0" w:color="auto"/>
            </w:tcBorders>
          </w:tcPr>
          <w:p w14:paraId="4DDA7F40" w14:textId="77777777" w:rsidR="001E41F3" w:rsidRDefault="001E41F3">
            <w:pPr>
              <w:pStyle w:val="CRCoverPage"/>
              <w:spacing w:after="0"/>
              <w:jc w:val="right"/>
              <w:rPr>
                <w:noProof/>
              </w:rPr>
            </w:pPr>
          </w:p>
        </w:tc>
        <w:tc>
          <w:tcPr>
            <w:tcW w:w="1559" w:type="dxa"/>
            <w:shd w:val="pct30" w:color="FFFF00" w:fill="auto"/>
          </w:tcPr>
          <w:p w14:paraId="52508B66" w14:textId="524CCF86" w:rsidR="001E41F3" w:rsidRPr="00ED6C6A" w:rsidRDefault="00A501DF" w:rsidP="00E13F3D">
            <w:pPr>
              <w:pStyle w:val="CRCoverPage"/>
              <w:spacing w:after="0"/>
              <w:jc w:val="right"/>
              <w:rPr>
                <w:b/>
                <w:noProof/>
                <w:sz w:val="28"/>
                <w:lang w:val="en-FI"/>
              </w:rPr>
            </w:pPr>
            <w:r>
              <w:rPr>
                <w:b/>
                <w:noProof/>
                <w:sz w:val="28"/>
              </w:rPr>
              <w:t>3</w:t>
            </w:r>
            <w:r w:rsidR="000D1EFF">
              <w:rPr>
                <w:b/>
                <w:noProof/>
                <w:sz w:val="28"/>
              </w:rPr>
              <w:t>8.</w:t>
            </w:r>
            <w:r w:rsidR="00ED6C6A">
              <w:rPr>
                <w:b/>
                <w:noProof/>
                <w:sz w:val="28"/>
                <w:lang w:val="en-FI"/>
              </w:rPr>
              <w:t>214</w:t>
            </w:r>
          </w:p>
        </w:tc>
        <w:tc>
          <w:tcPr>
            <w:tcW w:w="709" w:type="dxa"/>
          </w:tcPr>
          <w:p w14:paraId="77009707" w14:textId="77777777" w:rsidR="001E41F3" w:rsidRDefault="001E41F3">
            <w:pPr>
              <w:pStyle w:val="CRCoverPage"/>
              <w:spacing w:after="0"/>
              <w:jc w:val="center"/>
              <w:rPr>
                <w:noProof/>
              </w:rPr>
            </w:pPr>
            <w:r>
              <w:rPr>
                <w:b/>
                <w:noProof/>
                <w:sz w:val="28"/>
              </w:rPr>
              <w:t>CR</w:t>
            </w:r>
          </w:p>
        </w:tc>
        <w:tc>
          <w:tcPr>
            <w:tcW w:w="1276" w:type="dxa"/>
            <w:shd w:val="pct30" w:color="FFFF00" w:fill="auto"/>
          </w:tcPr>
          <w:p w14:paraId="6CAED29D" w14:textId="6A733572" w:rsidR="001E41F3" w:rsidRPr="00410371" w:rsidRDefault="00CF261C" w:rsidP="00E74FDC">
            <w:pPr>
              <w:pStyle w:val="CRCoverPage"/>
              <w:spacing w:after="0"/>
              <w:jc w:val="center"/>
              <w:rPr>
                <w:noProof/>
              </w:rPr>
            </w:pPr>
            <w:r>
              <w:fldChar w:fldCharType="begin"/>
            </w:r>
            <w:r>
              <w:instrText xml:space="preserve"> DOCPROPERTY  Cr#  \* MERGEFORMAT </w:instrText>
            </w:r>
            <w:r>
              <w:fldChar w:fldCharType="separate"/>
            </w:r>
            <w:r w:rsidR="00E74FDC">
              <w:rPr>
                <w:b/>
                <w:noProof/>
                <w:sz w:val="28"/>
                <w:lang w:val="en-FI"/>
              </w:rPr>
              <w:t>0026</w:t>
            </w:r>
            <w:r>
              <w:rPr>
                <w:b/>
                <w:noProof/>
                <w:sz w:val="28"/>
              </w:rPr>
              <w:fldChar w:fldCharType="end"/>
            </w:r>
          </w:p>
        </w:tc>
        <w:tc>
          <w:tcPr>
            <w:tcW w:w="709" w:type="dxa"/>
          </w:tcPr>
          <w:p w14:paraId="09D2C09B" w14:textId="77777777" w:rsidR="001E41F3" w:rsidRDefault="001E41F3" w:rsidP="0051580D">
            <w:pPr>
              <w:pStyle w:val="CRCoverPage"/>
              <w:tabs>
                <w:tab w:val="right" w:pos="625"/>
              </w:tabs>
              <w:spacing w:after="0"/>
              <w:jc w:val="center"/>
              <w:rPr>
                <w:noProof/>
              </w:rPr>
            </w:pPr>
            <w:r>
              <w:rPr>
                <w:b/>
                <w:bCs/>
                <w:noProof/>
                <w:sz w:val="28"/>
              </w:rPr>
              <w:t>rev</w:t>
            </w:r>
          </w:p>
        </w:tc>
        <w:tc>
          <w:tcPr>
            <w:tcW w:w="992" w:type="dxa"/>
            <w:shd w:val="pct30" w:color="FFFF00" w:fill="auto"/>
          </w:tcPr>
          <w:p w14:paraId="7533BF9D" w14:textId="1E503432" w:rsidR="001E41F3" w:rsidRPr="00410371" w:rsidRDefault="00ED6C6A" w:rsidP="00E13F3D">
            <w:pPr>
              <w:pStyle w:val="CRCoverPage"/>
              <w:spacing w:after="0"/>
              <w:jc w:val="center"/>
              <w:rPr>
                <w:b/>
                <w:noProof/>
              </w:rPr>
            </w:pPr>
            <w:r>
              <w:rPr>
                <w:b/>
                <w:noProof/>
                <w:sz w:val="28"/>
                <w:lang w:val="en-FI"/>
              </w:rPr>
              <w:t>-</w:t>
            </w:r>
          </w:p>
        </w:tc>
        <w:tc>
          <w:tcPr>
            <w:tcW w:w="2410" w:type="dxa"/>
          </w:tcPr>
          <w:p w14:paraId="5D4AEAE9" w14:textId="77777777" w:rsidR="001E41F3" w:rsidRDefault="001E41F3" w:rsidP="0051580D">
            <w:pPr>
              <w:pStyle w:val="CRCoverPage"/>
              <w:tabs>
                <w:tab w:val="right" w:pos="1825"/>
              </w:tabs>
              <w:spacing w:after="0"/>
              <w:jc w:val="center"/>
              <w:rPr>
                <w:noProof/>
              </w:rPr>
            </w:pPr>
            <w:r w:rsidRPr="006B46FB">
              <w:rPr>
                <w:b/>
                <w:noProof/>
                <w:sz w:val="28"/>
                <w:szCs w:val="28"/>
              </w:rPr>
              <w:t>Current version:</w:t>
            </w:r>
          </w:p>
        </w:tc>
        <w:tc>
          <w:tcPr>
            <w:tcW w:w="1701" w:type="dxa"/>
            <w:shd w:val="pct30" w:color="FFFF00" w:fill="auto"/>
          </w:tcPr>
          <w:p w14:paraId="1E22D6AC" w14:textId="440C18FC" w:rsidR="001E41F3" w:rsidRPr="00410371" w:rsidRDefault="00D3279E">
            <w:pPr>
              <w:pStyle w:val="CRCoverPage"/>
              <w:spacing w:after="0"/>
              <w:jc w:val="center"/>
              <w:rPr>
                <w:noProof/>
                <w:sz w:val="28"/>
              </w:rPr>
            </w:pPr>
            <w:r>
              <w:rPr>
                <w:b/>
                <w:noProof/>
                <w:sz w:val="28"/>
              </w:rPr>
              <w:t>1</w:t>
            </w:r>
            <w:r w:rsidR="002A7BB2">
              <w:rPr>
                <w:b/>
                <w:noProof/>
                <w:sz w:val="28"/>
              </w:rPr>
              <w:t>6</w:t>
            </w:r>
            <w:r>
              <w:rPr>
                <w:b/>
                <w:noProof/>
                <w:sz w:val="28"/>
              </w:rPr>
              <w:t>.</w:t>
            </w:r>
            <w:r w:rsidR="00ED6C6A">
              <w:rPr>
                <w:b/>
                <w:noProof/>
                <w:sz w:val="28"/>
                <w:lang w:val="en-FI"/>
              </w:rPr>
              <w:t>7</w:t>
            </w:r>
            <w:r>
              <w:rPr>
                <w:b/>
                <w:noProof/>
                <w:sz w:val="28"/>
              </w:rPr>
              <w:t>.</w:t>
            </w:r>
            <w:r w:rsidR="002A7BB2">
              <w:rPr>
                <w:b/>
                <w:noProof/>
                <w:sz w:val="28"/>
              </w:rPr>
              <w:t>0</w:t>
            </w:r>
          </w:p>
        </w:tc>
        <w:tc>
          <w:tcPr>
            <w:tcW w:w="143" w:type="dxa"/>
            <w:tcBorders>
              <w:right w:val="single" w:sz="4" w:space="0" w:color="auto"/>
            </w:tcBorders>
          </w:tcPr>
          <w:p w14:paraId="399238C9" w14:textId="77777777" w:rsidR="001E41F3" w:rsidRDefault="001E41F3">
            <w:pPr>
              <w:pStyle w:val="CRCoverPage"/>
              <w:spacing w:after="0"/>
              <w:rPr>
                <w:noProof/>
              </w:rPr>
            </w:pPr>
          </w:p>
        </w:tc>
      </w:tr>
      <w:tr w:rsidR="001E41F3" w14:paraId="7DC9F5A2" w14:textId="77777777" w:rsidTr="00547111">
        <w:tc>
          <w:tcPr>
            <w:tcW w:w="9641" w:type="dxa"/>
            <w:gridSpan w:val="9"/>
            <w:tcBorders>
              <w:left w:val="single" w:sz="4" w:space="0" w:color="auto"/>
              <w:right w:val="single" w:sz="4" w:space="0" w:color="auto"/>
            </w:tcBorders>
          </w:tcPr>
          <w:p w14:paraId="4883A7D2" w14:textId="77777777" w:rsidR="001E41F3" w:rsidRDefault="001E41F3">
            <w:pPr>
              <w:pStyle w:val="CRCoverPage"/>
              <w:spacing w:after="0"/>
              <w:rPr>
                <w:noProof/>
              </w:rPr>
            </w:pPr>
          </w:p>
        </w:tc>
      </w:tr>
      <w:tr w:rsidR="001E41F3" w14:paraId="266B4BDF" w14:textId="77777777" w:rsidTr="00547111">
        <w:tc>
          <w:tcPr>
            <w:tcW w:w="9641" w:type="dxa"/>
            <w:gridSpan w:val="9"/>
            <w:tcBorders>
              <w:top w:val="single" w:sz="4" w:space="0" w:color="auto"/>
            </w:tcBorders>
          </w:tcPr>
          <w:p w14:paraId="47E13998" w14:textId="77777777" w:rsidR="001E41F3" w:rsidRPr="00F25D98" w:rsidRDefault="001E41F3">
            <w:pPr>
              <w:pStyle w:val="CRCoverPage"/>
              <w:spacing w:after="0"/>
              <w:jc w:val="center"/>
              <w:rPr>
                <w:rFonts w:cs="Arial"/>
                <w:i/>
                <w:noProof/>
              </w:rPr>
            </w:pPr>
            <w:r w:rsidRPr="00F25D98">
              <w:rPr>
                <w:rFonts w:cs="Arial"/>
                <w:i/>
                <w:noProof/>
              </w:rPr>
              <w:t xml:space="preserve">For </w:t>
            </w:r>
            <w:hyperlink r:id="rId12" w:anchor="_blank" w:history="1">
              <w:r w:rsidRPr="00F25D98">
                <w:rPr>
                  <w:rStyle w:val="Hyperlink"/>
                  <w:rFonts w:cs="Arial"/>
                  <w:b/>
                  <w:i/>
                  <w:noProof/>
                  <w:color w:val="FF0000"/>
                </w:rPr>
                <w:t>HE</w:t>
              </w:r>
              <w:bookmarkStart w:id="0" w:name="_Hlt497126619"/>
              <w:r w:rsidRPr="00F25D98">
                <w:rPr>
                  <w:rStyle w:val="Hyperlink"/>
                  <w:rFonts w:cs="Arial"/>
                  <w:b/>
                  <w:i/>
                  <w:noProof/>
                  <w:color w:val="FF0000"/>
                </w:rPr>
                <w:t>L</w:t>
              </w:r>
              <w:bookmarkEnd w:id="0"/>
              <w:r w:rsidRPr="00F25D98">
                <w:rPr>
                  <w:rStyle w:val="Hyperlink"/>
                  <w:rFonts w:cs="Arial"/>
                  <w:b/>
                  <w:i/>
                  <w:noProof/>
                  <w:color w:val="FF0000"/>
                </w:rPr>
                <w:t>P</w:t>
              </w:r>
            </w:hyperlink>
            <w:r w:rsidRPr="00F25D98">
              <w:rPr>
                <w:rFonts w:cs="Arial"/>
                <w:b/>
                <w:i/>
                <w:noProof/>
                <w:color w:val="FF0000"/>
              </w:rPr>
              <w:t xml:space="preserve"> </w:t>
            </w:r>
            <w:r w:rsidRPr="00F25D98">
              <w:rPr>
                <w:rFonts w:cs="Arial"/>
                <w:i/>
                <w:noProof/>
              </w:rPr>
              <w:t>on using this form</w:t>
            </w:r>
            <w:r w:rsidR="0051580D">
              <w:rPr>
                <w:rFonts w:cs="Arial"/>
                <w:i/>
                <w:noProof/>
              </w:rPr>
              <w:t>: c</w:t>
            </w:r>
            <w:r w:rsidR="00F25D98" w:rsidRPr="00F25D98">
              <w:rPr>
                <w:rFonts w:cs="Arial"/>
                <w:i/>
                <w:noProof/>
              </w:rPr>
              <w:t xml:space="preserve">omprehensive instructions can be found at </w:t>
            </w:r>
            <w:r w:rsidR="001B7A65">
              <w:rPr>
                <w:rFonts w:cs="Arial"/>
                <w:i/>
                <w:noProof/>
              </w:rPr>
              <w:br/>
            </w:r>
            <w:hyperlink r:id="rId13" w:history="1">
              <w:r w:rsidR="00DE34CF">
                <w:rPr>
                  <w:rStyle w:val="Hyperlink"/>
                  <w:rFonts w:cs="Arial"/>
                  <w:i/>
                  <w:noProof/>
                </w:rPr>
                <w:t>http://www.3gpp.org/Change-Requests</w:t>
              </w:r>
            </w:hyperlink>
            <w:r w:rsidR="00F25D98" w:rsidRPr="00F25D98">
              <w:rPr>
                <w:rFonts w:cs="Arial"/>
                <w:i/>
                <w:noProof/>
              </w:rPr>
              <w:t>.</w:t>
            </w:r>
          </w:p>
        </w:tc>
      </w:tr>
      <w:tr w:rsidR="001E41F3" w14:paraId="296CF086" w14:textId="77777777" w:rsidTr="00547111">
        <w:tc>
          <w:tcPr>
            <w:tcW w:w="9641" w:type="dxa"/>
            <w:gridSpan w:val="9"/>
          </w:tcPr>
          <w:p w14:paraId="7D4A60B5" w14:textId="77777777" w:rsidR="001E41F3" w:rsidRDefault="001E41F3">
            <w:pPr>
              <w:pStyle w:val="CRCoverPage"/>
              <w:spacing w:after="0"/>
              <w:rPr>
                <w:noProof/>
                <w:sz w:val="8"/>
                <w:szCs w:val="8"/>
              </w:rPr>
            </w:pPr>
          </w:p>
        </w:tc>
      </w:tr>
    </w:tbl>
    <w:p w14:paraId="53540664" w14:textId="77777777" w:rsidR="001E41F3" w:rsidRDefault="001E41F3">
      <w:pPr>
        <w:rPr>
          <w:sz w:val="8"/>
          <w:szCs w:val="8"/>
        </w:rPr>
      </w:pPr>
    </w:p>
    <w:tbl>
      <w:tblPr>
        <w:tblW w:w="9639" w:type="dxa"/>
        <w:tblInd w:w="42" w:type="dxa"/>
        <w:tblLayout w:type="fixed"/>
        <w:tblCellMar>
          <w:left w:w="42" w:type="dxa"/>
          <w:right w:w="42" w:type="dxa"/>
        </w:tblCellMar>
        <w:tblLook w:val="0000" w:firstRow="0" w:lastRow="0" w:firstColumn="0" w:lastColumn="0" w:noHBand="0" w:noVBand="0"/>
      </w:tblPr>
      <w:tblGrid>
        <w:gridCol w:w="2835"/>
        <w:gridCol w:w="1418"/>
        <w:gridCol w:w="283"/>
        <w:gridCol w:w="709"/>
        <w:gridCol w:w="284"/>
        <w:gridCol w:w="2126"/>
        <w:gridCol w:w="283"/>
        <w:gridCol w:w="1418"/>
        <w:gridCol w:w="283"/>
      </w:tblGrid>
      <w:tr w:rsidR="00F25D98" w14:paraId="0EE45D52" w14:textId="77777777" w:rsidTr="00A7671C">
        <w:tc>
          <w:tcPr>
            <w:tcW w:w="2835" w:type="dxa"/>
          </w:tcPr>
          <w:p w14:paraId="59860FA1" w14:textId="77777777" w:rsidR="00F25D98" w:rsidRDefault="00F25D98" w:rsidP="001E41F3">
            <w:pPr>
              <w:pStyle w:val="CRCoverPage"/>
              <w:tabs>
                <w:tab w:val="right" w:pos="2751"/>
              </w:tabs>
              <w:spacing w:after="0"/>
              <w:rPr>
                <w:b/>
                <w:i/>
                <w:noProof/>
              </w:rPr>
            </w:pPr>
            <w:r>
              <w:rPr>
                <w:b/>
                <w:i/>
                <w:noProof/>
              </w:rPr>
              <w:t>Proposed change</w:t>
            </w:r>
            <w:r w:rsidR="00A7671C">
              <w:rPr>
                <w:b/>
                <w:i/>
                <w:noProof/>
              </w:rPr>
              <w:t xml:space="preserve"> </w:t>
            </w:r>
            <w:r>
              <w:rPr>
                <w:b/>
                <w:i/>
                <w:noProof/>
              </w:rPr>
              <w:t>affects:</w:t>
            </w:r>
          </w:p>
        </w:tc>
        <w:tc>
          <w:tcPr>
            <w:tcW w:w="1418" w:type="dxa"/>
          </w:tcPr>
          <w:p w14:paraId="07128383" w14:textId="77777777" w:rsidR="00F25D98" w:rsidRDefault="00F25D98" w:rsidP="001E41F3">
            <w:pPr>
              <w:pStyle w:val="CRCoverPage"/>
              <w:spacing w:after="0"/>
              <w:jc w:val="right"/>
              <w:rPr>
                <w:noProof/>
              </w:rPr>
            </w:pPr>
            <w:r>
              <w:rPr>
                <w:noProof/>
              </w:rPr>
              <w:t>UICC apps</w:t>
            </w:r>
          </w:p>
        </w:tc>
        <w:tc>
          <w:tcPr>
            <w:tcW w:w="283" w:type="dxa"/>
            <w:tcBorders>
              <w:top w:val="single" w:sz="6" w:space="0" w:color="000000"/>
              <w:left w:val="single" w:sz="6" w:space="0" w:color="000000"/>
              <w:bottom w:val="single" w:sz="6" w:space="0" w:color="000000"/>
              <w:right w:val="single" w:sz="6" w:space="0" w:color="000000"/>
            </w:tcBorders>
            <w:shd w:val="pct25" w:color="FFFF00" w:fill="auto"/>
          </w:tcPr>
          <w:p w14:paraId="6C4BDAE8" w14:textId="77777777" w:rsidR="00F25D98" w:rsidRDefault="00F25D98" w:rsidP="001E41F3">
            <w:pPr>
              <w:pStyle w:val="CRCoverPage"/>
              <w:spacing w:after="0"/>
              <w:jc w:val="center"/>
              <w:rPr>
                <w:b/>
                <w:caps/>
                <w:noProof/>
              </w:rPr>
            </w:pPr>
          </w:p>
        </w:tc>
        <w:tc>
          <w:tcPr>
            <w:tcW w:w="709" w:type="dxa"/>
            <w:tcBorders>
              <w:left w:val="single" w:sz="4" w:space="0" w:color="auto"/>
            </w:tcBorders>
          </w:tcPr>
          <w:p w14:paraId="3519D777" w14:textId="77777777" w:rsidR="00F25D98" w:rsidRDefault="00F25D98" w:rsidP="001E41F3">
            <w:pPr>
              <w:pStyle w:val="CRCoverPage"/>
              <w:spacing w:after="0"/>
              <w:jc w:val="right"/>
              <w:rPr>
                <w:noProof/>
                <w:u w:val="single"/>
              </w:rPr>
            </w:pPr>
            <w:r>
              <w:rPr>
                <w:noProof/>
              </w:rPr>
              <w:t>ME</w:t>
            </w:r>
          </w:p>
        </w:tc>
        <w:tc>
          <w:tcPr>
            <w:tcW w:w="284" w:type="dxa"/>
            <w:tcBorders>
              <w:top w:val="single" w:sz="6" w:space="0" w:color="auto"/>
              <w:left w:val="single" w:sz="6" w:space="0" w:color="auto"/>
              <w:bottom w:val="single" w:sz="6" w:space="0" w:color="auto"/>
              <w:right w:val="single" w:sz="6" w:space="0" w:color="auto"/>
            </w:tcBorders>
            <w:shd w:val="pct25" w:color="FFFF00" w:fill="auto"/>
          </w:tcPr>
          <w:p w14:paraId="3B6BBA56" w14:textId="20A068BD" w:rsidR="00F25D98" w:rsidRDefault="00ED6C6A" w:rsidP="001E41F3">
            <w:pPr>
              <w:pStyle w:val="CRCoverPage"/>
              <w:spacing w:after="0"/>
              <w:jc w:val="center"/>
              <w:rPr>
                <w:b/>
                <w:caps/>
                <w:noProof/>
              </w:rPr>
            </w:pPr>
            <w:r>
              <w:rPr>
                <w:b/>
                <w:caps/>
                <w:noProof/>
              </w:rPr>
              <w:t>X</w:t>
            </w:r>
          </w:p>
        </w:tc>
        <w:tc>
          <w:tcPr>
            <w:tcW w:w="2126" w:type="dxa"/>
          </w:tcPr>
          <w:p w14:paraId="2ED8415F" w14:textId="77777777" w:rsidR="00F25D98" w:rsidRDefault="00F25D98" w:rsidP="001E41F3">
            <w:pPr>
              <w:pStyle w:val="CRCoverPage"/>
              <w:spacing w:after="0"/>
              <w:jc w:val="right"/>
              <w:rPr>
                <w:noProof/>
                <w:u w:val="single"/>
              </w:rPr>
            </w:pPr>
            <w:r>
              <w:rPr>
                <w:noProof/>
              </w:rPr>
              <w:t>Radio Access Network</w:t>
            </w:r>
          </w:p>
        </w:tc>
        <w:tc>
          <w:tcPr>
            <w:tcW w:w="283" w:type="dxa"/>
            <w:tcBorders>
              <w:top w:val="single" w:sz="4" w:space="0" w:color="auto"/>
              <w:left w:val="single" w:sz="4" w:space="0" w:color="auto"/>
              <w:bottom w:val="single" w:sz="4" w:space="0" w:color="auto"/>
              <w:right w:val="single" w:sz="4" w:space="0" w:color="auto"/>
            </w:tcBorders>
            <w:shd w:val="pct25" w:color="FFFF00" w:fill="auto"/>
          </w:tcPr>
          <w:p w14:paraId="3950A1F8" w14:textId="6982B442" w:rsidR="00F25D98" w:rsidRDefault="007E68E2" w:rsidP="001E41F3">
            <w:pPr>
              <w:pStyle w:val="CRCoverPage"/>
              <w:spacing w:after="0"/>
              <w:jc w:val="center"/>
              <w:rPr>
                <w:b/>
                <w:caps/>
                <w:noProof/>
              </w:rPr>
            </w:pPr>
            <w:r>
              <w:rPr>
                <w:b/>
                <w:caps/>
                <w:noProof/>
              </w:rPr>
              <w:t>X</w:t>
            </w:r>
          </w:p>
        </w:tc>
        <w:tc>
          <w:tcPr>
            <w:tcW w:w="1418" w:type="dxa"/>
            <w:tcBorders>
              <w:left w:val="nil"/>
            </w:tcBorders>
          </w:tcPr>
          <w:p w14:paraId="6562735E" w14:textId="77777777" w:rsidR="00F25D98" w:rsidRDefault="00F25D98" w:rsidP="001E41F3">
            <w:pPr>
              <w:pStyle w:val="CRCoverPage"/>
              <w:spacing w:after="0"/>
              <w:jc w:val="right"/>
              <w:rPr>
                <w:noProof/>
              </w:rPr>
            </w:pPr>
            <w:r>
              <w:rPr>
                <w:noProof/>
              </w:rPr>
              <w:t>Core Network</w:t>
            </w:r>
          </w:p>
        </w:tc>
        <w:tc>
          <w:tcPr>
            <w:tcW w:w="283" w:type="dxa"/>
            <w:tcBorders>
              <w:top w:val="single" w:sz="6" w:space="0" w:color="auto"/>
              <w:left w:val="single" w:sz="6" w:space="0" w:color="auto"/>
              <w:bottom w:val="single" w:sz="6" w:space="0" w:color="auto"/>
              <w:right w:val="single" w:sz="6" w:space="0" w:color="auto"/>
            </w:tcBorders>
            <w:shd w:val="pct25" w:color="FFFF00" w:fill="auto"/>
          </w:tcPr>
          <w:p w14:paraId="0CF0D9E8" w14:textId="77777777" w:rsidR="00F25D98" w:rsidRDefault="00F25D98" w:rsidP="001E41F3">
            <w:pPr>
              <w:pStyle w:val="CRCoverPage"/>
              <w:spacing w:after="0"/>
              <w:jc w:val="center"/>
              <w:rPr>
                <w:b/>
                <w:bCs/>
                <w:caps/>
                <w:noProof/>
              </w:rPr>
            </w:pPr>
          </w:p>
        </w:tc>
      </w:tr>
    </w:tbl>
    <w:p w14:paraId="69DCC391" w14:textId="77777777" w:rsidR="001E41F3" w:rsidRDefault="001E41F3">
      <w:pPr>
        <w:rPr>
          <w:sz w:val="8"/>
          <w:szCs w:val="8"/>
        </w:rPr>
      </w:pPr>
    </w:p>
    <w:tbl>
      <w:tblPr>
        <w:tblW w:w="9640" w:type="dxa"/>
        <w:tblInd w:w="42" w:type="dxa"/>
        <w:tblLayout w:type="fixed"/>
        <w:tblCellMar>
          <w:left w:w="42" w:type="dxa"/>
          <w:right w:w="42" w:type="dxa"/>
        </w:tblCellMar>
        <w:tblLook w:val="0000" w:firstRow="0" w:lastRow="0" w:firstColumn="0" w:lastColumn="0" w:noHBand="0" w:noVBand="0"/>
      </w:tblPr>
      <w:tblGrid>
        <w:gridCol w:w="1843"/>
        <w:gridCol w:w="851"/>
        <w:gridCol w:w="284"/>
        <w:gridCol w:w="284"/>
        <w:gridCol w:w="567"/>
        <w:gridCol w:w="1700"/>
        <w:gridCol w:w="567"/>
        <w:gridCol w:w="143"/>
        <w:gridCol w:w="281"/>
        <w:gridCol w:w="993"/>
        <w:gridCol w:w="2127"/>
      </w:tblGrid>
      <w:tr w:rsidR="001E41F3" w14:paraId="31618834" w14:textId="77777777" w:rsidTr="00547111">
        <w:tc>
          <w:tcPr>
            <w:tcW w:w="9640" w:type="dxa"/>
            <w:gridSpan w:val="11"/>
          </w:tcPr>
          <w:p w14:paraId="55477508" w14:textId="77777777" w:rsidR="001E41F3" w:rsidRDefault="001E41F3">
            <w:pPr>
              <w:pStyle w:val="CRCoverPage"/>
              <w:spacing w:after="0"/>
              <w:rPr>
                <w:noProof/>
                <w:sz w:val="8"/>
                <w:szCs w:val="8"/>
              </w:rPr>
            </w:pPr>
          </w:p>
        </w:tc>
      </w:tr>
      <w:tr w:rsidR="001E41F3" w14:paraId="58300953" w14:textId="77777777" w:rsidTr="00547111">
        <w:tc>
          <w:tcPr>
            <w:tcW w:w="1843" w:type="dxa"/>
            <w:tcBorders>
              <w:top w:val="single" w:sz="4" w:space="0" w:color="auto"/>
              <w:left w:val="single" w:sz="4" w:space="0" w:color="auto"/>
            </w:tcBorders>
          </w:tcPr>
          <w:p w14:paraId="05B2F3A2" w14:textId="77777777" w:rsidR="001E41F3" w:rsidRDefault="001E41F3">
            <w:pPr>
              <w:pStyle w:val="CRCoverPage"/>
              <w:tabs>
                <w:tab w:val="right" w:pos="1759"/>
              </w:tabs>
              <w:spacing w:after="0"/>
              <w:rPr>
                <w:b/>
                <w:i/>
                <w:noProof/>
              </w:rPr>
            </w:pPr>
            <w:r>
              <w:rPr>
                <w:b/>
                <w:i/>
                <w:noProof/>
              </w:rPr>
              <w:t>Title:</w:t>
            </w:r>
            <w:r>
              <w:rPr>
                <w:b/>
                <w:i/>
                <w:noProof/>
              </w:rPr>
              <w:tab/>
            </w:r>
          </w:p>
        </w:tc>
        <w:tc>
          <w:tcPr>
            <w:tcW w:w="7797" w:type="dxa"/>
            <w:gridSpan w:val="10"/>
            <w:tcBorders>
              <w:top w:val="single" w:sz="4" w:space="0" w:color="auto"/>
              <w:right w:val="single" w:sz="4" w:space="0" w:color="auto"/>
            </w:tcBorders>
            <w:shd w:val="pct30" w:color="FFFF00" w:fill="auto"/>
          </w:tcPr>
          <w:p w14:paraId="3D393EEE" w14:textId="6BEAE97E" w:rsidR="001E41F3" w:rsidRDefault="00366FB8">
            <w:pPr>
              <w:pStyle w:val="CRCoverPage"/>
              <w:spacing w:after="0"/>
              <w:ind w:left="100"/>
              <w:rPr>
                <w:noProof/>
              </w:rPr>
            </w:pPr>
            <w:r w:rsidRPr="00366FB8">
              <w:rPr>
                <w:lang w:val="en-FI"/>
              </w:rPr>
              <w:t>Introduction of DL 1024QAM for NR FR1</w:t>
            </w:r>
          </w:p>
        </w:tc>
      </w:tr>
      <w:tr w:rsidR="001E41F3" w14:paraId="05C08479" w14:textId="77777777" w:rsidTr="00547111">
        <w:tc>
          <w:tcPr>
            <w:tcW w:w="1843" w:type="dxa"/>
            <w:tcBorders>
              <w:left w:val="single" w:sz="4" w:space="0" w:color="auto"/>
            </w:tcBorders>
          </w:tcPr>
          <w:p w14:paraId="45E29F53" w14:textId="77777777" w:rsidR="001E41F3" w:rsidRDefault="001E41F3">
            <w:pPr>
              <w:pStyle w:val="CRCoverPage"/>
              <w:spacing w:after="0"/>
              <w:rPr>
                <w:b/>
                <w:i/>
                <w:noProof/>
                <w:sz w:val="8"/>
                <w:szCs w:val="8"/>
              </w:rPr>
            </w:pPr>
          </w:p>
        </w:tc>
        <w:tc>
          <w:tcPr>
            <w:tcW w:w="7797" w:type="dxa"/>
            <w:gridSpan w:val="10"/>
            <w:tcBorders>
              <w:right w:val="single" w:sz="4" w:space="0" w:color="auto"/>
            </w:tcBorders>
          </w:tcPr>
          <w:p w14:paraId="22071BC1" w14:textId="77777777" w:rsidR="001E41F3" w:rsidRDefault="001E41F3">
            <w:pPr>
              <w:pStyle w:val="CRCoverPage"/>
              <w:spacing w:after="0"/>
              <w:rPr>
                <w:noProof/>
                <w:sz w:val="8"/>
                <w:szCs w:val="8"/>
              </w:rPr>
            </w:pPr>
          </w:p>
        </w:tc>
      </w:tr>
      <w:tr w:rsidR="001E41F3" w14:paraId="46D5D7C2" w14:textId="77777777" w:rsidTr="00547111">
        <w:tc>
          <w:tcPr>
            <w:tcW w:w="1843" w:type="dxa"/>
            <w:tcBorders>
              <w:left w:val="single" w:sz="4" w:space="0" w:color="auto"/>
            </w:tcBorders>
          </w:tcPr>
          <w:p w14:paraId="45A6C2C4" w14:textId="77777777" w:rsidR="001E41F3" w:rsidRDefault="001E41F3">
            <w:pPr>
              <w:pStyle w:val="CRCoverPage"/>
              <w:tabs>
                <w:tab w:val="right" w:pos="1759"/>
              </w:tabs>
              <w:spacing w:after="0"/>
              <w:rPr>
                <w:b/>
                <w:i/>
                <w:noProof/>
              </w:rPr>
            </w:pPr>
            <w:r>
              <w:rPr>
                <w:b/>
                <w:i/>
                <w:noProof/>
              </w:rPr>
              <w:t>Source to WG:</w:t>
            </w:r>
          </w:p>
        </w:tc>
        <w:tc>
          <w:tcPr>
            <w:tcW w:w="7797" w:type="dxa"/>
            <w:gridSpan w:val="10"/>
            <w:tcBorders>
              <w:right w:val="single" w:sz="4" w:space="0" w:color="auto"/>
            </w:tcBorders>
            <w:shd w:val="pct30" w:color="FFFF00" w:fill="auto"/>
          </w:tcPr>
          <w:p w14:paraId="298AA482" w14:textId="5640E76F" w:rsidR="001E41F3" w:rsidRPr="00ED6C6A" w:rsidRDefault="00ED6C6A">
            <w:pPr>
              <w:pStyle w:val="CRCoverPage"/>
              <w:spacing w:after="0"/>
              <w:ind w:left="100"/>
              <w:rPr>
                <w:noProof/>
                <w:lang w:val="en-FI"/>
              </w:rPr>
            </w:pPr>
            <w:r>
              <w:rPr>
                <w:lang w:val="en-FI"/>
              </w:rPr>
              <w:t>Nokia</w:t>
            </w:r>
          </w:p>
        </w:tc>
      </w:tr>
      <w:tr w:rsidR="001E41F3" w14:paraId="4196B218" w14:textId="77777777" w:rsidTr="00547111">
        <w:tc>
          <w:tcPr>
            <w:tcW w:w="1843" w:type="dxa"/>
            <w:tcBorders>
              <w:left w:val="single" w:sz="4" w:space="0" w:color="auto"/>
            </w:tcBorders>
          </w:tcPr>
          <w:p w14:paraId="14C300BA" w14:textId="77777777" w:rsidR="001E41F3" w:rsidRDefault="001E41F3">
            <w:pPr>
              <w:pStyle w:val="CRCoverPage"/>
              <w:tabs>
                <w:tab w:val="right" w:pos="1759"/>
              </w:tabs>
              <w:spacing w:after="0"/>
              <w:rPr>
                <w:b/>
                <w:i/>
                <w:noProof/>
              </w:rPr>
            </w:pPr>
            <w:r>
              <w:rPr>
                <w:b/>
                <w:i/>
                <w:noProof/>
              </w:rPr>
              <w:t>Source to TSG:</w:t>
            </w:r>
          </w:p>
        </w:tc>
        <w:tc>
          <w:tcPr>
            <w:tcW w:w="7797" w:type="dxa"/>
            <w:gridSpan w:val="10"/>
            <w:tcBorders>
              <w:right w:val="single" w:sz="4" w:space="0" w:color="auto"/>
            </w:tcBorders>
            <w:shd w:val="pct30" w:color="FFFF00" w:fill="auto"/>
          </w:tcPr>
          <w:p w14:paraId="17FF8B7B" w14:textId="57F93720" w:rsidR="001E41F3" w:rsidRDefault="001E41F3" w:rsidP="00547111">
            <w:pPr>
              <w:pStyle w:val="CRCoverPage"/>
              <w:spacing w:after="0"/>
              <w:ind w:left="100"/>
              <w:rPr>
                <w:noProof/>
              </w:rPr>
            </w:pPr>
          </w:p>
        </w:tc>
      </w:tr>
      <w:tr w:rsidR="001E41F3" w14:paraId="76303739" w14:textId="77777777" w:rsidTr="00547111">
        <w:tc>
          <w:tcPr>
            <w:tcW w:w="1843" w:type="dxa"/>
            <w:tcBorders>
              <w:left w:val="single" w:sz="4" w:space="0" w:color="auto"/>
            </w:tcBorders>
          </w:tcPr>
          <w:p w14:paraId="4D3B1657" w14:textId="77777777" w:rsidR="001E41F3" w:rsidRDefault="001E41F3">
            <w:pPr>
              <w:pStyle w:val="CRCoverPage"/>
              <w:spacing w:after="0"/>
              <w:rPr>
                <w:b/>
                <w:i/>
                <w:noProof/>
                <w:sz w:val="8"/>
                <w:szCs w:val="8"/>
              </w:rPr>
            </w:pPr>
          </w:p>
        </w:tc>
        <w:tc>
          <w:tcPr>
            <w:tcW w:w="7797" w:type="dxa"/>
            <w:gridSpan w:val="10"/>
            <w:tcBorders>
              <w:right w:val="single" w:sz="4" w:space="0" w:color="auto"/>
            </w:tcBorders>
          </w:tcPr>
          <w:p w14:paraId="6ED4D65A" w14:textId="77777777" w:rsidR="001E41F3" w:rsidRDefault="001E41F3">
            <w:pPr>
              <w:pStyle w:val="CRCoverPage"/>
              <w:spacing w:after="0"/>
              <w:rPr>
                <w:noProof/>
                <w:sz w:val="8"/>
                <w:szCs w:val="8"/>
              </w:rPr>
            </w:pPr>
          </w:p>
        </w:tc>
      </w:tr>
      <w:tr w:rsidR="001E41F3" w14:paraId="50563E52" w14:textId="77777777" w:rsidTr="00547111">
        <w:tc>
          <w:tcPr>
            <w:tcW w:w="1843" w:type="dxa"/>
            <w:tcBorders>
              <w:left w:val="single" w:sz="4" w:space="0" w:color="auto"/>
            </w:tcBorders>
          </w:tcPr>
          <w:p w14:paraId="32C381B7" w14:textId="77777777" w:rsidR="001E41F3" w:rsidRDefault="001E41F3">
            <w:pPr>
              <w:pStyle w:val="CRCoverPage"/>
              <w:tabs>
                <w:tab w:val="right" w:pos="1759"/>
              </w:tabs>
              <w:spacing w:after="0"/>
              <w:rPr>
                <w:b/>
                <w:i/>
                <w:noProof/>
              </w:rPr>
            </w:pPr>
            <w:r>
              <w:rPr>
                <w:b/>
                <w:i/>
                <w:noProof/>
              </w:rPr>
              <w:t>Work item code</w:t>
            </w:r>
            <w:r w:rsidR="0051580D">
              <w:rPr>
                <w:b/>
                <w:i/>
                <w:noProof/>
              </w:rPr>
              <w:t>:</w:t>
            </w:r>
          </w:p>
        </w:tc>
        <w:tc>
          <w:tcPr>
            <w:tcW w:w="3686" w:type="dxa"/>
            <w:gridSpan w:val="5"/>
            <w:shd w:val="pct30" w:color="FFFF00" w:fill="auto"/>
          </w:tcPr>
          <w:p w14:paraId="115414A3" w14:textId="2ACFEEFF" w:rsidR="001E41F3" w:rsidRPr="000E0C5C" w:rsidRDefault="00366FB8">
            <w:pPr>
              <w:pStyle w:val="CRCoverPage"/>
              <w:spacing w:after="0"/>
              <w:ind w:left="100"/>
              <w:rPr>
                <w:noProof/>
                <w:lang w:val="en-FI"/>
              </w:rPr>
            </w:pPr>
            <w:r w:rsidRPr="00366FB8">
              <w:t>NR_DL1024QAM_FR1</w:t>
            </w:r>
            <w:r w:rsidR="000E0C5C">
              <w:rPr>
                <w:lang w:val="en-FI"/>
              </w:rPr>
              <w:t>-Core</w:t>
            </w:r>
          </w:p>
        </w:tc>
        <w:tc>
          <w:tcPr>
            <w:tcW w:w="567" w:type="dxa"/>
            <w:tcBorders>
              <w:left w:val="nil"/>
            </w:tcBorders>
          </w:tcPr>
          <w:p w14:paraId="61A86BCF" w14:textId="77777777" w:rsidR="001E41F3" w:rsidRDefault="001E41F3">
            <w:pPr>
              <w:pStyle w:val="CRCoverPage"/>
              <w:spacing w:after="0"/>
              <w:ind w:right="100"/>
              <w:rPr>
                <w:noProof/>
              </w:rPr>
            </w:pPr>
          </w:p>
        </w:tc>
        <w:tc>
          <w:tcPr>
            <w:tcW w:w="1417" w:type="dxa"/>
            <w:gridSpan w:val="3"/>
            <w:tcBorders>
              <w:left w:val="nil"/>
            </w:tcBorders>
          </w:tcPr>
          <w:p w14:paraId="153CBFB1" w14:textId="77777777" w:rsidR="001E41F3" w:rsidRDefault="001E41F3">
            <w:pPr>
              <w:pStyle w:val="CRCoverPage"/>
              <w:spacing w:after="0"/>
              <w:jc w:val="right"/>
              <w:rPr>
                <w:noProof/>
              </w:rPr>
            </w:pPr>
            <w:r>
              <w:rPr>
                <w:b/>
                <w:i/>
                <w:noProof/>
              </w:rPr>
              <w:t>Date:</w:t>
            </w:r>
          </w:p>
        </w:tc>
        <w:tc>
          <w:tcPr>
            <w:tcW w:w="2127" w:type="dxa"/>
            <w:tcBorders>
              <w:right w:val="single" w:sz="4" w:space="0" w:color="auto"/>
            </w:tcBorders>
            <w:shd w:val="pct30" w:color="FFFF00" w:fill="auto"/>
          </w:tcPr>
          <w:p w14:paraId="56929475" w14:textId="0ABDB375" w:rsidR="001E41F3" w:rsidRPr="002E02A5" w:rsidRDefault="0037218F">
            <w:pPr>
              <w:pStyle w:val="CRCoverPage"/>
              <w:spacing w:after="0"/>
              <w:ind w:left="100"/>
              <w:rPr>
                <w:noProof/>
                <w:lang w:val="en-FI"/>
              </w:rPr>
            </w:pPr>
            <w:r>
              <w:rPr>
                <w:noProof/>
              </w:rPr>
              <w:t>202</w:t>
            </w:r>
            <w:r w:rsidR="0053558E">
              <w:rPr>
                <w:noProof/>
              </w:rPr>
              <w:t>1</w:t>
            </w:r>
            <w:r>
              <w:rPr>
                <w:noProof/>
              </w:rPr>
              <w:t>-</w:t>
            </w:r>
            <w:r w:rsidR="00ED6C6A">
              <w:rPr>
                <w:noProof/>
                <w:lang w:val="en-FI"/>
              </w:rPr>
              <w:t>1</w:t>
            </w:r>
            <w:r w:rsidR="002E02A5">
              <w:rPr>
                <w:noProof/>
                <w:lang w:val="en-FI"/>
              </w:rPr>
              <w:t>2</w:t>
            </w:r>
            <w:r>
              <w:rPr>
                <w:noProof/>
              </w:rPr>
              <w:t>-</w:t>
            </w:r>
            <w:r w:rsidR="00ED6C6A">
              <w:rPr>
                <w:noProof/>
                <w:lang w:val="en-FI"/>
              </w:rPr>
              <w:t>0</w:t>
            </w:r>
            <w:r w:rsidR="002E02A5">
              <w:rPr>
                <w:noProof/>
                <w:lang w:val="en-FI"/>
              </w:rPr>
              <w:t>8</w:t>
            </w:r>
          </w:p>
        </w:tc>
      </w:tr>
      <w:tr w:rsidR="001E41F3" w14:paraId="690C7843" w14:textId="77777777" w:rsidTr="00547111">
        <w:tc>
          <w:tcPr>
            <w:tcW w:w="1843" w:type="dxa"/>
            <w:tcBorders>
              <w:left w:val="single" w:sz="4" w:space="0" w:color="auto"/>
            </w:tcBorders>
          </w:tcPr>
          <w:p w14:paraId="17A1A642" w14:textId="77777777" w:rsidR="001E41F3" w:rsidRDefault="001E41F3">
            <w:pPr>
              <w:pStyle w:val="CRCoverPage"/>
              <w:spacing w:after="0"/>
              <w:rPr>
                <w:b/>
                <w:i/>
                <w:noProof/>
                <w:sz w:val="8"/>
                <w:szCs w:val="8"/>
              </w:rPr>
            </w:pPr>
          </w:p>
        </w:tc>
        <w:tc>
          <w:tcPr>
            <w:tcW w:w="1986" w:type="dxa"/>
            <w:gridSpan w:val="4"/>
          </w:tcPr>
          <w:p w14:paraId="2F73FCFB" w14:textId="77777777" w:rsidR="001E41F3" w:rsidRDefault="001E41F3">
            <w:pPr>
              <w:pStyle w:val="CRCoverPage"/>
              <w:spacing w:after="0"/>
              <w:rPr>
                <w:noProof/>
                <w:sz w:val="8"/>
                <w:szCs w:val="8"/>
              </w:rPr>
            </w:pPr>
          </w:p>
        </w:tc>
        <w:tc>
          <w:tcPr>
            <w:tcW w:w="2267" w:type="dxa"/>
            <w:gridSpan w:val="2"/>
          </w:tcPr>
          <w:p w14:paraId="0FBCFC35" w14:textId="77777777" w:rsidR="001E41F3" w:rsidRDefault="001E41F3">
            <w:pPr>
              <w:pStyle w:val="CRCoverPage"/>
              <w:spacing w:after="0"/>
              <w:rPr>
                <w:noProof/>
                <w:sz w:val="8"/>
                <w:szCs w:val="8"/>
              </w:rPr>
            </w:pPr>
          </w:p>
        </w:tc>
        <w:tc>
          <w:tcPr>
            <w:tcW w:w="1417" w:type="dxa"/>
            <w:gridSpan w:val="3"/>
          </w:tcPr>
          <w:p w14:paraId="60243A9E" w14:textId="77777777" w:rsidR="001E41F3" w:rsidRDefault="001E41F3">
            <w:pPr>
              <w:pStyle w:val="CRCoverPage"/>
              <w:spacing w:after="0"/>
              <w:rPr>
                <w:noProof/>
                <w:sz w:val="8"/>
                <w:szCs w:val="8"/>
              </w:rPr>
            </w:pPr>
          </w:p>
        </w:tc>
        <w:tc>
          <w:tcPr>
            <w:tcW w:w="2127" w:type="dxa"/>
            <w:tcBorders>
              <w:right w:val="single" w:sz="4" w:space="0" w:color="auto"/>
            </w:tcBorders>
          </w:tcPr>
          <w:p w14:paraId="68E9B688" w14:textId="77777777" w:rsidR="001E41F3" w:rsidRDefault="001E41F3">
            <w:pPr>
              <w:pStyle w:val="CRCoverPage"/>
              <w:spacing w:after="0"/>
              <w:rPr>
                <w:noProof/>
                <w:sz w:val="8"/>
                <w:szCs w:val="8"/>
              </w:rPr>
            </w:pPr>
          </w:p>
        </w:tc>
      </w:tr>
      <w:tr w:rsidR="001E41F3" w14:paraId="13D4AF59" w14:textId="77777777" w:rsidTr="00547111">
        <w:trPr>
          <w:cantSplit/>
        </w:trPr>
        <w:tc>
          <w:tcPr>
            <w:tcW w:w="1843" w:type="dxa"/>
            <w:tcBorders>
              <w:left w:val="single" w:sz="4" w:space="0" w:color="auto"/>
            </w:tcBorders>
          </w:tcPr>
          <w:p w14:paraId="1E6EA205" w14:textId="77777777" w:rsidR="001E41F3" w:rsidRDefault="001E41F3">
            <w:pPr>
              <w:pStyle w:val="CRCoverPage"/>
              <w:tabs>
                <w:tab w:val="right" w:pos="1759"/>
              </w:tabs>
              <w:spacing w:after="0"/>
              <w:rPr>
                <w:b/>
                <w:i/>
                <w:noProof/>
              </w:rPr>
            </w:pPr>
            <w:r>
              <w:rPr>
                <w:b/>
                <w:i/>
                <w:noProof/>
              </w:rPr>
              <w:t>Category:</w:t>
            </w:r>
          </w:p>
        </w:tc>
        <w:tc>
          <w:tcPr>
            <w:tcW w:w="851" w:type="dxa"/>
            <w:shd w:val="pct30" w:color="FFFF00" w:fill="auto"/>
          </w:tcPr>
          <w:p w14:paraId="154A6113" w14:textId="6AD18740" w:rsidR="001E41F3" w:rsidRPr="00ED6C6A" w:rsidRDefault="00ED6C6A" w:rsidP="00D24991">
            <w:pPr>
              <w:pStyle w:val="CRCoverPage"/>
              <w:spacing w:after="0"/>
              <w:ind w:left="100" w:right="-609"/>
              <w:rPr>
                <w:b/>
                <w:noProof/>
                <w:lang w:val="en-FI"/>
              </w:rPr>
            </w:pPr>
            <w:r>
              <w:rPr>
                <w:b/>
                <w:noProof/>
                <w:lang w:val="en-FI"/>
              </w:rPr>
              <w:t>B</w:t>
            </w:r>
          </w:p>
        </w:tc>
        <w:tc>
          <w:tcPr>
            <w:tcW w:w="3402" w:type="dxa"/>
            <w:gridSpan w:val="5"/>
            <w:tcBorders>
              <w:left w:val="nil"/>
            </w:tcBorders>
          </w:tcPr>
          <w:p w14:paraId="617AE5C6" w14:textId="77777777" w:rsidR="001E41F3" w:rsidRDefault="001E41F3">
            <w:pPr>
              <w:pStyle w:val="CRCoverPage"/>
              <w:spacing w:after="0"/>
              <w:rPr>
                <w:noProof/>
              </w:rPr>
            </w:pPr>
          </w:p>
        </w:tc>
        <w:tc>
          <w:tcPr>
            <w:tcW w:w="1417" w:type="dxa"/>
            <w:gridSpan w:val="3"/>
            <w:tcBorders>
              <w:left w:val="nil"/>
            </w:tcBorders>
          </w:tcPr>
          <w:p w14:paraId="42CDCEE5" w14:textId="77777777" w:rsidR="001E41F3" w:rsidRDefault="001E41F3">
            <w:pPr>
              <w:pStyle w:val="CRCoverPage"/>
              <w:spacing w:after="0"/>
              <w:jc w:val="right"/>
              <w:rPr>
                <w:b/>
                <w:i/>
                <w:noProof/>
              </w:rPr>
            </w:pPr>
            <w:r>
              <w:rPr>
                <w:b/>
                <w:i/>
                <w:noProof/>
              </w:rPr>
              <w:t>Release:</w:t>
            </w:r>
          </w:p>
        </w:tc>
        <w:tc>
          <w:tcPr>
            <w:tcW w:w="2127" w:type="dxa"/>
            <w:tcBorders>
              <w:right w:val="single" w:sz="4" w:space="0" w:color="auto"/>
            </w:tcBorders>
            <w:shd w:val="pct30" w:color="FFFF00" w:fill="auto"/>
          </w:tcPr>
          <w:p w14:paraId="6C870B98" w14:textId="295CFD18" w:rsidR="001E41F3" w:rsidRPr="00ED6C6A" w:rsidRDefault="000B4BE3">
            <w:pPr>
              <w:pStyle w:val="CRCoverPage"/>
              <w:spacing w:after="0"/>
              <w:ind w:left="100"/>
              <w:rPr>
                <w:noProof/>
                <w:lang w:val="en-FI"/>
              </w:rPr>
            </w:pPr>
            <w:r>
              <w:rPr>
                <w:noProof/>
              </w:rPr>
              <w:t>Rel-1</w:t>
            </w:r>
            <w:r w:rsidR="00ED6C6A">
              <w:rPr>
                <w:noProof/>
                <w:lang w:val="en-FI"/>
              </w:rPr>
              <w:t>7</w:t>
            </w:r>
          </w:p>
        </w:tc>
      </w:tr>
      <w:tr w:rsidR="001E41F3" w14:paraId="30122F0C" w14:textId="77777777" w:rsidTr="00547111">
        <w:tc>
          <w:tcPr>
            <w:tcW w:w="1843" w:type="dxa"/>
            <w:tcBorders>
              <w:left w:val="single" w:sz="4" w:space="0" w:color="auto"/>
              <w:bottom w:val="single" w:sz="4" w:space="0" w:color="auto"/>
            </w:tcBorders>
          </w:tcPr>
          <w:p w14:paraId="615796D0" w14:textId="77777777" w:rsidR="001E41F3" w:rsidRDefault="001E41F3">
            <w:pPr>
              <w:pStyle w:val="CRCoverPage"/>
              <w:spacing w:after="0"/>
              <w:rPr>
                <w:b/>
                <w:i/>
                <w:noProof/>
              </w:rPr>
            </w:pPr>
          </w:p>
        </w:tc>
        <w:tc>
          <w:tcPr>
            <w:tcW w:w="4677" w:type="dxa"/>
            <w:gridSpan w:val="8"/>
            <w:tcBorders>
              <w:bottom w:val="single" w:sz="4" w:space="0" w:color="auto"/>
            </w:tcBorders>
          </w:tcPr>
          <w:p w14:paraId="78418D37" w14:textId="77777777" w:rsidR="001E41F3" w:rsidRDefault="001E41F3">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categories:</w:t>
            </w:r>
            <w:r>
              <w:rPr>
                <w:b/>
                <w:i/>
                <w:noProof/>
                <w:sz w:val="18"/>
              </w:rPr>
              <w:br/>
              <w:t>F</w:t>
            </w:r>
            <w:r>
              <w:rPr>
                <w:i/>
                <w:noProof/>
                <w:sz w:val="18"/>
              </w:rPr>
              <w:t xml:space="preserve">  (correction)</w:t>
            </w:r>
            <w:r>
              <w:rPr>
                <w:i/>
                <w:noProof/>
                <w:sz w:val="18"/>
              </w:rPr>
              <w:br/>
            </w:r>
            <w:r>
              <w:rPr>
                <w:b/>
                <w:i/>
                <w:noProof/>
                <w:sz w:val="18"/>
              </w:rPr>
              <w:t>A</w:t>
            </w:r>
            <w:r>
              <w:rPr>
                <w:i/>
                <w:noProof/>
                <w:sz w:val="18"/>
              </w:rPr>
              <w:t xml:space="preserve">  (</w:t>
            </w:r>
            <w:r w:rsidR="00DE34CF">
              <w:rPr>
                <w:i/>
                <w:noProof/>
                <w:sz w:val="18"/>
              </w:rPr>
              <w:t xml:space="preserve">mirror </w:t>
            </w:r>
            <w:r>
              <w:rPr>
                <w:i/>
                <w:noProof/>
                <w:sz w:val="18"/>
              </w:rPr>
              <w:t>correspond</w:t>
            </w:r>
            <w:r w:rsidR="00DE34CF">
              <w:rPr>
                <w:i/>
                <w:noProof/>
                <w:sz w:val="18"/>
              </w:rPr>
              <w:t xml:space="preserve">ing </w:t>
            </w:r>
            <w:r>
              <w:rPr>
                <w:i/>
                <w:noProof/>
                <w:sz w:val="18"/>
              </w:rPr>
              <w:t xml:space="preserve">to a </w:t>
            </w:r>
            <w:r w:rsidR="00DE34CF">
              <w:rPr>
                <w:i/>
                <w:noProof/>
                <w:sz w:val="18"/>
              </w:rPr>
              <w:t xml:space="preserve">change </w:t>
            </w:r>
            <w:r>
              <w:rPr>
                <w:i/>
                <w:noProof/>
                <w:sz w:val="18"/>
              </w:rPr>
              <w:t xml:space="preserve">in an earlier </w:t>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Pr>
                <w:i/>
                <w:noProof/>
                <w:sz w:val="18"/>
              </w:rPr>
              <w:t>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p>
          <w:p w14:paraId="05D36727" w14:textId="77777777" w:rsidR="001E41F3" w:rsidRDefault="001E41F3">
            <w:pPr>
              <w:pStyle w:val="CRCoverPage"/>
              <w:rPr>
                <w:noProof/>
              </w:rPr>
            </w:pPr>
            <w:r>
              <w:rPr>
                <w:noProof/>
                <w:sz w:val="18"/>
              </w:rPr>
              <w:t>Detailed explanations of the above categories can</w:t>
            </w:r>
            <w:r>
              <w:rPr>
                <w:noProof/>
                <w:sz w:val="18"/>
              </w:rPr>
              <w:br/>
              <w:t xml:space="preserve">be found in 3GPP </w:t>
            </w:r>
            <w:hyperlink r:id="rId14" w:history="1">
              <w:r>
                <w:rPr>
                  <w:rStyle w:val="Hyperlink"/>
                  <w:noProof/>
                  <w:sz w:val="18"/>
                </w:rPr>
                <w:t>TR 21.900</w:t>
              </w:r>
            </w:hyperlink>
            <w:r>
              <w:rPr>
                <w:noProof/>
                <w:sz w:val="18"/>
              </w:rPr>
              <w:t>.</w:t>
            </w:r>
          </w:p>
        </w:tc>
        <w:tc>
          <w:tcPr>
            <w:tcW w:w="3120" w:type="dxa"/>
            <w:gridSpan w:val="2"/>
            <w:tcBorders>
              <w:bottom w:val="single" w:sz="4" w:space="0" w:color="auto"/>
              <w:right w:val="single" w:sz="4" w:space="0" w:color="auto"/>
            </w:tcBorders>
          </w:tcPr>
          <w:p w14:paraId="1A28F380" w14:textId="77777777" w:rsidR="000C038A" w:rsidRPr="007C2097" w:rsidRDefault="001E41F3" w:rsidP="00BD6BB8">
            <w:pPr>
              <w:pStyle w:val="CRCoverPage"/>
              <w:tabs>
                <w:tab w:val="left" w:pos="950"/>
              </w:tabs>
              <w:spacing w:after="0"/>
              <w:ind w:left="241" w:hanging="241"/>
              <w:rPr>
                <w:i/>
                <w:noProof/>
                <w:sz w:val="18"/>
              </w:rPr>
            </w:pPr>
            <w:r>
              <w:rPr>
                <w:i/>
                <w:noProof/>
                <w:sz w:val="18"/>
              </w:rPr>
              <w:t xml:space="preserve">Use </w:t>
            </w:r>
            <w:r>
              <w:rPr>
                <w:i/>
                <w:noProof/>
                <w:sz w:val="18"/>
                <w:u w:val="single"/>
              </w:rPr>
              <w:t>one</w:t>
            </w:r>
            <w:r>
              <w:rPr>
                <w:i/>
                <w:noProof/>
                <w:sz w:val="18"/>
              </w:rPr>
              <w:t xml:space="preserve"> of the following releases:</w:t>
            </w:r>
            <w:r>
              <w:rPr>
                <w:i/>
                <w:noProof/>
                <w:sz w:val="18"/>
              </w:rPr>
              <w:br/>
              <w:t>Rel-8</w:t>
            </w:r>
            <w:r>
              <w:rPr>
                <w:i/>
                <w:noProof/>
                <w:sz w:val="18"/>
              </w:rPr>
              <w:tab/>
              <w:t>(Release 8)</w:t>
            </w:r>
            <w:r w:rsidR="007C2097">
              <w:rPr>
                <w:i/>
                <w:noProof/>
                <w:sz w:val="18"/>
              </w:rPr>
              <w:br/>
              <w:t>Rel-9</w:t>
            </w:r>
            <w:r w:rsidR="007C2097">
              <w:rPr>
                <w:i/>
                <w:noProof/>
                <w:sz w:val="18"/>
              </w:rPr>
              <w:tab/>
              <w:t>(Release 9)</w:t>
            </w:r>
            <w:r w:rsidR="009777D9">
              <w:rPr>
                <w:i/>
                <w:noProof/>
                <w:sz w:val="18"/>
              </w:rPr>
              <w:br/>
              <w:t>Rel-10</w:t>
            </w:r>
            <w:r w:rsidR="009777D9">
              <w:rPr>
                <w:i/>
                <w:noProof/>
                <w:sz w:val="18"/>
              </w:rPr>
              <w:tab/>
              <w:t>(Release 10)</w:t>
            </w:r>
            <w:r w:rsidR="000C038A">
              <w:rPr>
                <w:i/>
                <w:noProof/>
                <w:sz w:val="18"/>
              </w:rPr>
              <w:br/>
              <w:t>Rel-11</w:t>
            </w:r>
            <w:r w:rsidR="000C038A">
              <w:rPr>
                <w:i/>
                <w:noProof/>
                <w:sz w:val="18"/>
              </w:rPr>
              <w:tab/>
              <w:t>(Release 11)</w:t>
            </w:r>
            <w:r w:rsidR="000C038A">
              <w:rPr>
                <w:i/>
                <w:noProof/>
                <w:sz w:val="18"/>
              </w:rPr>
              <w:br/>
            </w:r>
            <w:r w:rsidR="002E472E">
              <w:rPr>
                <w:i/>
                <w:noProof/>
                <w:sz w:val="18"/>
              </w:rPr>
              <w:t>…</w:t>
            </w:r>
            <w:r w:rsidR="0051580D">
              <w:rPr>
                <w:i/>
                <w:noProof/>
                <w:sz w:val="18"/>
              </w:rPr>
              <w:br/>
            </w:r>
            <w:r w:rsidR="00E34898">
              <w:rPr>
                <w:i/>
                <w:noProof/>
                <w:sz w:val="18"/>
              </w:rPr>
              <w:t>Rel-15</w:t>
            </w:r>
            <w:r w:rsidR="00E34898">
              <w:rPr>
                <w:i/>
                <w:noProof/>
                <w:sz w:val="18"/>
              </w:rPr>
              <w:tab/>
              <w:t>(Release 15)</w:t>
            </w:r>
            <w:r w:rsidR="00E34898">
              <w:rPr>
                <w:i/>
                <w:noProof/>
                <w:sz w:val="18"/>
              </w:rPr>
              <w:br/>
              <w:t>Rel-16</w:t>
            </w:r>
            <w:r w:rsidR="00E34898">
              <w:rPr>
                <w:i/>
                <w:noProof/>
                <w:sz w:val="18"/>
              </w:rPr>
              <w:tab/>
              <w:t>(Release 16)</w:t>
            </w:r>
            <w:r w:rsidR="002E472E">
              <w:rPr>
                <w:i/>
                <w:noProof/>
                <w:sz w:val="18"/>
              </w:rPr>
              <w:br/>
              <w:t>Rel-17</w:t>
            </w:r>
            <w:r w:rsidR="002E472E">
              <w:rPr>
                <w:i/>
                <w:noProof/>
                <w:sz w:val="18"/>
              </w:rPr>
              <w:tab/>
              <w:t>(Release 17)</w:t>
            </w:r>
            <w:r w:rsidR="002E472E">
              <w:rPr>
                <w:i/>
                <w:noProof/>
                <w:sz w:val="18"/>
              </w:rPr>
              <w:br/>
              <w:t>Rel-18</w:t>
            </w:r>
            <w:r w:rsidR="002E472E">
              <w:rPr>
                <w:i/>
                <w:noProof/>
                <w:sz w:val="18"/>
              </w:rPr>
              <w:tab/>
              <w:t>(Release 18)</w:t>
            </w:r>
          </w:p>
        </w:tc>
      </w:tr>
      <w:tr w:rsidR="001E41F3" w14:paraId="7FBEB8E7" w14:textId="77777777" w:rsidTr="00547111">
        <w:tc>
          <w:tcPr>
            <w:tcW w:w="1843" w:type="dxa"/>
          </w:tcPr>
          <w:p w14:paraId="44A3A604" w14:textId="77777777" w:rsidR="001E41F3" w:rsidRDefault="001E41F3">
            <w:pPr>
              <w:pStyle w:val="CRCoverPage"/>
              <w:spacing w:after="0"/>
              <w:rPr>
                <w:b/>
                <w:i/>
                <w:noProof/>
                <w:sz w:val="8"/>
                <w:szCs w:val="8"/>
              </w:rPr>
            </w:pPr>
          </w:p>
        </w:tc>
        <w:tc>
          <w:tcPr>
            <w:tcW w:w="7797" w:type="dxa"/>
            <w:gridSpan w:val="10"/>
          </w:tcPr>
          <w:p w14:paraId="5524CC4E" w14:textId="77777777" w:rsidR="001E41F3" w:rsidRDefault="001E41F3">
            <w:pPr>
              <w:pStyle w:val="CRCoverPage"/>
              <w:spacing w:after="0"/>
              <w:rPr>
                <w:noProof/>
                <w:sz w:val="8"/>
                <w:szCs w:val="8"/>
              </w:rPr>
            </w:pPr>
          </w:p>
        </w:tc>
      </w:tr>
      <w:tr w:rsidR="00366FB8" w14:paraId="1256F52C" w14:textId="77777777" w:rsidTr="00547111">
        <w:tc>
          <w:tcPr>
            <w:tcW w:w="2694" w:type="dxa"/>
            <w:gridSpan w:val="2"/>
            <w:tcBorders>
              <w:top w:val="single" w:sz="4" w:space="0" w:color="auto"/>
              <w:left w:val="single" w:sz="4" w:space="0" w:color="auto"/>
            </w:tcBorders>
          </w:tcPr>
          <w:p w14:paraId="52C87DB0" w14:textId="77777777" w:rsidR="00366FB8" w:rsidRDefault="00366FB8" w:rsidP="00366FB8">
            <w:pPr>
              <w:pStyle w:val="CRCoverPage"/>
              <w:tabs>
                <w:tab w:val="right" w:pos="2184"/>
              </w:tabs>
              <w:spacing w:after="0"/>
              <w:rPr>
                <w:b/>
                <w:i/>
                <w:noProof/>
              </w:rPr>
            </w:pPr>
            <w:r>
              <w:rPr>
                <w:b/>
                <w:i/>
                <w:noProof/>
              </w:rPr>
              <w:t>Reason for change:</w:t>
            </w:r>
          </w:p>
        </w:tc>
        <w:tc>
          <w:tcPr>
            <w:tcW w:w="6946" w:type="dxa"/>
            <w:gridSpan w:val="9"/>
            <w:tcBorders>
              <w:top w:val="single" w:sz="4" w:space="0" w:color="auto"/>
              <w:right w:val="single" w:sz="4" w:space="0" w:color="auto"/>
            </w:tcBorders>
            <w:shd w:val="pct30" w:color="FFFF00" w:fill="auto"/>
          </w:tcPr>
          <w:p w14:paraId="708AA7DE" w14:textId="13CF6397" w:rsidR="00366FB8" w:rsidRDefault="00366FB8" w:rsidP="00366FB8">
            <w:pPr>
              <w:pStyle w:val="CRCoverPage"/>
              <w:spacing w:after="0"/>
              <w:ind w:left="100"/>
              <w:rPr>
                <w:noProof/>
              </w:rPr>
            </w:pPr>
            <w:r w:rsidRPr="00366FB8">
              <w:rPr>
                <w:lang w:val="en-FI"/>
              </w:rPr>
              <w:t>Introduction of DL 1024QAM for NR FR1</w:t>
            </w:r>
          </w:p>
        </w:tc>
      </w:tr>
      <w:tr w:rsidR="00366FB8" w14:paraId="4CA74D09" w14:textId="77777777" w:rsidTr="00547111">
        <w:tc>
          <w:tcPr>
            <w:tcW w:w="2694" w:type="dxa"/>
            <w:gridSpan w:val="2"/>
            <w:tcBorders>
              <w:left w:val="single" w:sz="4" w:space="0" w:color="auto"/>
            </w:tcBorders>
          </w:tcPr>
          <w:p w14:paraId="2D0866D6" w14:textId="77777777" w:rsidR="00366FB8" w:rsidRDefault="00366FB8" w:rsidP="00366FB8">
            <w:pPr>
              <w:pStyle w:val="CRCoverPage"/>
              <w:spacing w:after="0"/>
              <w:rPr>
                <w:b/>
                <w:i/>
                <w:noProof/>
                <w:sz w:val="8"/>
                <w:szCs w:val="8"/>
              </w:rPr>
            </w:pPr>
          </w:p>
        </w:tc>
        <w:tc>
          <w:tcPr>
            <w:tcW w:w="6946" w:type="dxa"/>
            <w:gridSpan w:val="9"/>
            <w:tcBorders>
              <w:right w:val="single" w:sz="4" w:space="0" w:color="auto"/>
            </w:tcBorders>
          </w:tcPr>
          <w:p w14:paraId="365DEF04" w14:textId="77777777" w:rsidR="00366FB8" w:rsidRDefault="00366FB8" w:rsidP="00366FB8">
            <w:pPr>
              <w:pStyle w:val="CRCoverPage"/>
              <w:spacing w:after="0"/>
              <w:rPr>
                <w:noProof/>
                <w:sz w:val="8"/>
                <w:szCs w:val="8"/>
              </w:rPr>
            </w:pPr>
          </w:p>
        </w:tc>
      </w:tr>
      <w:tr w:rsidR="00366FB8" w14:paraId="21016551" w14:textId="77777777" w:rsidTr="00547111">
        <w:tc>
          <w:tcPr>
            <w:tcW w:w="2694" w:type="dxa"/>
            <w:gridSpan w:val="2"/>
            <w:tcBorders>
              <w:left w:val="single" w:sz="4" w:space="0" w:color="auto"/>
            </w:tcBorders>
          </w:tcPr>
          <w:p w14:paraId="49433147" w14:textId="77777777" w:rsidR="00366FB8" w:rsidRDefault="00366FB8" w:rsidP="00366FB8">
            <w:pPr>
              <w:pStyle w:val="CRCoverPage"/>
              <w:tabs>
                <w:tab w:val="right" w:pos="2184"/>
              </w:tabs>
              <w:spacing w:after="0"/>
              <w:rPr>
                <w:b/>
                <w:i/>
                <w:noProof/>
              </w:rPr>
            </w:pPr>
            <w:r>
              <w:rPr>
                <w:b/>
                <w:i/>
                <w:noProof/>
              </w:rPr>
              <w:t>Summary of change:</w:t>
            </w:r>
          </w:p>
        </w:tc>
        <w:tc>
          <w:tcPr>
            <w:tcW w:w="6946" w:type="dxa"/>
            <w:gridSpan w:val="9"/>
            <w:tcBorders>
              <w:right w:val="single" w:sz="4" w:space="0" w:color="auto"/>
            </w:tcBorders>
            <w:shd w:val="pct30" w:color="FFFF00" w:fill="auto"/>
          </w:tcPr>
          <w:p w14:paraId="31C656EC" w14:textId="517180DC" w:rsidR="00366FB8" w:rsidRPr="000D436D" w:rsidRDefault="00366FB8" w:rsidP="00366FB8">
            <w:pPr>
              <w:pStyle w:val="CRCoverPage"/>
              <w:spacing w:after="0"/>
              <w:ind w:left="100"/>
              <w:rPr>
                <w:noProof/>
                <w:lang w:val="en-FI"/>
              </w:rPr>
            </w:pPr>
            <w:r>
              <w:rPr>
                <w:noProof/>
                <w:lang w:val="en-FI"/>
              </w:rPr>
              <w:t xml:space="preserve">Introduction of </w:t>
            </w:r>
            <w:r w:rsidR="000D436D" w:rsidRPr="00366FB8">
              <w:rPr>
                <w:lang w:val="en-FI"/>
              </w:rPr>
              <w:t>1024QAM</w:t>
            </w:r>
            <w:r w:rsidR="000D436D">
              <w:rPr>
                <w:lang w:val="en-FI"/>
              </w:rPr>
              <w:t xml:space="preserve"> related procedures in m</w:t>
            </w:r>
            <w:r w:rsidR="000D436D" w:rsidRPr="000D436D">
              <w:rPr>
                <w:lang w:val="en-FI"/>
              </w:rPr>
              <w:t>odulation order and target code rate determination</w:t>
            </w:r>
            <w:r w:rsidR="000D436D">
              <w:rPr>
                <w:lang w:val="en-FI"/>
              </w:rPr>
              <w:t xml:space="preserve">, TBS determination, PT-RS operation, CQI </w:t>
            </w:r>
          </w:p>
        </w:tc>
      </w:tr>
      <w:tr w:rsidR="00366FB8" w14:paraId="1F886379" w14:textId="77777777" w:rsidTr="00547111">
        <w:tc>
          <w:tcPr>
            <w:tcW w:w="2694" w:type="dxa"/>
            <w:gridSpan w:val="2"/>
            <w:tcBorders>
              <w:left w:val="single" w:sz="4" w:space="0" w:color="auto"/>
            </w:tcBorders>
          </w:tcPr>
          <w:p w14:paraId="4D989623" w14:textId="77777777" w:rsidR="00366FB8" w:rsidRDefault="00366FB8" w:rsidP="00366FB8">
            <w:pPr>
              <w:pStyle w:val="CRCoverPage"/>
              <w:spacing w:after="0"/>
              <w:rPr>
                <w:b/>
                <w:i/>
                <w:noProof/>
                <w:sz w:val="8"/>
                <w:szCs w:val="8"/>
              </w:rPr>
            </w:pPr>
          </w:p>
        </w:tc>
        <w:tc>
          <w:tcPr>
            <w:tcW w:w="6946" w:type="dxa"/>
            <w:gridSpan w:val="9"/>
            <w:tcBorders>
              <w:right w:val="single" w:sz="4" w:space="0" w:color="auto"/>
            </w:tcBorders>
          </w:tcPr>
          <w:p w14:paraId="71C4A204" w14:textId="77777777" w:rsidR="00366FB8" w:rsidRDefault="00366FB8" w:rsidP="00366FB8">
            <w:pPr>
              <w:pStyle w:val="CRCoverPage"/>
              <w:spacing w:after="0"/>
              <w:rPr>
                <w:noProof/>
                <w:sz w:val="8"/>
                <w:szCs w:val="8"/>
              </w:rPr>
            </w:pPr>
          </w:p>
        </w:tc>
      </w:tr>
      <w:tr w:rsidR="00366FB8" w14:paraId="678D7BF9" w14:textId="77777777" w:rsidTr="00547111">
        <w:tc>
          <w:tcPr>
            <w:tcW w:w="2694" w:type="dxa"/>
            <w:gridSpan w:val="2"/>
            <w:tcBorders>
              <w:left w:val="single" w:sz="4" w:space="0" w:color="auto"/>
              <w:bottom w:val="single" w:sz="4" w:space="0" w:color="auto"/>
            </w:tcBorders>
          </w:tcPr>
          <w:p w14:paraId="4E5CE1B6" w14:textId="77777777" w:rsidR="00366FB8" w:rsidRDefault="00366FB8" w:rsidP="00366FB8">
            <w:pPr>
              <w:pStyle w:val="CRCoverPage"/>
              <w:tabs>
                <w:tab w:val="right" w:pos="2184"/>
              </w:tabs>
              <w:spacing w:after="0"/>
              <w:rPr>
                <w:b/>
                <w:i/>
                <w:noProof/>
              </w:rPr>
            </w:pPr>
            <w:r>
              <w:rPr>
                <w:b/>
                <w:i/>
                <w:noProof/>
              </w:rPr>
              <w:t>Consequences if not approved:</w:t>
            </w:r>
          </w:p>
        </w:tc>
        <w:tc>
          <w:tcPr>
            <w:tcW w:w="6946" w:type="dxa"/>
            <w:gridSpan w:val="9"/>
            <w:tcBorders>
              <w:bottom w:val="single" w:sz="4" w:space="0" w:color="auto"/>
              <w:right w:val="single" w:sz="4" w:space="0" w:color="auto"/>
            </w:tcBorders>
            <w:shd w:val="pct30" w:color="FFFF00" w:fill="auto"/>
          </w:tcPr>
          <w:p w14:paraId="5C4BEB44" w14:textId="55485E9C" w:rsidR="00366FB8" w:rsidRDefault="00366FB8" w:rsidP="00366FB8">
            <w:pPr>
              <w:pStyle w:val="CRCoverPage"/>
              <w:spacing w:after="0"/>
              <w:ind w:left="100"/>
              <w:rPr>
                <w:noProof/>
              </w:rPr>
            </w:pPr>
            <w:r w:rsidRPr="00374801">
              <w:rPr>
                <w:noProof/>
              </w:rPr>
              <w:t>In</w:t>
            </w:r>
            <w:r>
              <w:rPr>
                <w:noProof/>
                <w:lang w:val="en-FI"/>
              </w:rPr>
              <w:t>complete support</w:t>
            </w:r>
            <w:r w:rsidRPr="00374801">
              <w:rPr>
                <w:noProof/>
              </w:rPr>
              <w:t xml:space="preserve"> of </w:t>
            </w:r>
            <w:r w:rsidRPr="00366FB8">
              <w:rPr>
                <w:lang w:val="en-FI"/>
              </w:rPr>
              <w:t>DL 1024QAM for NR FR1</w:t>
            </w:r>
          </w:p>
        </w:tc>
      </w:tr>
      <w:tr w:rsidR="00366FB8" w14:paraId="034AF533" w14:textId="77777777" w:rsidTr="00547111">
        <w:tc>
          <w:tcPr>
            <w:tcW w:w="2694" w:type="dxa"/>
            <w:gridSpan w:val="2"/>
          </w:tcPr>
          <w:p w14:paraId="39D9EB5B" w14:textId="77777777" w:rsidR="00366FB8" w:rsidRDefault="00366FB8" w:rsidP="00366FB8">
            <w:pPr>
              <w:pStyle w:val="CRCoverPage"/>
              <w:spacing w:after="0"/>
              <w:rPr>
                <w:b/>
                <w:i/>
                <w:noProof/>
                <w:sz w:val="8"/>
                <w:szCs w:val="8"/>
              </w:rPr>
            </w:pPr>
          </w:p>
        </w:tc>
        <w:tc>
          <w:tcPr>
            <w:tcW w:w="6946" w:type="dxa"/>
            <w:gridSpan w:val="9"/>
          </w:tcPr>
          <w:p w14:paraId="7826CB1C" w14:textId="77777777" w:rsidR="00366FB8" w:rsidRDefault="00366FB8" w:rsidP="00366FB8">
            <w:pPr>
              <w:pStyle w:val="CRCoverPage"/>
              <w:spacing w:after="0"/>
              <w:rPr>
                <w:noProof/>
                <w:sz w:val="8"/>
                <w:szCs w:val="8"/>
              </w:rPr>
            </w:pPr>
          </w:p>
        </w:tc>
      </w:tr>
      <w:tr w:rsidR="00366FB8" w14:paraId="6A17D7AC" w14:textId="77777777" w:rsidTr="00547111">
        <w:tc>
          <w:tcPr>
            <w:tcW w:w="2694" w:type="dxa"/>
            <w:gridSpan w:val="2"/>
            <w:tcBorders>
              <w:top w:val="single" w:sz="4" w:space="0" w:color="auto"/>
              <w:left w:val="single" w:sz="4" w:space="0" w:color="auto"/>
            </w:tcBorders>
          </w:tcPr>
          <w:p w14:paraId="6DAD5B19" w14:textId="77777777" w:rsidR="00366FB8" w:rsidRDefault="00366FB8" w:rsidP="00366FB8">
            <w:pPr>
              <w:pStyle w:val="CRCoverPage"/>
              <w:tabs>
                <w:tab w:val="right" w:pos="2184"/>
              </w:tabs>
              <w:spacing w:after="0"/>
              <w:rPr>
                <w:b/>
                <w:i/>
                <w:noProof/>
              </w:rPr>
            </w:pPr>
            <w:r>
              <w:rPr>
                <w:b/>
                <w:i/>
                <w:noProof/>
              </w:rPr>
              <w:t>Clauses affected:</w:t>
            </w:r>
          </w:p>
        </w:tc>
        <w:tc>
          <w:tcPr>
            <w:tcW w:w="6946" w:type="dxa"/>
            <w:gridSpan w:val="9"/>
            <w:tcBorders>
              <w:top w:val="single" w:sz="4" w:space="0" w:color="auto"/>
              <w:right w:val="single" w:sz="4" w:space="0" w:color="auto"/>
            </w:tcBorders>
            <w:shd w:val="pct30" w:color="FFFF00" w:fill="auto"/>
          </w:tcPr>
          <w:p w14:paraId="2E8CC96B" w14:textId="2A71F689" w:rsidR="00366FB8" w:rsidRPr="00FB5E5E" w:rsidRDefault="00076EE2" w:rsidP="00366FB8">
            <w:pPr>
              <w:pStyle w:val="CRCoverPage"/>
              <w:spacing w:after="0"/>
              <w:ind w:left="100"/>
              <w:rPr>
                <w:noProof/>
                <w:lang w:val="en-FI"/>
              </w:rPr>
            </w:pPr>
            <w:r>
              <w:rPr>
                <w:noProof/>
                <w:lang w:val="en-FI"/>
              </w:rPr>
              <w:t xml:space="preserve">5.1.3, 5.1.3.1, </w:t>
            </w:r>
            <w:r w:rsidR="003B69D5">
              <w:rPr>
                <w:noProof/>
                <w:lang w:val="en-FI"/>
              </w:rPr>
              <w:t xml:space="preserve">5.1.3.2, </w:t>
            </w:r>
            <w:r w:rsidR="008B7515">
              <w:rPr>
                <w:noProof/>
                <w:lang w:val="en-FI"/>
              </w:rPr>
              <w:t xml:space="preserve">5.1.6.3, </w:t>
            </w:r>
            <w:r w:rsidR="00FB5E5E">
              <w:rPr>
                <w:noProof/>
                <w:lang w:val="en-FI"/>
              </w:rPr>
              <w:t xml:space="preserve">5.2.2.1 </w:t>
            </w:r>
          </w:p>
        </w:tc>
      </w:tr>
      <w:tr w:rsidR="00366FB8" w14:paraId="56E1E6C3" w14:textId="77777777" w:rsidTr="00547111">
        <w:tc>
          <w:tcPr>
            <w:tcW w:w="2694" w:type="dxa"/>
            <w:gridSpan w:val="2"/>
            <w:tcBorders>
              <w:left w:val="single" w:sz="4" w:space="0" w:color="auto"/>
            </w:tcBorders>
          </w:tcPr>
          <w:p w14:paraId="2FB9DE77" w14:textId="77777777" w:rsidR="00366FB8" w:rsidRDefault="00366FB8" w:rsidP="00366FB8">
            <w:pPr>
              <w:pStyle w:val="CRCoverPage"/>
              <w:spacing w:after="0"/>
              <w:rPr>
                <w:b/>
                <w:i/>
                <w:noProof/>
                <w:sz w:val="8"/>
                <w:szCs w:val="8"/>
              </w:rPr>
            </w:pPr>
          </w:p>
        </w:tc>
        <w:tc>
          <w:tcPr>
            <w:tcW w:w="6946" w:type="dxa"/>
            <w:gridSpan w:val="9"/>
            <w:tcBorders>
              <w:right w:val="single" w:sz="4" w:space="0" w:color="auto"/>
            </w:tcBorders>
          </w:tcPr>
          <w:p w14:paraId="0898542D" w14:textId="77777777" w:rsidR="00366FB8" w:rsidRDefault="00366FB8" w:rsidP="00366FB8">
            <w:pPr>
              <w:pStyle w:val="CRCoverPage"/>
              <w:spacing w:after="0"/>
              <w:rPr>
                <w:noProof/>
                <w:sz w:val="8"/>
                <w:szCs w:val="8"/>
              </w:rPr>
            </w:pPr>
          </w:p>
        </w:tc>
      </w:tr>
      <w:tr w:rsidR="00366FB8" w14:paraId="76F95A8B" w14:textId="77777777" w:rsidTr="00547111">
        <w:tc>
          <w:tcPr>
            <w:tcW w:w="2694" w:type="dxa"/>
            <w:gridSpan w:val="2"/>
            <w:tcBorders>
              <w:left w:val="single" w:sz="4" w:space="0" w:color="auto"/>
            </w:tcBorders>
          </w:tcPr>
          <w:p w14:paraId="335EAB52" w14:textId="77777777" w:rsidR="00366FB8" w:rsidRDefault="00366FB8" w:rsidP="00366FB8">
            <w:pPr>
              <w:pStyle w:val="CRCoverPage"/>
              <w:tabs>
                <w:tab w:val="right" w:pos="2184"/>
              </w:tabs>
              <w:spacing w:after="0"/>
              <w:rPr>
                <w:b/>
                <w:i/>
                <w:noProof/>
              </w:rPr>
            </w:pPr>
          </w:p>
        </w:tc>
        <w:tc>
          <w:tcPr>
            <w:tcW w:w="284" w:type="dxa"/>
            <w:tcBorders>
              <w:top w:val="single" w:sz="4" w:space="0" w:color="auto"/>
              <w:left w:val="single" w:sz="4" w:space="0" w:color="auto"/>
              <w:bottom w:val="single" w:sz="4" w:space="0" w:color="auto"/>
            </w:tcBorders>
          </w:tcPr>
          <w:p w14:paraId="51DF3285" w14:textId="77777777" w:rsidR="00366FB8" w:rsidRDefault="00366FB8" w:rsidP="00366FB8">
            <w:pPr>
              <w:pStyle w:val="CRCoverPage"/>
              <w:spacing w:after="0"/>
              <w:jc w:val="center"/>
              <w:rPr>
                <w:b/>
                <w:caps/>
                <w:noProof/>
              </w:rPr>
            </w:pPr>
            <w:r>
              <w:rPr>
                <w:b/>
                <w:caps/>
                <w:noProof/>
              </w:rPr>
              <w:t>Y</w:t>
            </w:r>
          </w:p>
        </w:tc>
        <w:tc>
          <w:tcPr>
            <w:tcW w:w="284" w:type="dxa"/>
            <w:tcBorders>
              <w:top w:val="single" w:sz="4" w:space="0" w:color="auto"/>
              <w:left w:val="single" w:sz="4" w:space="0" w:color="auto"/>
              <w:bottom w:val="single" w:sz="4" w:space="0" w:color="auto"/>
              <w:right w:val="single" w:sz="4" w:space="0" w:color="auto"/>
            </w:tcBorders>
            <w:shd w:val="clear" w:color="FFFF00" w:fill="auto"/>
          </w:tcPr>
          <w:p w14:paraId="7AA1E7F6" w14:textId="77777777" w:rsidR="00366FB8" w:rsidRDefault="00366FB8" w:rsidP="00366FB8">
            <w:pPr>
              <w:pStyle w:val="CRCoverPage"/>
              <w:spacing w:after="0"/>
              <w:jc w:val="center"/>
              <w:rPr>
                <w:b/>
                <w:caps/>
                <w:noProof/>
              </w:rPr>
            </w:pPr>
            <w:r>
              <w:rPr>
                <w:b/>
                <w:caps/>
                <w:noProof/>
              </w:rPr>
              <w:t>N</w:t>
            </w:r>
          </w:p>
        </w:tc>
        <w:tc>
          <w:tcPr>
            <w:tcW w:w="2977" w:type="dxa"/>
            <w:gridSpan w:val="4"/>
          </w:tcPr>
          <w:p w14:paraId="304CCBCB" w14:textId="77777777" w:rsidR="00366FB8" w:rsidRDefault="00366FB8" w:rsidP="00366FB8">
            <w:pPr>
              <w:pStyle w:val="CRCoverPage"/>
              <w:tabs>
                <w:tab w:val="right" w:pos="2893"/>
              </w:tabs>
              <w:spacing w:after="0"/>
              <w:rPr>
                <w:noProof/>
              </w:rPr>
            </w:pPr>
          </w:p>
        </w:tc>
        <w:tc>
          <w:tcPr>
            <w:tcW w:w="3401" w:type="dxa"/>
            <w:gridSpan w:val="3"/>
            <w:tcBorders>
              <w:right w:val="single" w:sz="4" w:space="0" w:color="auto"/>
            </w:tcBorders>
            <w:shd w:val="clear" w:color="FFFF00" w:fill="auto"/>
          </w:tcPr>
          <w:p w14:paraId="0D32F54E" w14:textId="77777777" w:rsidR="00366FB8" w:rsidRDefault="00366FB8" w:rsidP="00366FB8">
            <w:pPr>
              <w:pStyle w:val="CRCoverPage"/>
              <w:spacing w:after="0"/>
              <w:ind w:left="99"/>
              <w:rPr>
                <w:noProof/>
              </w:rPr>
            </w:pPr>
          </w:p>
        </w:tc>
      </w:tr>
      <w:tr w:rsidR="00366FB8" w14:paraId="34ACE2EB" w14:textId="77777777" w:rsidTr="00547111">
        <w:tc>
          <w:tcPr>
            <w:tcW w:w="2694" w:type="dxa"/>
            <w:gridSpan w:val="2"/>
            <w:tcBorders>
              <w:left w:val="single" w:sz="4" w:space="0" w:color="auto"/>
            </w:tcBorders>
          </w:tcPr>
          <w:p w14:paraId="571382F3" w14:textId="77777777" w:rsidR="00366FB8" w:rsidRDefault="00366FB8" w:rsidP="00366FB8">
            <w:pPr>
              <w:pStyle w:val="CRCoverPage"/>
              <w:tabs>
                <w:tab w:val="right" w:pos="2184"/>
              </w:tabs>
              <w:spacing w:after="0"/>
              <w:rPr>
                <w:b/>
                <w:i/>
                <w:noProof/>
              </w:rPr>
            </w:pPr>
            <w:r>
              <w:rPr>
                <w:b/>
                <w:i/>
                <w:noProof/>
              </w:rPr>
              <w:t>Other specs</w:t>
            </w:r>
          </w:p>
        </w:tc>
        <w:tc>
          <w:tcPr>
            <w:tcW w:w="284" w:type="dxa"/>
            <w:tcBorders>
              <w:top w:val="single" w:sz="4" w:space="0" w:color="auto"/>
              <w:left w:val="single" w:sz="4" w:space="0" w:color="auto"/>
              <w:bottom w:val="single" w:sz="4" w:space="0" w:color="auto"/>
            </w:tcBorders>
            <w:shd w:val="pct25" w:color="FFFF00" w:fill="auto"/>
          </w:tcPr>
          <w:p w14:paraId="2293993E" w14:textId="14BABB9B" w:rsidR="00366FB8" w:rsidRDefault="00366FB8" w:rsidP="00366FB8">
            <w:pPr>
              <w:pStyle w:val="CRCoverPage"/>
              <w:spacing w:after="0"/>
              <w:jc w:val="center"/>
              <w:rPr>
                <w:b/>
                <w:caps/>
                <w:noProof/>
              </w:rPr>
            </w:pPr>
            <w:r>
              <w:rPr>
                <w:b/>
                <w:caps/>
                <w:noProof/>
              </w:rPr>
              <w:t>X</w:t>
            </w: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136AA7C2" w14:textId="54F6A23C" w:rsidR="00366FB8" w:rsidRDefault="00366FB8" w:rsidP="00366FB8">
            <w:pPr>
              <w:pStyle w:val="CRCoverPage"/>
              <w:spacing w:after="0"/>
              <w:jc w:val="center"/>
              <w:rPr>
                <w:b/>
                <w:caps/>
                <w:noProof/>
              </w:rPr>
            </w:pPr>
          </w:p>
        </w:tc>
        <w:tc>
          <w:tcPr>
            <w:tcW w:w="2977" w:type="dxa"/>
            <w:gridSpan w:val="4"/>
          </w:tcPr>
          <w:p w14:paraId="7DB274D8" w14:textId="77777777" w:rsidR="00366FB8" w:rsidRDefault="00366FB8" w:rsidP="00366FB8">
            <w:pPr>
              <w:pStyle w:val="CRCoverPage"/>
              <w:tabs>
                <w:tab w:val="right" w:pos="2893"/>
              </w:tabs>
              <w:spacing w:after="0"/>
              <w:rPr>
                <w:noProof/>
              </w:rPr>
            </w:pPr>
            <w:r>
              <w:rPr>
                <w:noProof/>
              </w:rPr>
              <w:t xml:space="preserve"> Other core specifications</w:t>
            </w:r>
            <w:r>
              <w:rPr>
                <w:noProof/>
              </w:rPr>
              <w:tab/>
            </w:r>
          </w:p>
        </w:tc>
        <w:tc>
          <w:tcPr>
            <w:tcW w:w="3401" w:type="dxa"/>
            <w:gridSpan w:val="3"/>
            <w:tcBorders>
              <w:right w:val="single" w:sz="4" w:space="0" w:color="auto"/>
            </w:tcBorders>
            <w:shd w:val="pct30" w:color="FFFF00" w:fill="auto"/>
          </w:tcPr>
          <w:p w14:paraId="42398B96" w14:textId="2AE455AF" w:rsidR="00366FB8" w:rsidRPr="007454BF" w:rsidRDefault="00366FB8" w:rsidP="00366FB8">
            <w:pPr>
              <w:pStyle w:val="CRCoverPage"/>
              <w:spacing w:after="0"/>
              <w:ind w:left="99"/>
              <w:rPr>
                <w:noProof/>
                <w:lang w:val="en-FI"/>
              </w:rPr>
            </w:pPr>
            <w:r>
              <w:rPr>
                <w:noProof/>
              </w:rPr>
              <w:t>TS</w:t>
            </w:r>
            <w:r w:rsidR="007454BF">
              <w:rPr>
                <w:noProof/>
                <w:lang w:val="en-FI"/>
              </w:rPr>
              <w:t xml:space="preserve"> 38.211, TS 38.212</w:t>
            </w:r>
          </w:p>
        </w:tc>
      </w:tr>
      <w:tr w:rsidR="00366FB8" w14:paraId="446DDBAC" w14:textId="77777777" w:rsidTr="00547111">
        <w:tc>
          <w:tcPr>
            <w:tcW w:w="2694" w:type="dxa"/>
            <w:gridSpan w:val="2"/>
            <w:tcBorders>
              <w:left w:val="single" w:sz="4" w:space="0" w:color="auto"/>
            </w:tcBorders>
          </w:tcPr>
          <w:p w14:paraId="678A1AA6" w14:textId="77777777" w:rsidR="00366FB8" w:rsidRDefault="00366FB8" w:rsidP="00366FB8">
            <w:pPr>
              <w:pStyle w:val="CRCoverPage"/>
              <w:spacing w:after="0"/>
              <w:rPr>
                <w:b/>
                <w:i/>
                <w:noProof/>
              </w:rPr>
            </w:pPr>
            <w:r>
              <w:rPr>
                <w:b/>
                <w:i/>
                <w:noProof/>
              </w:rPr>
              <w:t>affected:</w:t>
            </w:r>
          </w:p>
        </w:tc>
        <w:tc>
          <w:tcPr>
            <w:tcW w:w="284" w:type="dxa"/>
            <w:tcBorders>
              <w:top w:val="single" w:sz="4" w:space="0" w:color="auto"/>
              <w:left w:val="single" w:sz="4" w:space="0" w:color="auto"/>
              <w:bottom w:val="single" w:sz="4" w:space="0" w:color="auto"/>
            </w:tcBorders>
            <w:shd w:val="pct25" w:color="FFFF00" w:fill="auto"/>
          </w:tcPr>
          <w:p w14:paraId="382D44DF" w14:textId="5C98B6C0" w:rsidR="00366FB8" w:rsidRDefault="00366FB8" w:rsidP="00366FB8">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3BB7EE70" w14:textId="69A7CDEC" w:rsidR="00366FB8" w:rsidRDefault="00366FB8" w:rsidP="00366FB8">
            <w:pPr>
              <w:pStyle w:val="CRCoverPage"/>
              <w:spacing w:after="0"/>
              <w:jc w:val="center"/>
              <w:rPr>
                <w:b/>
                <w:caps/>
                <w:noProof/>
              </w:rPr>
            </w:pPr>
            <w:r>
              <w:rPr>
                <w:b/>
                <w:caps/>
                <w:noProof/>
              </w:rPr>
              <w:t>X</w:t>
            </w:r>
          </w:p>
        </w:tc>
        <w:tc>
          <w:tcPr>
            <w:tcW w:w="2977" w:type="dxa"/>
            <w:gridSpan w:val="4"/>
          </w:tcPr>
          <w:p w14:paraId="1A4306D9" w14:textId="77777777" w:rsidR="00366FB8" w:rsidRDefault="00366FB8" w:rsidP="00366FB8">
            <w:pPr>
              <w:pStyle w:val="CRCoverPage"/>
              <w:spacing w:after="0"/>
              <w:rPr>
                <w:noProof/>
              </w:rPr>
            </w:pPr>
            <w:r>
              <w:rPr>
                <w:noProof/>
              </w:rPr>
              <w:t xml:space="preserve"> Test specifications</w:t>
            </w:r>
          </w:p>
        </w:tc>
        <w:tc>
          <w:tcPr>
            <w:tcW w:w="3401" w:type="dxa"/>
            <w:gridSpan w:val="3"/>
            <w:tcBorders>
              <w:right w:val="single" w:sz="4" w:space="0" w:color="auto"/>
            </w:tcBorders>
            <w:shd w:val="pct30" w:color="FFFF00" w:fill="auto"/>
          </w:tcPr>
          <w:p w14:paraId="186A633D" w14:textId="65E06C7D" w:rsidR="00366FB8" w:rsidRDefault="00366FB8" w:rsidP="00366FB8">
            <w:pPr>
              <w:pStyle w:val="CRCoverPage"/>
              <w:spacing w:after="0"/>
              <w:ind w:left="99"/>
              <w:rPr>
                <w:noProof/>
              </w:rPr>
            </w:pPr>
            <w:r>
              <w:rPr>
                <w:noProof/>
              </w:rPr>
              <w:t>TS/TR ... CR ...</w:t>
            </w:r>
          </w:p>
        </w:tc>
      </w:tr>
      <w:tr w:rsidR="00366FB8" w14:paraId="55C714D2" w14:textId="77777777" w:rsidTr="00547111">
        <w:tc>
          <w:tcPr>
            <w:tcW w:w="2694" w:type="dxa"/>
            <w:gridSpan w:val="2"/>
            <w:tcBorders>
              <w:left w:val="single" w:sz="4" w:space="0" w:color="auto"/>
            </w:tcBorders>
          </w:tcPr>
          <w:p w14:paraId="45913E62" w14:textId="77777777" w:rsidR="00366FB8" w:rsidRDefault="00366FB8" w:rsidP="00366FB8">
            <w:pPr>
              <w:pStyle w:val="CRCoverPage"/>
              <w:spacing w:after="0"/>
              <w:rPr>
                <w:b/>
                <w:i/>
                <w:noProof/>
              </w:rPr>
            </w:pPr>
            <w:r>
              <w:rPr>
                <w:b/>
                <w:i/>
                <w:noProof/>
              </w:rPr>
              <w:t>(show related CRs)</w:t>
            </w:r>
          </w:p>
        </w:tc>
        <w:tc>
          <w:tcPr>
            <w:tcW w:w="284" w:type="dxa"/>
            <w:tcBorders>
              <w:top w:val="single" w:sz="4" w:space="0" w:color="auto"/>
              <w:left w:val="single" w:sz="4" w:space="0" w:color="auto"/>
              <w:bottom w:val="single" w:sz="4" w:space="0" w:color="auto"/>
            </w:tcBorders>
            <w:shd w:val="pct25" w:color="FFFF00" w:fill="auto"/>
          </w:tcPr>
          <w:p w14:paraId="70131AD4" w14:textId="77777777" w:rsidR="00366FB8" w:rsidRDefault="00366FB8" w:rsidP="00366FB8">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27F92011" w14:textId="2F4E3EA8" w:rsidR="00366FB8" w:rsidRDefault="00366FB8" w:rsidP="00366FB8">
            <w:pPr>
              <w:pStyle w:val="CRCoverPage"/>
              <w:spacing w:after="0"/>
              <w:jc w:val="center"/>
              <w:rPr>
                <w:b/>
                <w:caps/>
                <w:noProof/>
              </w:rPr>
            </w:pPr>
            <w:r>
              <w:rPr>
                <w:b/>
                <w:caps/>
                <w:noProof/>
              </w:rPr>
              <w:t>X</w:t>
            </w:r>
          </w:p>
        </w:tc>
        <w:tc>
          <w:tcPr>
            <w:tcW w:w="2977" w:type="dxa"/>
            <w:gridSpan w:val="4"/>
          </w:tcPr>
          <w:p w14:paraId="1B4FF921" w14:textId="77777777" w:rsidR="00366FB8" w:rsidRDefault="00366FB8" w:rsidP="00366FB8">
            <w:pPr>
              <w:pStyle w:val="CRCoverPage"/>
              <w:spacing w:after="0"/>
              <w:rPr>
                <w:noProof/>
              </w:rPr>
            </w:pPr>
            <w:r>
              <w:rPr>
                <w:noProof/>
              </w:rPr>
              <w:t xml:space="preserve"> O&amp;M Specifications</w:t>
            </w:r>
          </w:p>
        </w:tc>
        <w:tc>
          <w:tcPr>
            <w:tcW w:w="3401" w:type="dxa"/>
            <w:gridSpan w:val="3"/>
            <w:tcBorders>
              <w:right w:val="single" w:sz="4" w:space="0" w:color="auto"/>
            </w:tcBorders>
            <w:shd w:val="pct30" w:color="FFFF00" w:fill="auto"/>
          </w:tcPr>
          <w:p w14:paraId="66152F5E" w14:textId="77777777" w:rsidR="00366FB8" w:rsidRDefault="00366FB8" w:rsidP="00366FB8">
            <w:pPr>
              <w:pStyle w:val="CRCoverPage"/>
              <w:spacing w:after="0"/>
              <w:ind w:left="99"/>
              <w:rPr>
                <w:noProof/>
              </w:rPr>
            </w:pPr>
            <w:r>
              <w:rPr>
                <w:noProof/>
              </w:rPr>
              <w:t xml:space="preserve">TS/TR ... CR ... </w:t>
            </w:r>
          </w:p>
        </w:tc>
      </w:tr>
      <w:tr w:rsidR="00366FB8" w14:paraId="60DF82CC" w14:textId="77777777" w:rsidTr="008863B9">
        <w:tc>
          <w:tcPr>
            <w:tcW w:w="2694" w:type="dxa"/>
            <w:gridSpan w:val="2"/>
            <w:tcBorders>
              <w:left w:val="single" w:sz="4" w:space="0" w:color="auto"/>
            </w:tcBorders>
          </w:tcPr>
          <w:p w14:paraId="517696CD" w14:textId="77777777" w:rsidR="00366FB8" w:rsidRDefault="00366FB8" w:rsidP="00366FB8">
            <w:pPr>
              <w:pStyle w:val="CRCoverPage"/>
              <w:spacing w:after="0"/>
              <w:rPr>
                <w:b/>
                <w:i/>
                <w:noProof/>
              </w:rPr>
            </w:pPr>
          </w:p>
        </w:tc>
        <w:tc>
          <w:tcPr>
            <w:tcW w:w="6946" w:type="dxa"/>
            <w:gridSpan w:val="9"/>
            <w:tcBorders>
              <w:right w:val="single" w:sz="4" w:space="0" w:color="auto"/>
            </w:tcBorders>
          </w:tcPr>
          <w:p w14:paraId="4D84207F" w14:textId="77777777" w:rsidR="00366FB8" w:rsidRDefault="00366FB8" w:rsidP="00366FB8">
            <w:pPr>
              <w:pStyle w:val="CRCoverPage"/>
              <w:spacing w:after="0"/>
              <w:rPr>
                <w:noProof/>
              </w:rPr>
            </w:pPr>
          </w:p>
        </w:tc>
      </w:tr>
      <w:tr w:rsidR="00366FB8" w14:paraId="556B87B6" w14:textId="77777777" w:rsidTr="008863B9">
        <w:tc>
          <w:tcPr>
            <w:tcW w:w="2694" w:type="dxa"/>
            <w:gridSpan w:val="2"/>
            <w:tcBorders>
              <w:left w:val="single" w:sz="4" w:space="0" w:color="auto"/>
              <w:bottom w:val="single" w:sz="4" w:space="0" w:color="auto"/>
            </w:tcBorders>
          </w:tcPr>
          <w:p w14:paraId="79A9C411" w14:textId="77777777" w:rsidR="00366FB8" w:rsidRDefault="00366FB8" w:rsidP="00366FB8">
            <w:pPr>
              <w:pStyle w:val="CRCoverPage"/>
              <w:tabs>
                <w:tab w:val="right" w:pos="2184"/>
              </w:tabs>
              <w:spacing w:after="0"/>
              <w:rPr>
                <w:b/>
                <w:i/>
                <w:noProof/>
              </w:rPr>
            </w:pPr>
            <w:r>
              <w:rPr>
                <w:b/>
                <w:i/>
                <w:noProof/>
              </w:rPr>
              <w:t>Other comments:</w:t>
            </w:r>
          </w:p>
        </w:tc>
        <w:tc>
          <w:tcPr>
            <w:tcW w:w="6946" w:type="dxa"/>
            <w:gridSpan w:val="9"/>
            <w:tcBorders>
              <w:bottom w:val="single" w:sz="4" w:space="0" w:color="auto"/>
              <w:right w:val="single" w:sz="4" w:space="0" w:color="auto"/>
            </w:tcBorders>
            <w:shd w:val="pct30" w:color="FFFF00" w:fill="auto"/>
          </w:tcPr>
          <w:p w14:paraId="00D3B8F7" w14:textId="77777777" w:rsidR="00366FB8" w:rsidRDefault="00366FB8" w:rsidP="00366FB8">
            <w:pPr>
              <w:pStyle w:val="CRCoverPage"/>
              <w:spacing w:after="0"/>
              <w:ind w:left="100"/>
              <w:rPr>
                <w:noProof/>
              </w:rPr>
            </w:pPr>
          </w:p>
        </w:tc>
      </w:tr>
      <w:tr w:rsidR="00366FB8" w:rsidRPr="008863B9" w14:paraId="45BFE792" w14:textId="77777777" w:rsidTr="008863B9">
        <w:tc>
          <w:tcPr>
            <w:tcW w:w="2694" w:type="dxa"/>
            <w:gridSpan w:val="2"/>
            <w:tcBorders>
              <w:top w:val="single" w:sz="4" w:space="0" w:color="auto"/>
              <w:bottom w:val="single" w:sz="4" w:space="0" w:color="auto"/>
            </w:tcBorders>
          </w:tcPr>
          <w:p w14:paraId="194242DD" w14:textId="77777777" w:rsidR="00366FB8" w:rsidRPr="008863B9" w:rsidRDefault="00366FB8" w:rsidP="00366FB8">
            <w:pPr>
              <w:pStyle w:val="CRCoverPage"/>
              <w:tabs>
                <w:tab w:val="right" w:pos="2184"/>
              </w:tabs>
              <w:spacing w:after="0"/>
              <w:rPr>
                <w:b/>
                <w:i/>
                <w:noProof/>
                <w:sz w:val="8"/>
                <w:szCs w:val="8"/>
              </w:rPr>
            </w:pPr>
          </w:p>
        </w:tc>
        <w:tc>
          <w:tcPr>
            <w:tcW w:w="6946" w:type="dxa"/>
            <w:gridSpan w:val="9"/>
            <w:tcBorders>
              <w:top w:val="single" w:sz="4" w:space="0" w:color="auto"/>
              <w:bottom w:val="single" w:sz="4" w:space="0" w:color="auto"/>
            </w:tcBorders>
            <w:shd w:val="solid" w:color="FFFFFF" w:themeColor="background1" w:fill="auto"/>
          </w:tcPr>
          <w:p w14:paraId="1E0BCCE3" w14:textId="77777777" w:rsidR="00366FB8" w:rsidRPr="008863B9" w:rsidRDefault="00366FB8" w:rsidP="00366FB8">
            <w:pPr>
              <w:pStyle w:val="CRCoverPage"/>
              <w:spacing w:after="0"/>
              <w:ind w:left="100"/>
              <w:rPr>
                <w:noProof/>
                <w:sz w:val="8"/>
                <w:szCs w:val="8"/>
              </w:rPr>
            </w:pPr>
          </w:p>
        </w:tc>
      </w:tr>
      <w:tr w:rsidR="00366FB8" w14:paraId="6C3DBC81" w14:textId="77777777" w:rsidTr="008863B9">
        <w:tc>
          <w:tcPr>
            <w:tcW w:w="2694" w:type="dxa"/>
            <w:gridSpan w:val="2"/>
            <w:tcBorders>
              <w:top w:val="single" w:sz="4" w:space="0" w:color="auto"/>
              <w:left w:val="single" w:sz="4" w:space="0" w:color="auto"/>
              <w:bottom w:val="single" w:sz="4" w:space="0" w:color="auto"/>
            </w:tcBorders>
          </w:tcPr>
          <w:p w14:paraId="6E23B456" w14:textId="77777777" w:rsidR="00366FB8" w:rsidRDefault="00366FB8" w:rsidP="00366FB8">
            <w:pPr>
              <w:pStyle w:val="CRCoverPage"/>
              <w:tabs>
                <w:tab w:val="right" w:pos="2184"/>
              </w:tabs>
              <w:spacing w:after="0"/>
              <w:rPr>
                <w:b/>
                <w:i/>
                <w:noProof/>
              </w:rPr>
            </w:pPr>
            <w:r>
              <w:rPr>
                <w:b/>
                <w:i/>
                <w:noProof/>
              </w:rPr>
              <w:t>This CR's revision history:</w:t>
            </w:r>
          </w:p>
        </w:tc>
        <w:tc>
          <w:tcPr>
            <w:tcW w:w="6946" w:type="dxa"/>
            <w:gridSpan w:val="9"/>
            <w:tcBorders>
              <w:top w:val="single" w:sz="4" w:space="0" w:color="auto"/>
              <w:bottom w:val="single" w:sz="4" w:space="0" w:color="auto"/>
              <w:right w:val="single" w:sz="4" w:space="0" w:color="auto"/>
            </w:tcBorders>
            <w:shd w:val="pct30" w:color="FFFF00" w:fill="auto"/>
          </w:tcPr>
          <w:p w14:paraId="6ACA4173" w14:textId="77777777" w:rsidR="00366FB8" w:rsidRDefault="00366FB8" w:rsidP="00366FB8">
            <w:pPr>
              <w:pStyle w:val="CRCoverPage"/>
              <w:spacing w:after="0"/>
              <w:ind w:left="100"/>
              <w:rPr>
                <w:noProof/>
              </w:rPr>
            </w:pPr>
          </w:p>
        </w:tc>
      </w:tr>
    </w:tbl>
    <w:p w14:paraId="17759814" w14:textId="77777777" w:rsidR="001E41F3" w:rsidRDefault="001E41F3">
      <w:pPr>
        <w:pStyle w:val="CRCoverPage"/>
        <w:spacing w:after="0"/>
        <w:rPr>
          <w:noProof/>
          <w:sz w:val="8"/>
          <w:szCs w:val="8"/>
        </w:rPr>
      </w:pPr>
    </w:p>
    <w:p w14:paraId="1557EA72" w14:textId="77777777" w:rsidR="001E41F3" w:rsidRDefault="001E41F3">
      <w:pPr>
        <w:rPr>
          <w:noProof/>
        </w:rPr>
        <w:sectPr w:rsidR="001E41F3">
          <w:headerReference w:type="even" r:id="rId15"/>
          <w:headerReference w:type="default" r:id="rId16"/>
          <w:footerReference w:type="even" r:id="rId17"/>
          <w:footerReference w:type="default" r:id="rId18"/>
          <w:headerReference w:type="first" r:id="rId19"/>
          <w:footerReference w:type="first" r:id="rId20"/>
          <w:footnotePr>
            <w:numRestart w:val="eachSect"/>
          </w:footnotePr>
          <w:pgSz w:w="11907" w:h="16840" w:code="9"/>
          <w:pgMar w:top="1418" w:right="1134" w:bottom="1134" w:left="1134" w:header="680" w:footer="567" w:gutter="0"/>
          <w:cols w:space="720"/>
        </w:sectPr>
      </w:pPr>
    </w:p>
    <w:p w14:paraId="08469F3E" w14:textId="65E79EBB" w:rsidR="00076EE2" w:rsidRDefault="00076EE2" w:rsidP="00076EE2">
      <w:pPr>
        <w:jc w:val="center"/>
      </w:pPr>
      <w:r>
        <w:lastRenderedPageBreak/>
        <w:t>&lt;omitted text&gt;</w:t>
      </w:r>
    </w:p>
    <w:p w14:paraId="71B7EAE8" w14:textId="77777777" w:rsidR="00076EE2" w:rsidRPr="0048482F" w:rsidRDefault="00076EE2" w:rsidP="00076EE2">
      <w:pPr>
        <w:pStyle w:val="Heading3"/>
        <w:rPr>
          <w:color w:val="000000"/>
        </w:rPr>
      </w:pPr>
      <w:bookmarkStart w:id="1" w:name="_Toc11352090"/>
      <w:bookmarkStart w:id="2" w:name="_Toc20317980"/>
      <w:bookmarkStart w:id="3" w:name="_Toc27299878"/>
      <w:bookmarkStart w:id="4" w:name="_Toc29673143"/>
      <w:bookmarkStart w:id="5" w:name="_Toc29673284"/>
      <w:bookmarkStart w:id="6" w:name="_Toc29674277"/>
      <w:bookmarkStart w:id="7" w:name="_Toc36645507"/>
      <w:bookmarkStart w:id="8" w:name="_Toc45810552"/>
      <w:bookmarkStart w:id="9" w:name="_Toc83310137"/>
      <w:r w:rsidRPr="0048482F">
        <w:rPr>
          <w:color w:val="000000"/>
        </w:rPr>
        <w:t>5.1.3</w:t>
      </w:r>
      <w:r w:rsidRPr="0048482F">
        <w:rPr>
          <w:color w:val="000000"/>
        </w:rPr>
        <w:tab/>
        <w:t>Modulation order, target code rate,</w:t>
      </w:r>
      <w:r w:rsidRPr="00BA7758">
        <w:rPr>
          <w:color w:val="000000"/>
        </w:rPr>
        <w:t xml:space="preserve"> </w:t>
      </w:r>
      <w:r w:rsidRPr="0017586C">
        <w:rPr>
          <w:color w:val="000000"/>
        </w:rPr>
        <w:t>redundancy version</w:t>
      </w:r>
      <w:r w:rsidRPr="0048482F">
        <w:rPr>
          <w:color w:val="000000"/>
        </w:rPr>
        <w:t xml:space="preserve"> and transport block size determination</w:t>
      </w:r>
      <w:bookmarkEnd w:id="1"/>
      <w:bookmarkEnd w:id="2"/>
      <w:bookmarkEnd w:id="3"/>
      <w:bookmarkEnd w:id="4"/>
      <w:bookmarkEnd w:id="5"/>
      <w:bookmarkEnd w:id="6"/>
      <w:bookmarkEnd w:id="7"/>
      <w:bookmarkEnd w:id="8"/>
      <w:bookmarkEnd w:id="9"/>
    </w:p>
    <w:p w14:paraId="37BBAD29" w14:textId="77777777" w:rsidR="00076EE2" w:rsidRPr="0048482F" w:rsidRDefault="00076EE2" w:rsidP="00076EE2">
      <w:pPr>
        <w:spacing w:after="120"/>
        <w:rPr>
          <w:color w:val="000000"/>
        </w:rPr>
      </w:pPr>
      <w:bookmarkStart w:id="10" w:name="_Hlk496795762"/>
      <w:r w:rsidRPr="0048482F">
        <w:rPr>
          <w:color w:val="000000"/>
        </w:rPr>
        <w:t xml:space="preserve">To determine the modulation order, target code rate, and transport block size(s) in the physical downlink shared channel, the UE shall first </w:t>
      </w:r>
    </w:p>
    <w:p w14:paraId="35EED76F" w14:textId="77777777" w:rsidR="00076EE2" w:rsidRPr="0017586C" w:rsidRDefault="00076EE2" w:rsidP="00076EE2">
      <w:pPr>
        <w:pStyle w:val="B1"/>
      </w:pPr>
      <w:r>
        <w:t>-</w:t>
      </w:r>
      <w:r>
        <w:tab/>
      </w:r>
      <w:r w:rsidRPr="0048482F">
        <w:t xml:space="preserve">read the 5-bit modulation and coding scheme field </w:t>
      </w:r>
      <w:bookmarkEnd w:id="10"/>
      <w:r w:rsidRPr="0048482F">
        <w:t>(</w:t>
      </w:r>
      <w:r w:rsidRPr="0048482F">
        <w:rPr>
          <w:i/>
        </w:rPr>
        <w:t>I</w:t>
      </w:r>
      <w:r w:rsidRPr="0048482F">
        <w:rPr>
          <w:i/>
          <w:vertAlign w:val="subscript"/>
        </w:rPr>
        <w:t>MCS</w:t>
      </w:r>
      <w:r w:rsidRPr="0048482F">
        <w:t>) in the DCI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xml:space="preserve">) based on the procedure defined in </w:t>
      </w:r>
      <w:r>
        <w:t>Clause</w:t>
      </w:r>
      <w:r w:rsidRPr="0048482F">
        <w:t xml:space="preserve"> 5.1.3.1</w:t>
      </w:r>
      <w:r w:rsidRPr="0017586C">
        <w:t>, and</w:t>
      </w:r>
    </w:p>
    <w:p w14:paraId="26CB997D" w14:textId="77777777" w:rsidR="00076EE2" w:rsidRPr="0048482F" w:rsidRDefault="00076EE2" w:rsidP="00076EE2">
      <w:pPr>
        <w:pStyle w:val="B1"/>
      </w:pPr>
      <w:r>
        <w:t>-</w:t>
      </w:r>
      <w:r>
        <w:tab/>
      </w:r>
      <w:r w:rsidRPr="0017586C">
        <w:t xml:space="preserve">read </w:t>
      </w:r>
      <w:r>
        <w:t>'</w:t>
      </w:r>
      <w:r w:rsidRPr="0017586C">
        <w:rPr>
          <w:i/>
        </w:rPr>
        <w:t>redundancy version</w:t>
      </w:r>
      <w:r>
        <w:rPr>
          <w:i/>
        </w:rPr>
        <w:t>'</w:t>
      </w:r>
      <w:r w:rsidRPr="0017586C">
        <w:t xml:space="preserve"> field (</w:t>
      </w:r>
      <w:proofErr w:type="spellStart"/>
      <w:r w:rsidRPr="0017586C">
        <w:rPr>
          <w:i/>
        </w:rPr>
        <w:t>rv</w:t>
      </w:r>
      <w:proofErr w:type="spellEnd"/>
      <w:r w:rsidRPr="0017586C">
        <w:t>) in the DCI to determine the redundancy ver</w:t>
      </w:r>
      <w:r>
        <w:t>s</w:t>
      </w:r>
      <w:r w:rsidRPr="0017586C">
        <w:t>ion.</w:t>
      </w:r>
    </w:p>
    <w:p w14:paraId="6BCC13EB" w14:textId="77777777" w:rsidR="00076EE2" w:rsidRPr="0048482F" w:rsidRDefault="00076EE2" w:rsidP="00076EE2">
      <w:pPr>
        <w:spacing w:after="120"/>
        <w:rPr>
          <w:color w:val="000000"/>
          <w:lang w:eastAsia="ko-KR"/>
        </w:rPr>
      </w:pPr>
      <w:r w:rsidRPr="0048482F">
        <w:rPr>
          <w:color w:val="000000"/>
        </w:rPr>
        <w:t xml:space="preserve">and second </w:t>
      </w:r>
    </w:p>
    <w:p w14:paraId="0F251177" w14:textId="77777777" w:rsidR="00076EE2" w:rsidRPr="0048482F" w:rsidRDefault="00076EE2" w:rsidP="00076EE2">
      <w:pPr>
        <w:pStyle w:val="B1"/>
      </w:pPr>
      <w:r>
        <w:t>-</w:t>
      </w:r>
      <w:r>
        <w:tab/>
      </w:r>
      <w:r w:rsidRPr="0048482F">
        <w:t>the UE shall use the number of layers (ʋ), the total number of allocated PRBs before rate matching (</w:t>
      </w:r>
      <w:proofErr w:type="spellStart"/>
      <w:r w:rsidRPr="0048482F">
        <w:rPr>
          <w:i/>
        </w:rPr>
        <w:t>n</w:t>
      </w:r>
      <w:r w:rsidRPr="0048482F">
        <w:rPr>
          <w:i/>
          <w:vertAlign w:val="subscript"/>
        </w:rPr>
        <w:t>PRB</w:t>
      </w:r>
      <w:proofErr w:type="spellEnd"/>
      <w:r w:rsidRPr="0048482F">
        <w:t xml:space="preserve">) to determine to the transport block size based on the procedure defined in </w:t>
      </w:r>
      <w:r>
        <w:t>Clause</w:t>
      </w:r>
      <w:r w:rsidRPr="0048482F">
        <w:t xml:space="preserve"> 5.1.3.2.</w:t>
      </w:r>
    </w:p>
    <w:p w14:paraId="1C1BB5B5" w14:textId="77777777" w:rsidR="00076EE2" w:rsidRDefault="00076EE2" w:rsidP="00076EE2">
      <w:pPr>
        <w:rPr>
          <w:color w:val="000000"/>
        </w:rPr>
      </w:pPr>
      <w:r w:rsidRPr="0048482F">
        <w:rPr>
          <w:color w:val="000000"/>
        </w:rPr>
        <w:t xml:space="preserve">The UE may skip decoding a transport block in an initial transmission if the effective channel code rate is higher than 0.95, where the effective channel code rate is defined as the number of downlink information bits (including CRC bits) divided by the number of physical channel bits on PDSCH. </w:t>
      </w:r>
    </w:p>
    <w:p w14:paraId="6E16B26C" w14:textId="77777777" w:rsidR="00076EE2" w:rsidRDefault="00076EE2" w:rsidP="00076EE2">
      <w:pPr>
        <w:rPr>
          <w:color w:val="000000"/>
        </w:rPr>
      </w:pPr>
      <w:r w:rsidRPr="00C072BF">
        <w:rPr>
          <w:color w:val="000000"/>
        </w:rPr>
        <w:t xml:space="preserve">The UE is not expected to handle any </w:t>
      </w:r>
      <w:r>
        <w:rPr>
          <w:color w:val="000000"/>
        </w:rPr>
        <w:t>transport blocks (</w:t>
      </w:r>
      <w:r w:rsidRPr="00C072BF">
        <w:rPr>
          <w:color w:val="000000"/>
        </w:rPr>
        <w:t>TBs</w:t>
      </w:r>
      <w:r>
        <w:rPr>
          <w:color w:val="000000"/>
        </w:rPr>
        <w:t>)</w:t>
      </w:r>
      <w:r w:rsidRPr="00C072BF">
        <w:rPr>
          <w:color w:val="000000"/>
        </w:rPr>
        <w:t xml:space="preserve"> in a 14 consecutive-symbol duration for normal CP (or 12 for extended CP) </w:t>
      </w:r>
      <w:r>
        <w:rPr>
          <w:color w:val="000000"/>
        </w:rPr>
        <w:t xml:space="preserve">ending at the last symbol of the latest PDSCH transmission </w:t>
      </w:r>
      <w:r w:rsidRPr="00C072BF">
        <w:rPr>
          <w:color w:val="000000"/>
        </w:rPr>
        <w:t>within a</w:t>
      </w:r>
      <w:r>
        <w:rPr>
          <w:color w:val="000000"/>
        </w:rPr>
        <w:t>n active</w:t>
      </w:r>
      <w:r w:rsidRPr="00C072BF">
        <w:rPr>
          <w:color w:val="000000"/>
        </w:rPr>
        <w:t xml:space="preserve"> BWP on a </w:t>
      </w:r>
      <w:r>
        <w:rPr>
          <w:color w:val="000000"/>
        </w:rPr>
        <w:t>serving cell</w:t>
      </w:r>
      <w:r w:rsidRPr="00C072BF">
        <w:rPr>
          <w:color w:val="000000"/>
        </w:rPr>
        <w:t xml:space="preserve"> whenever</w:t>
      </w:r>
    </w:p>
    <w:p w14:paraId="77C7D8FC" w14:textId="77777777" w:rsidR="00076EE2" w:rsidRPr="00D738F1" w:rsidRDefault="00CF261C" w:rsidP="00076EE2">
      <w:pPr>
        <w:pStyle w:val="EQ"/>
        <w:rPr>
          <w:lang w:val="sv-SE"/>
        </w:rPr>
      </w:pPr>
      <m:oMathPara>
        <m:oMath>
          <m:sSup>
            <m:sSupPr>
              <m:ctrlPr>
                <w:rPr>
                  <w:rFonts w:ascii="Cambria Math" w:hAnsi="Cambria Math"/>
                  <w:iCs/>
                </w:rPr>
              </m:ctrlPr>
            </m:sSupPr>
            <m:e>
              <m:r>
                <m:rPr>
                  <m:sty m:val="p"/>
                </m:rPr>
                <w:rPr>
                  <w:rFonts w:ascii="Cambria Math" w:hAnsi="Cambria Math"/>
                </w:rPr>
                <m:t>2</m:t>
              </m:r>
            </m:e>
            <m:sup>
              <m:r>
                <m:rPr>
                  <m:sty m:val="p"/>
                </m:rPr>
                <w:rPr>
                  <w:rFonts w:ascii="Cambria Math" w:hAnsi="Cambria Math"/>
                </w:rPr>
                <m:t>max⁡(0,</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μ</m:t>
                  </m:r>
                </m:e>
                <m:sup>
                  <m:r>
                    <m:rPr>
                      <m:sty m:val="p"/>
                    </m:rPr>
                    <w:rPr>
                      <w:rFonts w:ascii="Cambria Math" w:hAnsi="Cambria Math"/>
                    </w:rPr>
                    <m:t>'</m:t>
                  </m:r>
                </m:sup>
              </m:sSup>
              <m:r>
                <m:rPr>
                  <m:sty m:val="p"/>
                </m:rPr>
                <w:rPr>
                  <w:rFonts w:ascii="Cambria Math" w:hAnsi="Cambria Math"/>
                </w:rPr>
                <m:t>)</m:t>
              </m:r>
            </m:sup>
          </m:sSup>
          <m:r>
            <m:rPr>
              <m:sty m:val="p"/>
            </m:rPr>
            <w:rPr>
              <w:rFonts w:ascii="Cambria Math" w:hAnsi="Cambria Math"/>
            </w:rPr>
            <m:t>.</m:t>
          </m:r>
          <m:nary>
            <m:naryPr>
              <m:chr m:val="∑"/>
              <m:limLoc m:val="undOvr"/>
              <m:supHide m:val="1"/>
              <m:ctrlPr>
                <w:rPr>
                  <w:rFonts w:ascii="Cambria Math" w:hAnsi="Cambria Math"/>
                  <w:iCs/>
                </w:rPr>
              </m:ctrlPr>
            </m:naryPr>
            <m:sub>
              <m:r>
                <w:rPr>
                  <w:rFonts w:ascii="Cambria Math" w:hAnsi="Cambria Math"/>
                </w:rPr>
                <m:t>i</m:t>
              </m:r>
              <m:r>
                <m:rPr>
                  <m:sty m:val="p"/>
                </m:rPr>
                <w:rPr>
                  <w:rFonts w:ascii="Cambria Math" w:hAnsi="Cambria Math"/>
                </w:rPr>
                <m:t>∈</m:t>
              </m:r>
              <m:r>
                <w:rPr>
                  <w:rFonts w:ascii="Cambria Math" w:hAnsi="Cambria Math"/>
                </w:rPr>
                <m:t>S</m:t>
              </m:r>
            </m:sub>
            <m:sup/>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L</m:t>
                          </m:r>
                        </m:e>
                        <m:sub>
                          <m:r>
                            <w:rPr>
                              <w:rFonts w:ascii="Cambria Math" w:hAnsi="Cambria Math"/>
                            </w:rPr>
                            <m:t>i</m:t>
                          </m:r>
                        </m:sub>
                      </m:sSub>
                    </m:den>
                  </m:f>
                </m:e>
              </m:d>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i</m:t>
                  </m:r>
                </m:sub>
              </m:sSub>
            </m:e>
          </m:nary>
          <m:r>
            <m:rPr>
              <m:sty m:val="p"/>
            </m:rPr>
            <w:rPr>
              <w:rFonts w:ascii="Cambria Math" w:hAnsi="Cambria Math"/>
            </w:rPr>
            <m:t>&gt;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X</m:t>
                  </m:r>
                </m:num>
                <m:den>
                  <m:r>
                    <m:rPr>
                      <m:sty m:val="p"/>
                    </m:rPr>
                    <w:rPr>
                      <w:rFonts w:ascii="Cambria Math" w:hAnsi="Cambria Math"/>
                    </w:rPr>
                    <m:t>4</m:t>
                  </m:r>
                </m:den>
              </m:f>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w:rPr>
                      <w:rFonts w:ascii="Cambria Math" w:hAnsi="Cambria Math"/>
                    </w:rPr>
                    <m:t>R</m:t>
                  </m:r>
                </m:e>
                <m:sub>
                  <m:r>
                    <w:rPr>
                      <w:rFonts w:ascii="Cambria Math" w:hAnsi="Cambria Math"/>
                    </w:rPr>
                    <m:t>LBRM</m:t>
                  </m:r>
                </m:sub>
              </m:sSub>
            </m:den>
          </m:f>
          <m:r>
            <m:rPr>
              <m:sty m:val="p"/>
            </m:rPr>
            <w:rPr>
              <w:rFonts w:ascii="Cambria Math" w:hAnsi="Cambria Math"/>
            </w:rPr>
            <m:t>.</m:t>
          </m:r>
          <m:r>
            <w:rPr>
              <w:rFonts w:ascii="Cambria Math" w:hAnsi="Cambria Math"/>
            </w:rPr>
            <m:t>TB</m:t>
          </m:r>
          <m:sSub>
            <m:sSubPr>
              <m:ctrlPr>
                <w:rPr>
                  <w:rFonts w:ascii="Cambria Math" w:hAnsi="Cambria Math"/>
                  <w:iCs/>
                </w:rPr>
              </m:ctrlPr>
            </m:sSubPr>
            <m:e>
              <m:r>
                <w:rPr>
                  <w:rFonts w:ascii="Cambria Math" w:hAnsi="Cambria Math"/>
                </w:rPr>
                <m:t>S</m:t>
              </m:r>
            </m:e>
            <m:sub>
              <m:r>
                <w:rPr>
                  <w:rFonts w:ascii="Cambria Math" w:hAnsi="Cambria Math"/>
                </w:rPr>
                <m:t>LBRM</m:t>
              </m:r>
            </m:sub>
          </m:sSub>
        </m:oMath>
      </m:oMathPara>
    </w:p>
    <w:p w14:paraId="48DC3036" w14:textId="77777777" w:rsidR="00076EE2" w:rsidRDefault="00076EE2" w:rsidP="00076EE2">
      <w:pPr>
        <w:rPr>
          <w:color w:val="000000"/>
        </w:rPr>
      </w:pPr>
      <w:proofErr w:type="gramStart"/>
      <w:r>
        <w:rPr>
          <w:color w:val="000000"/>
        </w:rPr>
        <w:t>where</w:t>
      </w:r>
      <w:proofErr w:type="gramEnd"/>
      <w:r>
        <w:rPr>
          <w:color w:val="000000"/>
        </w:rPr>
        <w:t>, for the serving cell,</w:t>
      </w:r>
    </w:p>
    <w:p w14:paraId="42325A6A" w14:textId="77777777" w:rsidR="00076EE2" w:rsidRDefault="00076EE2" w:rsidP="00076EE2">
      <w:pPr>
        <w:pStyle w:val="B1"/>
      </w:pPr>
      <w:r>
        <w:t>-</w:t>
      </w:r>
      <w:r>
        <w:tab/>
      </w:r>
      <w:r w:rsidRPr="00C072BF">
        <w:t xml:space="preserve">S is the set of TBs belonging to PDSCH(s) that are </w:t>
      </w:r>
      <w:r w:rsidRPr="009F2C61">
        <w:t xml:space="preserve">partially or fully </w:t>
      </w:r>
      <w:r w:rsidRPr="00C072BF">
        <w:t>contained in the consecutive-symbol duration</w:t>
      </w:r>
    </w:p>
    <w:p w14:paraId="20C36356" w14:textId="77777777" w:rsidR="00076EE2" w:rsidRDefault="00076EE2" w:rsidP="00076EE2">
      <w:pPr>
        <w:pStyle w:val="B1"/>
      </w:pPr>
      <w:r>
        <w:t>-</w:t>
      </w:r>
      <w:r>
        <w:tab/>
      </w:r>
      <w:r w:rsidRPr="00C072BF">
        <w:t xml:space="preserve">for the </w:t>
      </w:r>
      <w:proofErr w:type="spellStart"/>
      <w:r w:rsidRPr="00C072BF">
        <w:rPr>
          <w:i/>
        </w:rPr>
        <w:t>i</w:t>
      </w:r>
      <w:r w:rsidRPr="00C072BF">
        <w:t>th</w:t>
      </w:r>
      <w:proofErr w:type="spellEnd"/>
      <w:r w:rsidRPr="00C072BF">
        <w:t xml:space="preserve"> TB</w:t>
      </w:r>
    </w:p>
    <w:p w14:paraId="02C69105" w14:textId="77777777" w:rsidR="00076EE2" w:rsidRDefault="00076EE2" w:rsidP="00076EE2">
      <w:pPr>
        <w:pStyle w:val="B2"/>
      </w:pPr>
      <w:r>
        <w:rPr>
          <w:i/>
        </w:rPr>
        <w:t>-</w:t>
      </w:r>
      <w:r>
        <w:rPr>
          <w:i/>
        </w:rPr>
        <w:tab/>
      </w:r>
      <w:r w:rsidRPr="00C072BF">
        <w:rPr>
          <w:i/>
        </w:rPr>
        <w:t>C</w:t>
      </w:r>
      <w:r w:rsidRPr="00151366">
        <w:rPr>
          <w:i/>
          <w:vertAlign w:val="subscript"/>
        </w:rPr>
        <w:t>i</w:t>
      </w:r>
      <w:r>
        <w:rPr>
          <w:i/>
        </w:rPr>
        <w:t>'</w:t>
      </w:r>
      <w:r w:rsidRPr="00C072BF">
        <w:t xml:space="preserve"> is the number of scheduled code blocks for </w:t>
      </w:r>
      <w:r>
        <w:t xml:space="preserve">as defined in </w:t>
      </w:r>
      <w:r w:rsidRPr="00C072BF">
        <w:t>[</w:t>
      </w:r>
      <w:r>
        <w:t xml:space="preserve">5, </w:t>
      </w:r>
      <w:r w:rsidRPr="00C072BF">
        <w:t>38.212].</w:t>
      </w:r>
      <w:r w:rsidRPr="0037555F">
        <w:t xml:space="preserve"> </w:t>
      </w:r>
    </w:p>
    <w:p w14:paraId="16B617D4" w14:textId="77777777" w:rsidR="00076EE2" w:rsidRDefault="00076EE2" w:rsidP="00076EE2">
      <w:pPr>
        <w:pStyle w:val="B2"/>
      </w:pPr>
      <w:r>
        <w:rPr>
          <w:i/>
        </w:rPr>
        <w:t>-</w:t>
      </w:r>
      <w:r>
        <w:rPr>
          <w:i/>
        </w:rPr>
        <w:tab/>
      </w:r>
      <w:r w:rsidRPr="009F2C61">
        <w:rPr>
          <w:i/>
        </w:rPr>
        <w:t>L</w:t>
      </w:r>
      <w:r w:rsidRPr="009F2C61">
        <w:rPr>
          <w:i/>
          <w:vertAlign w:val="subscript"/>
        </w:rPr>
        <w:t>i</w:t>
      </w:r>
      <w:r w:rsidRPr="009F2C61">
        <w:rPr>
          <w:i/>
        </w:rPr>
        <w:t xml:space="preserve"> </w:t>
      </w:r>
      <w:r w:rsidRPr="009F2C61">
        <w:t>is the number of OFDM symbols assigned to the PDSCH</w:t>
      </w:r>
    </w:p>
    <w:p w14:paraId="62BCDD88" w14:textId="77777777" w:rsidR="00076EE2" w:rsidRDefault="00076EE2" w:rsidP="00076EE2">
      <w:pPr>
        <w:pStyle w:val="B2"/>
      </w:pPr>
      <w:r>
        <w:rPr>
          <w:i/>
        </w:rPr>
        <w:t>-</w:t>
      </w:r>
      <w:r>
        <w:rPr>
          <w:i/>
        </w:rPr>
        <w:tab/>
      </w:r>
      <w:r w:rsidRPr="009F2C61">
        <w:rPr>
          <w:i/>
        </w:rPr>
        <w:t>x</w:t>
      </w:r>
      <w:r w:rsidRPr="009F2C61">
        <w:rPr>
          <w:i/>
          <w:vertAlign w:val="subscript"/>
        </w:rPr>
        <w:t>i</w:t>
      </w:r>
      <w:r w:rsidRPr="009F2C61">
        <w:rPr>
          <w:i/>
        </w:rPr>
        <w:t xml:space="preserve"> </w:t>
      </w:r>
      <w:r w:rsidRPr="009F2C61">
        <w:t>is the number of OFDM symbols</w:t>
      </w:r>
      <w:r>
        <w:t xml:space="preserve"> of the PDSCH contained in the consecutive-symbol duration</w:t>
      </w:r>
    </w:p>
    <w:p w14:paraId="028BA01F" w14:textId="77777777" w:rsidR="00076EE2" w:rsidRDefault="00076EE2" w:rsidP="00076EE2">
      <w:pPr>
        <w:pStyle w:val="B2"/>
      </w:pPr>
      <w:r>
        <w:rPr>
          <w:lang w:val="en-US"/>
        </w:rPr>
        <w:t>-</w:t>
      </w:r>
      <w:r>
        <w:rPr>
          <w:lang w:val="en-US"/>
        </w:rPr>
        <w:tab/>
      </w:r>
      <m:oMath>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j=0,...,J-1</m:t>
                </m:r>
                <m:ctrlPr>
                  <w:rPr>
                    <w:rFonts w:ascii="Cambria Math" w:hAnsi="Cambria Math"/>
                  </w:rPr>
                </m:ctrlPr>
              </m:lim>
            </m:limLow>
          </m:fName>
          <m:e>
            <m:r>
              <w:rPr>
                <w:rFonts w:ascii="Cambria Math" w:hAnsi="Cambria Math"/>
              </w:rPr>
              <m:t>(</m:t>
            </m:r>
            <m:func>
              <m:funcPr>
                <m:ctrlPr>
                  <w:rPr>
                    <w:rFonts w:ascii="Cambria Math" w:hAnsi="Cambria Math"/>
                    <w:i/>
                    <w:iCs/>
                  </w:rPr>
                </m:ctrlPr>
              </m:funcPr>
              <m:fName>
                <m:r>
                  <m:rPr>
                    <m:sty m:val="p"/>
                  </m:rPr>
                  <w:rPr>
                    <w:rFonts w:ascii="Cambria Math" w:hAnsi="Cambria Math"/>
                  </w:rPr>
                  <m:t>min</m:t>
                </m:r>
              </m:fName>
              <m:e>
                <m:r>
                  <w:rPr>
                    <w:rFonts w:ascii="Cambria Math" w:hAnsi="Cambria Math"/>
                  </w:rPr>
                  <m:t>(</m:t>
                </m:r>
                <m:sSubSup>
                  <m:sSubSupPr>
                    <m:ctrlPr>
                      <w:rPr>
                        <w:rFonts w:ascii="Cambria Math" w:hAnsi="Cambria Math"/>
                        <w:i/>
                        <w:iCs/>
                      </w:rPr>
                    </m:ctrlPr>
                  </m:sSubSupPr>
                  <m:e>
                    <m:r>
                      <w:rPr>
                        <w:rFonts w:ascii="Cambria Math" w:hAnsi="Cambria Math"/>
                      </w:rPr>
                      <m:t>k</m:t>
                    </m:r>
                  </m:e>
                  <m:sub>
                    <m:r>
                      <w:rPr>
                        <w:rFonts w:ascii="Cambria Math" w:hAnsi="Cambria Math"/>
                      </w:rPr>
                      <m:t>0,i</m:t>
                    </m:r>
                  </m:sub>
                  <m:sup>
                    <m:r>
                      <w:rPr>
                        <w:rFonts w:ascii="Cambria Math" w:hAnsi="Cambria Math"/>
                      </w:rPr>
                      <m:t>j</m:t>
                    </m:r>
                  </m:sup>
                </m:sSubSup>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i</m:t>
                    </m:r>
                  </m:sub>
                  <m:sup>
                    <m:r>
                      <w:rPr>
                        <w:rFonts w:ascii="Cambria Math" w:hAnsi="Cambria Math"/>
                      </w:rPr>
                      <m:t>j</m:t>
                    </m:r>
                  </m:sup>
                </m:sSubSup>
                <m:r>
                  <w:rPr>
                    <w:rFonts w:ascii="Cambria Math" w:hAnsi="Cambria Math"/>
                  </w:rPr>
                  <m:t xml:space="preserve">, </m:t>
                </m:r>
                <m:sSub>
                  <m:sSubPr>
                    <m:ctrlPr>
                      <w:rPr>
                        <w:rFonts w:ascii="Cambria Math" w:hAnsi="Cambria Math"/>
                        <w:i/>
                        <w:iCs/>
                      </w:rPr>
                    </m:ctrlPr>
                  </m:sSubPr>
                  <m:e>
                    <m:r>
                      <w:rPr>
                        <w:rFonts w:ascii="Cambria Math" w:hAnsi="Cambria Math"/>
                      </w:rPr>
                      <m:t>N</m:t>
                    </m:r>
                  </m:e>
                  <m:sub>
                    <m:r>
                      <w:rPr>
                        <w:rFonts w:ascii="Cambria Math" w:hAnsi="Cambria Math"/>
                      </w:rPr>
                      <m:t>cb,i</m:t>
                    </m:r>
                  </m:sub>
                </m:sSub>
                <m:r>
                  <w:rPr>
                    <w:rFonts w:ascii="Cambria Math" w:hAnsi="Cambria Math"/>
                  </w:rPr>
                  <m:t>)</m:t>
                </m:r>
              </m:e>
            </m:func>
            <m:r>
              <w:rPr>
                <w:rFonts w:ascii="Cambria Math" w:hAnsi="Cambria Math"/>
              </w:rPr>
              <m:t>)</m:t>
            </m:r>
          </m:e>
        </m:func>
      </m:oMath>
      <w:r>
        <w:t xml:space="preserve"> </w:t>
      </w:r>
      <w:r w:rsidRPr="00C072BF">
        <w:t xml:space="preserve">based on the values defined in </w:t>
      </w:r>
      <w:r>
        <w:t>Clause</w:t>
      </w:r>
      <w:r w:rsidRPr="00C072BF">
        <w:t xml:space="preserve"> 5.4.2.1 [</w:t>
      </w:r>
      <w:r>
        <w:t xml:space="preserve">5, TS </w:t>
      </w:r>
      <w:r w:rsidRPr="00C072BF">
        <w:t>38.212]</w:t>
      </w:r>
    </w:p>
    <w:p w14:paraId="418A8673" w14:textId="77777777" w:rsidR="00076EE2" w:rsidRDefault="00076EE2" w:rsidP="00076EE2">
      <w:pPr>
        <w:pStyle w:val="B3"/>
      </w:pPr>
      <w:r>
        <w:rPr>
          <w:lang w:val="en-US"/>
        </w:rPr>
        <w:t>-</w:t>
      </w:r>
      <w:r>
        <w:rPr>
          <w:lang w:val="en-US"/>
        </w:rPr>
        <w:tab/>
      </w:r>
      <m:oMath>
        <m:sSubSup>
          <m:sSubSupPr>
            <m:ctrlPr>
              <w:rPr>
                <w:rFonts w:ascii="Cambria Math" w:hAnsi="Cambria Math"/>
                <w:i/>
              </w:rPr>
            </m:ctrlPr>
          </m:sSubSupPr>
          <m:e>
            <m:r>
              <w:rPr>
                <w:rFonts w:ascii="Cambria Math" w:hAnsi="Cambria Math"/>
              </w:rPr>
              <m:t>k</m:t>
            </m:r>
          </m:e>
          <m:sub>
            <m:r>
              <w:rPr>
                <w:rFonts w:ascii="Cambria Math" w:hAnsi="Cambria Math"/>
              </w:rPr>
              <m:t>0,i</m:t>
            </m:r>
          </m:sub>
          <m:sup>
            <m:r>
              <w:rPr>
                <w:rFonts w:ascii="Cambria Math" w:hAnsi="Cambria Math"/>
              </w:rPr>
              <m:t>j</m:t>
            </m:r>
          </m:sup>
        </m:sSubSup>
      </m:oMath>
      <w:r w:rsidRPr="00C072BF">
        <w:t xml:space="preserve"> </w:t>
      </w:r>
      <w:r>
        <w:t xml:space="preserve">is the </w:t>
      </w:r>
      <w:r w:rsidRPr="00C072BF">
        <w:t xml:space="preserve">starting location of RV for the </w:t>
      </w:r>
      <m:oMath>
        <m:r>
          <w:rPr>
            <w:rFonts w:ascii="Cambria Math" w:hAnsi="Cambria Math"/>
          </w:rPr>
          <m:t>j</m:t>
        </m:r>
      </m:oMath>
      <w:r w:rsidRPr="00C072BF">
        <w:t>th transmission</w:t>
      </w:r>
    </w:p>
    <w:p w14:paraId="7A54C4AA" w14:textId="77777777" w:rsidR="00076EE2" w:rsidRDefault="00076EE2" w:rsidP="00076EE2">
      <w:pPr>
        <w:pStyle w:val="B3"/>
      </w:pPr>
      <w:r w:rsidRPr="00C072BF">
        <w:t>-</w:t>
      </w:r>
      <w:r w:rsidRPr="00C072BF">
        <w:tab/>
      </w:r>
      <m:oMath>
        <m:sSubSup>
          <m:sSubSupPr>
            <m:ctrlPr>
              <w:rPr>
                <w:rFonts w:ascii="Cambria Math" w:hAnsi="Cambria Math"/>
                <w:i/>
                <w:iCs/>
              </w:rPr>
            </m:ctrlPr>
          </m:sSubSupPr>
          <m:e>
            <m:r>
              <w:rPr>
                <w:rFonts w:ascii="Cambria Math" w:hAnsi="Cambria Math"/>
              </w:rPr>
              <m:t>E</m:t>
            </m:r>
            <m:ctrlPr>
              <w:rPr>
                <w:rFonts w:ascii="Cambria Math" w:hAnsi="Cambria Math"/>
                <w:i/>
              </w:rPr>
            </m:ctrlPr>
          </m:e>
          <m:sub>
            <m:r>
              <w:rPr>
                <w:rFonts w:ascii="Cambria Math" w:hAnsi="Cambria Math"/>
              </w:rPr>
              <m:t xml:space="preserve">i </m:t>
            </m:r>
            <m:ctrlPr>
              <w:rPr>
                <w:rFonts w:ascii="Cambria Math" w:hAnsi="Cambria Math"/>
                <w:i/>
              </w:rPr>
            </m:ctrlPr>
          </m:sub>
          <m:sup>
            <m:r>
              <w:rPr>
                <w:rFonts w:ascii="Cambria Math" w:hAnsi="Cambria Math"/>
              </w:rPr>
              <m:t>j</m:t>
            </m:r>
          </m:sup>
        </m:sSubSup>
        <m:r>
          <w:rPr>
            <w:rFonts w:ascii="Cambria Math" w:hAnsi="Cambria Math"/>
          </w:rPr>
          <m:t>=</m:t>
        </m:r>
        <m:func>
          <m:funcPr>
            <m:ctrlPr>
              <w:rPr>
                <w:rFonts w:ascii="Cambria Math" w:hAnsi="Cambria Math"/>
                <w:i/>
                <w:iCs/>
              </w:rPr>
            </m:ctrlPr>
          </m:funcPr>
          <m:fName>
            <m:r>
              <m:rPr>
                <m:sty m:val="p"/>
              </m:rPr>
              <w:rPr>
                <w:rFonts w:ascii="Cambria Math" w:hAnsi="Cambria Math"/>
              </w:rPr>
              <m:t>min</m:t>
            </m:r>
          </m:fName>
          <m:e>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r</m:t>
                </m:r>
              </m:sub>
            </m:sSub>
            <m:r>
              <w:rPr>
                <w:rFonts w:ascii="Cambria Math" w:hAnsi="Cambria Math"/>
              </w:rPr>
              <m:t xml:space="preserve">) </m:t>
            </m:r>
          </m:e>
        </m:func>
      </m:oMath>
      <w:r>
        <w:rPr>
          <w:iCs/>
        </w:rPr>
        <w:t>of the scheduled code</w:t>
      </w:r>
      <w:r>
        <w:t xml:space="preserve"> blocks for the </w:t>
      </w:r>
      <m:oMath>
        <m:r>
          <w:rPr>
            <w:rFonts w:ascii="Cambria Math" w:hAnsi="Cambria Math"/>
          </w:rPr>
          <m:t>j</m:t>
        </m:r>
        <m:r>
          <m:rPr>
            <m:sty m:val="p"/>
          </m:rPr>
          <w:rPr>
            <w:rFonts w:ascii="Cambria Math" w:hAnsi="Cambria Math"/>
          </w:rPr>
          <m:t>th</m:t>
        </m:r>
      </m:oMath>
      <w:r w:rsidRPr="00102033">
        <w:t xml:space="preserve"> </w:t>
      </w:r>
      <w:r>
        <w:t>transmission</w:t>
      </w:r>
    </w:p>
    <w:p w14:paraId="2109AB44" w14:textId="77777777" w:rsidR="00076EE2" w:rsidRPr="00C072BF" w:rsidRDefault="00076EE2" w:rsidP="00076EE2">
      <w:pPr>
        <w:pStyle w:val="B3"/>
      </w:pPr>
      <w:r w:rsidRPr="00C072BF">
        <w:t>-</w:t>
      </w:r>
      <w:r w:rsidRPr="00C072BF">
        <w:tab/>
      </w:r>
      <m:oMath>
        <m:sSub>
          <m:sSubPr>
            <m:ctrlPr>
              <w:rPr>
                <w:rFonts w:ascii="Cambria Math" w:hAnsi="Cambria Math"/>
                <w:i/>
                <w:iCs/>
              </w:rPr>
            </m:ctrlPr>
          </m:sSubPr>
          <m:e>
            <m:r>
              <w:rPr>
                <w:rFonts w:ascii="Cambria Math" w:hAnsi="Cambria Math"/>
              </w:rPr>
              <m:t>N</m:t>
            </m:r>
          </m:e>
          <m:sub>
            <m:r>
              <w:rPr>
                <w:rFonts w:ascii="Cambria Math" w:hAnsi="Cambria Math"/>
              </w:rPr>
              <m:t>cb,i</m:t>
            </m:r>
          </m:sub>
        </m:sSub>
      </m:oMath>
      <w:r w:rsidRPr="00C072BF">
        <w:t xml:space="preserve"> is the circular buffer </w:t>
      </w:r>
      <w:r>
        <w:t>length</w:t>
      </w:r>
      <w:r w:rsidRPr="00C072BF">
        <w:t xml:space="preserve"> </w:t>
      </w:r>
    </w:p>
    <w:p w14:paraId="0AFC0CC6" w14:textId="77777777" w:rsidR="00076EE2" w:rsidRDefault="00076EE2" w:rsidP="00076EE2">
      <w:pPr>
        <w:pStyle w:val="B3"/>
      </w:pPr>
      <w:r w:rsidRPr="00C072BF">
        <w:t>-</w:t>
      </w:r>
      <w:r w:rsidRPr="00C072BF">
        <w:tab/>
      </w:r>
      <m:oMath>
        <m:r>
          <w:rPr>
            <w:rFonts w:ascii="Cambria Math" w:hAnsi="Cambria Math"/>
          </w:rPr>
          <m:t>J-1</m:t>
        </m:r>
      </m:oMath>
      <w:r w:rsidRPr="00C072BF">
        <w:t xml:space="preserve"> is the current (re)transmission for the </w:t>
      </w:r>
      <w:proofErr w:type="spellStart"/>
      <w:r w:rsidRPr="00C072BF">
        <w:rPr>
          <w:i/>
        </w:rPr>
        <w:t>i</w:t>
      </w:r>
      <w:r w:rsidRPr="00C072BF">
        <w:t>th</w:t>
      </w:r>
      <w:proofErr w:type="spellEnd"/>
      <w:r w:rsidRPr="00C072BF">
        <w:t xml:space="preserve"> TB </w:t>
      </w:r>
    </w:p>
    <w:p w14:paraId="0282BCD5" w14:textId="77777777" w:rsidR="00076EE2" w:rsidRDefault="00076EE2" w:rsidP="00076EE2">
      <w:pPr>
        <w:pStyle w:val="B2"/>
      </w:pPr>
      <w:r w:rsidRPr="00C072BF">
        <w:t>-</w:t>
      </w:r>
      <w:r w:rsidRPr="00C072BF">
        <w:tab/>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Pr="00A81E13">
        <w:t xml:space="preserve"> </w:t>
      </w:r>
      <w:r>
        <w:t>corresponds</w:t>
      </w:r>
      <w:r w:rsidRPr="00A81E13">
        <w:t xml:space="preserve"> </w:t>
      </w:r>
      <w:r>
        <w:t xml:space="preserve">to </w:t>
      </w:r>
      <w:r w:rsidRPr="00A81E13">
        <w:t>the subcarrier spacing of the BWP</w:t>
      </w:r>
      <w:r>
        <w:t xml:space="preserve"> (</w:t>
      </w:r>
      <w:r w:rsidRPr="00FA3340">
        <w:t>across all configured BWPs of a carrier</w:t>
      </w:r>
      <w:r>
        <w:rPr>
          <w:rFonts w:ascii="Arial" w:eastAsiaTheme="minorHAnsi" w:hAnsi="Arial" w:cs="Arial"/>
        </w:rPr>
        <w:t>)</w:t>
      </w:r>
      <w:r w:rsidRPr="00A81E13">
        <w:t xml:space="preserve"> that has the largest configured number of </w:t>
      </w:r>
      <w:r>
        <w:t>PRBs</w:t>
      </w:r>
    </w:p>
    <w:p w14:paraId="6C92F3FE" w14:textId="77777777" w:rsidR="00076EE2" w:rsidRDefault="00076EE2" w:rsidP="00076EE2">
      <w:pPr>
        <w:pStyle w:val="B3"/>
      </w:pPr>
      <w:r>
        <w:t>-</w:t>
      </w:r>
      <w:r>
        <w:tab/>
      </w:r>
      <w:r w:rsidRPr="005044C0">
        <w:t>in case there is more than one BWP corresponding to the largest configured number of</w:t>
      </w:r>
      <w:r>
        <w:t xml:space="preserve"> </w:t>
      </w:r>
      <w:r w:rsidRPr="005044C0">
        <w:t xml:space="preserve">PRBs, </w:t>
      </w:r>
      <w:r w:rsidRPr="005044C0">
        <w:rPr>
          <w:i/>
        </w:rPr>
        <w:t>µ</w:t>
      </w:r>
      <w:r>
        <w:rPr>
          <w:i/>
        </w:rPr>
        <w:t>'</w:t>
      </w:r>
      <w:r>
        <w:t xml:space="preserve"> follows the BWP with the largest subcarrier spacing.</w:t>
      </w:r>
    </w:p>
    <w:p w14:paraId="5CA75574" w14:textId="77777777" w:rsidR="00076EE2" w:rsidRDefault="00076EE2" w:rsidP="00076EE2">
      <w:pPr>
        <w:pStyle w:val="B2"/>
      </w:pPr>
      <w:r w:rsidRPr="00C072BF">
        <w:t>-</w:t>
      </w:r>
      <w:r w:rsidRPr="00C072BF">
        <w:tab/>
      </w:r>
      <m:oMath>
        <m:r>
          <w:rPr>
            <w:rFonts w:ascii="Cambria Math" w:hAnsi="Cambria Math"/>
          </w:rPr>
          <m:t>μ</m:t>
        </m:r>
      </m:oMath>
      <w:r>
        <w:t xml:space="preserve"> corresponds</w:t>
      </w:r>
      <w:r w:rsidRPr="00A81E13">
        <w:t xml:space="preserve"> </w:t>
      </w:r>
      <w:r>
        <w:t xml:space="preserve">to </w:t>
      </w:r>
      <w:r w:rsidRPr="00A81E13">
        <w:t xml:space="preserve">the subcarrier spacing of the </w:t>
      </w:r>
      <w:r>
        <w:t xml:space="preserve">active </w:t>
      </w:r>
      <w:r w:rsidRPr="00A81E13">
        <w:t xml:space="preserve">BWP </w:t>
      </w:r>
    </w:p>
    <w:p w14:paraId="1A862F91" w14:textId="77777777" w:rsidR="00076EE2" w:rsidRDefault="00076EE2" w:rsidP="00076EE2">
      <w:pPr>
        <w:pStyle w:val="B2"/>
      </w:pPr>
      <w:r w:rsidRPr="00C072BF">
        <w:t>-</w:t>
      </w:r>
      <w:r w:rsidRPr="00C072BF">
        <w:tab/>
      </w:r>
      <w:r>
        <w:t>R</w:t>
      </w:r>
      <w:r w:rsidRPr="00EF01CF">
        <w:rPr>
          <w:vertAlign w:val="subscript"/>
        </w:rPr>
        <w:t>LBRM</w:t>
      </w:r>
      <w:r>
        <w:t xml:space="preserve"> = 2/3 </w:t>
      </w:r>
      <w:r w:rsidRPr="00102033">
        <w:t xml:space="preserve">as defined in </w:t>
      </w:r>
      <w:r>
        <w:t>Clause</w:t>
      </w:r>
      <w:r w:rsidRPr="00102033">
        <w:t xml:space="preserve"> 5.4.2.1 [</w:t>
      </w:r>
      <w:r>
        <w:t xml:space="preserve">5, TS </w:t>
      </w:r>
      <w:r w:rsidRPr="00102033">
        <w:t>38.212]</w:t>
      </w:r>
    </w:p>
    <w:p w14:paraId="28DB7AC9" w14:textId="77777777" w:rsidR="00076EE2" w:rsidRPr="00981CEA" w:rsidRDefault="00076EE2" w:rsidP="00076EE2">
      <w:pPr>
        <w:ind w:left="851" w:hanging="284"/>
        <w:rPr>
          <w:lang w:val="x-none"/>
        </w:rPr>
      </w:pPr>
      <w:r w:rsidRPr="00C072BF">
        <w:t>-</w:t>
      </w:r>
      <w:r w:rsidRPr="00C072BF">
        <w:tab/>
      </w:r>
      <w:r>
        <w:t>TBS</w:t>
      </w:r>
      <w:r w:rsidRPr="00EF01CF">
        <w:rPr>
          <w:vertAlign w:val="subscript"/>
        </w:rPr>
        <w:t>LBRM</w:t>
      </w:r>
      <w:r>
        <w:t xml:space="preserve"> </w:t>
      </w:r>
      <w:r w:rsidRPr="00102033">
        <w:t xml:space="preserve">as defined in </w:t>
      </w:r>
      <w:r>
        <w:t>Clause</w:t>
      </w:r>
      <w:r w:rsidRPr="00102033">
        <w:t xml:space="preserve"> 5.4.2.1 [</w:t>
      </w:r>
      <w:r>
        <w:t xml:space="preserve">5, TS </w:t>
      </w:r>
      <w:r w:rsidRPr="00102033">
        <w:t>38.212]</w:t>
      </w:r>
      <w:r w:rsidRPr="00D738F1">
        <w:rPr>
          <w:lang w:val="x-none"/>
        </w:rPr>
        <w:t xml:space="preserve"> </w:t>
      </w:r>
    </w:p>
    <w:p w14:paraId="070231D6" w14:textId="77777777" w:rsidR="00076EE2" w:rsidRPr="00C072BF" w:rsidRDefault="00076EE2" w:rsidP="00076EE2">
      <w:pPr>
        <w:pStyle w:val="B2"/>
      </w:pPr>
      <w:r w:rsidRPr="00981CEA">
        <w:t>-</w:t>
      </w:r>
      <w:r w:rsidRPr="00981CEA">
        <w:tab/>
      </w:r>
      <w:r w:rsidRPr="00981CEA">
        <w:rPr>
          <w:lang w:val="en-US"/>
        </w:rPr>
        <w:t>X</w:t>
      </w:r>
      <w:r w:rsidRPr="00981CEA">
        <w:t xml:space="preserve"> as </w:t>
      </w:r>
      <w:r w:rsidRPr="00130EB7">
        <w:t xml:space="preserve">defined </w:t>
      </w:r>
      <w:r w:rsidRPr="00130EB7">
        <w:rPr>
          <w:lang w:val="en-US"/>
        </w:rPr>
        <w:t>for downlink</w:t>
      </w:r>
      <w:r w:rsidRPr="00130EB7">
        <w:t xml:space="preserve"> in </w:t>
      </w:r>
      <w:r>
        <w:t>Clause</w:t>
      </w:r>
      <w:r w:rsidRPr="00130EB7">
        <w:t xml:space="preserve"> 5.4.2.1 [5, TS 38.212].</w:t>
      </w:r>
    </w:p>
    <w:p w14:paraId="7A3E96C9" w14:textId="77777777" w:rsidR="00076EE2" w:rsidRDefault="00076EE2" w:rsidP="00076EE2">
      <w:pPr>
        <w:rPr>
          <w:color w:val="000000"/>
        </w:rPr>
      </w:pPr>
      <w:r w:rsidRPr="0048482F">
        <w:rPr>
          <w:color w:val="000000"/>
        </w:rPr>
        <w:lastRenderedPageBreak/>
        <w:t xml:space="preserve">If the UE skips decoding, the </w:t>
      </w:r>
      <w:r w:rsidRPr="0048482F">
        <w:rPr>
          <w:color w:val="000000"/>
          <w:lang w:eastAsia="zh-TW"/>
        </w:rPr>
        <w:t>physical layer indicates to higher layer that the transport block is not successfully decoded</w:t>
      </w:r>
      <w:r w:rsidRPr="0048482F">
        <w:rPr>
          <w:color w:val="000000"/>
        </w:rPr>
        <w:t>.</w:t>
      </w:r>
      <w:r w:rsidRPr="0037555F">
        <w:rPr>
          <w:color w:val="000000"/>
        </w:rPr>
        <w:t xml:space="preserve"> </w:t>
      </w:r>
    </w:p>
    <w:p w14:paraId="4E2B9820" w14:textId="77777777" w:rsidR="00076EE2" w:rsidRPr="005F4EA8" w:rsidRDefault="00076EE2" w:rsidP="00076EE2">
      <w:pPr>
        <w:rPr>
          <w:color w:val="000000" w:themeColor="text1"/>
        </w:rPr>
      </w:pPr>
      <w:r w:rsidRPr="005F4EA8">
        <w:rPr>
          <w:color w:val="000000" w:themeColor="text1"/>
          <w:lang w:eastAsia="ko-KR"/>
        </w:rPr>
        <w:t>Within a cell group, a</w:t>
      </w:r>
      <w:r w:rsidRPr="005F4EA8">
        <w:rPr>
          <w:color w:val="000000" w:themeColor="text1"/>
        </w:rPr>
        <w:t xml:space="preserve"> UE is not required to handle PDSCH(s) transmissions in slot </w:t>
      </w:r>
      <w:proofErr w:type="spellStart"/>
      <w:r w:rsidRPr="005F4EA8">
        <w:rPr>
          <w:i/>
          <w:color w:val="000000" w:themeColor="text1"/>
        </w:rPr>
        <w:t>s</w:t>
      </w:r>
      <w:r w:rsidRPr="005F4EA8">
        <w:rPr>
          <w:i/>
          <w:color w:val="000000" w:themeColor="text1"/>
          <w:vertAlign w:val="subscript"/>
        </w:rPr>
        <w:t>j</w:t>
      </w:r>
      <w:proofErr w:type="spellEnd"/>
      <w:r w:rsidRPr="005F4EA8">
        <w:rPr>
          <w:color w:val="000000" w:themeColor="text1"/>
        </w:rPr>
        <w:t xml:space="preserve"> in serving cell-</w:t>
      </w:r>
      <w:r w:rsidRPr="005F4EA8">
        <w:rPr>
          <w:i/>
          <w:color w:val="000000" w:themeColor="text1"/>
        </w:rPr>
        <w:t>j</w:t>
      </w:r>
      <w:r w:rsidRPr="005F4EA8">
        <w:rPr>
          <w:color w:val="000000" w:themeColor="text1"/>
        </w:rPr>
        <w:t xml:space="preserve">, and for </w:t>
      </w:r>
      <w:r w:rsidRPr="005F4EA8">
        <w:rPr>
          <w:i/>
          <w:color w:val="000000" w:themeColor="text1"/>
        </w:rPr>
        <w:t>j</w:t>
      </w:r>
      <w:r w:rsidRPr="005F4EA8">
        <w:rPr>
          <w:color w:val="000000" w:themeColor="text1"/>
        </w:rPr>
        <w:t xml:space="preserve"> = 0,</w:t>
      </w:r>
      <w:proofErr w:type="gramStart"/>
      <w:r w:rsidRPr="005F4EA8">
        <w:rPr>
          <w:color w:val="000000" w:themeColor="text1"/>
        </w:rPr>
        <w:t>1,2..</w:t>
      </w:r>
      <w:proofErr w:type="gramEnd"/>
      <w:r w:rsidRPr="005F4EA8">
        <w:rPr>
          <w:color w:val="000000" w:themeColor="text1"/>
        </w:rPr>
        <w:t xml:space="preserve"> </w:t>
      </w:r>
      <w:r w:rsidRPr="005F4EA8">
        <w:rPr>
          <w:i/>
          <w:color w:val="000000" w:themeColor="text1"/>
        </w:rPr>
        <w:t>J-1</w:t>
      </w:r>
      <w:r w:rsidRPr="005F4EA8">
        <w:rPr>
          <w:color w:val="000000" w:themeColor="text1"/>
        </w:rPr>
        <w:t xml:space="preserve">, slot </w:t>
      </w:r>
      <w:proofErr w:type="spellStart"/>
      <w:r w:rsidRPr="005F4EA8">
        <w:rPr>
          <w:i/>
          <w:color w:val="000000" w:themeColor="text1"/>
        </w:rPr>
        <w:t>s</w:t>
      </w:r>
      <w:r w:rsidRPr="005F4EA8">
        <w:rPr>
          <w:i/>
          <w:color w:val="000000" w:themeColor="text1"/>
          <w:vertAlign w:val="subscript"/>
        </w:rPr>
        <w:t>j</w:t>
      </w:r>
      <w:proofErr w:type="spellEnd"/>
      <w:r w:rsidRPr="005F4EA8">
        <w:rPr>
          <w:color w:val="000000" w:themeColor="text1"/>
        </w:rPr>
        <w:t xml:space="preserve"> overlapping </w:t>
      </w:r>
      <w:r w:rsidRPr="005F4EA8">
        <w:rPr>
          <w:color w:val="000000" w:themeColor="text1"/>
          <w:lang w:eastAsia="ko-KR"/>
        </w:rPr>
        <w:t xml:space="preserve">with </w:t>
      </w:r>
      <w:r w:rsidRPr="005F4EA8">
        <w:rPr>
          <w:color w:val="000000" w:themeColor="text1"/>
        </w:rPr>
        <w:t xml:space="preserve">any given point in time, if the following condition is not satisfied at that point in time: </w:t>
      </w:r>
    </w:p>
    <w:p w14:paraId="7977EE3F" w14:textId="77777777" w:rsidR="00076EE2" w:rsidRPr="005F4EA8" w:rsidRDefault="00CF261C" w:rsidP="00076EE2">
      <w:pPr>
        <w:pStyle w:val="EQ"/>
        <w:rPr>
          <w:lang w:val="sv-SE" w:eastAsia="ko-KR"/>
        </w:rPr>
      </w:pPr>
      <m:oMathPara>
        <m:oMath>
          <m:nary>
            <m:naryPr>
              <m:chr m:val="∑"/>
              <m:limLoc m:val="undOvr"/>
              <m:ctrlPr>
                <w:rPr>
                  <w:rFonts w:ascii="Cambria Math" w:hAnsi="Cambria Math"/>
                  <w:iCs/>
                </w:rPr>
              </m:ctrlPr>
            </m:naryPr>
            <m:sub>
              <m:r>
                <w:rPr>
                  <w:rFonts w:ascii="Cambria Math" w:hAnsi="Cambria Math"/>
                </w:rPr>
                <m:t>j</m:t>
              </m:r>
              <m:r>
                <m:rPr>
                  <m:sty m:val="p"/>
                </m:rPr>
                <w:rPr>
                  <w:rFonts w:ascii="Cambria Math" w:hAnsi="Cambria Math"/>
                </w:rPr>
                <m:t>=0</m:t>
              </m:r>
            </m:sub>
            <m:sup>
              <m:r>
                <w:rPr>
                  <w:rFonts w:ascii="Cambria Math" w:hAnsi="Cambria Math"/>
                </w:rPr>
                <m:t>J</m:t>
              </m:r>
              <m:r>
                <m:rPr>
                  <m:sty m:val="p"/>
                </m:rPr>
                <w:rPr>
                  <w:rFonts w:ascii="Cambria Math" w:hAnsi="Cambria Math"/>
                </w:rPr>
                <m:t>-1</m:t>
              </m:r>
            </m:sup>
            <m:e>
              <m:f>
                <m:fPr>
                  <m:ctrlPr>
                    <w:rPr>
                      <w:rFonts w:ascii="Cambria Math" w:hAnsi="Cambria Math"/>
                      <w:lang w:eastAsia="ko-KR"/>
                    </w:rPr>
                  </m:ctrlPr>
                </m:fPr>
                <m:num>
                  <m:nary>
                    <m:naryPr>
                      <m:chr m:val="∑"/>
                      <m:limLoc m:val="subSup"/>
                      <m:ctrlPr>
                        <w:rPr>
                          <w:rFonts w:ascii="Cambria Math" w:hAnsi="Cambria Math"/>
                          <w:lang w:eastAsia="ko-KR"/>
                        </w:rPr>
                      </m:ctrlPr>
                    </m:naryPr>
                    <m:sub>
                      <m:r>
                        <w:rPr>
                          <w:rFonts w:ascii="Cambria Math" w:hAnsi="Cambria Math"/>
                          <w:lang w:eastAsia="ko-KR"/>
                        </w:rPr>
                        <m:t>m</m:t>
                      </m:r>
                      <m:r>
                        <m:rPr>
                          <m:sty m:val="p"/>
                        </m:rPr>
                        <w:rPr>
                          <w:rFonts w:ascii="Cambria Math" w:hAnsi="Cambria Math"/>
                          <w:lang w:eastAsia="ko-KR"/>
                        </w:rPr>
                        <m:t>=0</m:t>
                      </m:r>
                    </m:sub>
                    <m:sup>
                      <m:r>
                        <w:rPr>
                          <w:rFonts w:ascii="Cambria Math" w:hAnsi="Cambria Math"/>
                          <w:lang w:eastAsia="ko-KR"/>
                        </w:rPr>
                        <m:t>M</m:t>
                      </m:r>
                      <m:r>
                        <m:rPr>
                          <m:sty m:val="p"/>
                        </m:rPr>
                        <w:rPr>
                          <w:rFonts w:ascii="Cambria Math" w:hAnsi="Cambria Math"/>
                          <w:lang w:eastAsia="ko-KR"/>
                        </w:rPr>
                        <m:t>-1</m:t>
                      </m:r>
                    </m:sup>
                    <m:e>
                      <m:sSub>
                        <m:sSubPr>
                          <m:ctrlPr>
                            <w:rPr>
                              <w:rFonts w:ascii="Cambria Math" w:hAnsi="Cambria Math"/>
                              <w:lang w:eastAsia="ko-KR"/>
                            </w:rPr>
                          </m:ctrlPr>
                        </m:sSubPr>
                        <m:e>
                          <m:r>
                            <w:rPr>
                              <w:rFonts w:ascii="Cambria Math" w:hAnsi="Cambria Math"/>
                              <w:lang w:eastAsia="ko-KR"/>
                            </w:rPr>
                            <m:t>V</m:t>
                          </m:r>
                        </m:e>
                        <m:sub>
                          <m:r>
                            <w:rPr>
                              <w:rFonts w:ascii="Cambria Math" w:hAnsi="Cambria Math"/>
                              <w:lang w:eastAsia="ko-KR"/>
                            </w:rPr>
                            <m:t>j</m:t>
                          </m:r>
                          <m:r>
                            <m:rPr>
                              <m:sty m:val="p"/>
                            </m:rPr>
                            <w:rPr>
                              <w:rFonts w:ascii="Cambria Math" w:hAnsi="Cambria Math"/>
                              <w:lang w:eastAsia="ko-KR"/>
                            </w:rPr>
                            <m:t>,</m:t>
                          </m:r>
                          <m:r>
                            <w:rPr>
                              <w:rFonts w:ascii="Cambria Math" w:hAnsi="Cambria Math"/>
                              <w:lang w:eastAsia="ko-KR"/>
                            </w:rPr>
                            <m:t>m</m:t>
                          </m:r>
                        </m:sub>
                      </m:sSub>
                    </m:e>
                  </m:nary>
                </m:num>
                <m:den>
                  <m:sSubSup>
                    <m:sSubSupPr>
                      <m:ctrlPr>
                        <w:rPr>
                          <w:rFonts w:ascii="Cambria Math" w:hAnsi="Cambria Math"/>
                          <w:lang w:eastAsia="ko-KR"/>
                        </w:rPr>
                      </m:ctrlPr>
                    </m:sSubSupPr>
                    <m:e>
                      <m:r>
                        <w:rPr>
                          <w:rFonts w:ascii="Cambria Math" w:hAnsi="Cambria Math"/>
                          <w:lang w:eastAsia="ko-KR"/>
                        </w:rPr>
                        <m:t>T</m:t>
                      </m:r>
                    </m:e>
                    <m:sub>
                      <m:r>
                        <w:rPr>
                          <w:rFonts w:ascii="Cambria Math" w:hAnsi="Cambria Math"/>
                          <w:lang w:eastAsia="ko-KR"/>
                        </w:rPr>
                        <m:t>slot</m:t>
                      </m:r>
                    </m:sub>
                    <m:sup>
                      <m:r>
                        <w:rPr>
                          <w:rFonts w:ascii="Cambria Math" w:hAnsi="Cambria Math"/>
                          <w:lang w:eastAsia="ko-KR"/>
                        </w:rPr>
                        <m:t>μ</m:t>
                      </m:r>
                      <m:r>
                        <m:rPr>
                          <m:sty m:val="p"/>
                        </m:rPr>
                        <w:rPr>
                          <w:rFonts w:ascii="Cambria Math" w:hAnsi="Cambria Math"/>
                          <w:lang w:eastAsia="ko-KR"/>
                        </w:rPr>
                        <m:t>(</m:t>
                      </m:r>
                      <m:r>
                        <w:rPr>
                          <w:rFonts w:ascii="Cambria Math" w:hAnsi="Cambria Math"/>
                          <w:lang w:eastAsia="ko-KR"/>
                        </w:rPr>
                        <m:t>j</m:t>
                      </m:r>
                      <m:r>
                        <m:rPr>
                          <m:sty m:val="p"/>
                        </m:rPr>
                        <w:rPr>
                          <w:rFonts w:ascii="Cambria Math" w:hAnsi="Cambria Math"/>
                          <w:lang w:eastAsia="ko-KR"/>
                        </w:rPr>
                        <m:t>)</m:t>
                      </m:r>
                    </m:sup>
                  </m:sSubSup>
                </m:den>
              </m:f>
            </m:e>
          </m:nary>
          <m:r>
            <m:rPr>
              <m:sty m:val="p"/>
            </m:rPr>
            <w:rPr>
              <w:rFonts w:ascii="Cambria Math" w:hAnsi="Cambria Math"/>
            </w:rPr>
            <m:t>≤</m:t>
          </m:r>
          <m:r>
            <w:rPr>
              <w:rFonts w:ascii="Cambria Math" w:hAnsi="Cambria Math"/>
            </w:rPr>
            <m:t>DataRate</m:t>
          </m:r>
        </m:oMath>
      </m:oMathPara>
    </w:p>
    <w:p w14:paraId="08FBD2F0" w14:textId="77777777" w:rsidR="00076EE2" w:rsidRPr="005F4EA8" w:rsidRDefault="00076EE2" w:rsidP="00076EE2">
      <w:pPr>
        <w:rPr>
          <w:lang w:val="sv-SE"/>
        </w:rPr>
      </w:pPr>
      <w:proofErr w:type="gramStart"/>
      <w:r w:rsidRPr="005F4EA8">
        <w:t>where</w:t>
      </w:r>
      <w:proofErr w:type="gramEnd"/>
      <w:r w:rsidRPr="005F4EA8">
        <w:t xml:space="preserve">, </w:t>
      </w:r>
    </w:p>
    <w:p w14:paraId="3FD7F1F7" w14:textId="77777777" w:rsidR="00076EE2" w:rsidRPr="005F4EA8" w:rsidRDefault="00076EE2" w:rsidP="00076EE2">
      <w:pPr>
        <w:pStyle w:val="B1"/>
      </w:pPr>
      <w:r w:rsidRPr="00364EB0">
        <w:rPr>
          <w:lang w:val="en-US"/>
        </w:rPr>
        <w:t>-</w:t>
      </w:r>
      <w:r w:rsidRPr="00364EB0">
        <w:rPr>
          <w:lang w:val="en-US"/>
        </w:rPr>
        <w:tab/>
      </w:r>
      <w:r w:rsidRPr="005F4EA8">
        <w:rPr>
          <w:i/>
        </w:rPr>
        <w:t>J</w:t>
      </w:r>
      <w:r w:rsidRPr="005F4EA8">
        <w:t xml:space="preserve"> is the number of </w:t>
      </w:r>
      <w:r w:rsidRPr="005F4EA8">
        <w:rPr>
          <w:lang w:eastAsia="ko-KR"/>
        </w:rPr>
        <w:t xml:space="preserve">configured </w:t>
      </w:r>
      <w:r w:rsidRPr="005F4EA8">
        <w:t>serving cells belonging to a frequency range</w:t>
      </w:r>
    </w:p>
    <w:p w14:paraId="5A6A7416" w14:textId="77777777" w:rsidR="00076EE2" w:rsidRPr="005F4EA8" w:rsidRDefault="00076EE2" w:rsidP="00076EE2">
      <w:pPr>
        <w:pStyle w:val="B1"/>
      </w:pPr>
      <w:r>
        <w:t>-</w:t>
      </w:r>
      <w:r>
        <w:tab/>
      </w:r>
      <w:r w:rsidRPr="005F4EA8">
        <w:t xml:space="preserve">for the </w:t>
      </w:r>
      <w:r w:rsidRPr="005F4EA8">
        <w:rPr>
          <w:i/>
        </w:rPr>
        <w:t>j-</w:t>
      </w:r>
      <w:proofErr w:type="spellStart"/>
      <w:r w:rsidRPr="005F4EA8">
        <w:rPr>
          <w:i/>
        </w:rPr>
        <w:t>th</w:t>
      </w:r>
      <w:proofErr w:type="spellEnd"/>
      <w:r w:rsidRPr="005F4EA8">
        <w:t xml:space="preserve"> serving cell,</w:t>
      </w:r>
    </w:p>
    <w:p w14:paraId="40F44449" w14:textId="77777777" w:rsidR="00076EE2" w:rsidRPr="005F4EA8" w:rsidRDefault="00076EE2" w:rsidP="00076EE2">
      <w:pPr>
        <w:pStyle w:val="B2"/>
      </w:pPr>
      <w:r>
        <w:rPr>
          <w:i/>
          <w:lang w:eastAsia="ko-KR"/>
        </w:rPr>
        <w:t>-</w:t>
      </w:r>
      <w:r>
        <w:rPr>
          <w:i/>
          <w:lang w:eastAsia="ko-KR"/>
        </w:rPr>
        <w:tab/>
      </w:r>
      <w:r w:rsidRPr="005F4EA8">
        <w:rPr>
          <w:i/>
          <w:lang w:eastAsia="ko-KR"/>
        </w:rPr>
        <w:t>M</w:t>
      </w:r>
      <w:r w:rsidRPr="005F4EA8">
        <w:rPr>
          <w:lang w:eastAsia="ko-KR"/>
        </w:rPr>
        <w:t xml:space="preserve"> is the number of TB(s) transmitted in slot</w:t>
      </w:r>
      <w:r>
        <w:rPr>
          <w:lang w:eastAsia="ko-KR"/>
        </w:rPr>
        <w:t xml:space="preserve"> </w:t>
      </w:r>
      <w:proofErr w:type="spellStart"/>
      <w:r w:rsidRPr="005F4EA8">
        <w:rPr>
          <w:i/>
        </w:rPr>
        <w:t>s</w:t>
      </w:r>
      <w:r w:rsidRPr="005F4EA8">
        <w:rPr>
          <w:i/>
          <w:vertAlign w:val="subscript"/>
        </w:rPr>
        <w:t>j</w:t>
      </w:r>
      <w:proofErr w:type="spellEnd"/>
      <w:r w:rsidRPr="005F4EA8">
        <w:rPr>
          <w:rFonts w:hint="eastAsia"/>
          <w:lang w:eastAsia="ko-KR"/>
        </w:rPr>
        <w:t>.</w:t>
      </w:r>
      <w:r>
        <w:rPr>
          <w:lang w:val="en-US" w:eastAsia="ko-KR"/>
        </w:rPr>
        <w:t xml:space="preserve"> </w:t>
      </w:r>
      <w:r w:rsidRPr="00F9437B">
        <w:rPr>
          <w:rFonts w:eastAsia="Calibri"/>
          <w:lang w:val="en-US"/>
        </w:rPr>
        <w:t xml:space="preserve">If there are two PDSCH transmission occasions of the same TB (in time domain or in frequency domain) in the slot </w:t>
      </w:r>
      <w:proofErr w:type="spellStart"/>
      <w:r w:rsidRPr="00F9437B">
        <w:rPr>
          <w:rFonts w:eastAsia="Calibri"/>
          <w:i/>
        </w:rPr>
        <w:t>s</w:t>
      </w:r>
      <w:r w:rsidRPr="00F9437B">
        <w:rPr>
          <w:rFonts w:eastAsia="Calibri"/>
          <w:i/>
          <w:vertAlign w:val="subscript"/>
        </w:rPr>
        <w:t>j</w:t>
      </w:r>
      <w:proofErr w:type="spellEnd"/>
      <w:r w:rsidRPr="00F9437B">
        <w:rPr>
          <w:rFonts w:eastAsia="Calibri"/>
          <w:lang w:val="en-US"/>
        </w:rPr>
        <w:t>, each transmission occasion is counted separately.</w:t>
      </w:r>
    </w:p>
    <w:p w14:paraId="75EC8B9E" w14:textId="77777777" w:rsidR="00076EE2" w:rsidRPr="005F4EA8" w:rsidRDefault="00076EE2" w:rsidP="00076EE2">
      <w:pPr>
        <w:pStyle w:val="B2"/>
      </w:pPr>
      <w:r>
        <w:rPr>
          <w:i/>
        </w:rPr>
        <w:t>-</w:t>
      </w:r>
      <w:r>
        <w:rPr>
          <w:i/>
        </w:rPr>
        <w:tab/>
      </w:r>
      <w:proofErr w:type="spellStart"/>
      <w:r w:rsidRPr="005F4EA8">
        <w:rPr>
          <w:i/>
        </w:rPr>
        <w:t>T</w:t>
      </w:r>
      <w:r w:rsidRPr="005F4EA8">
        <w:rPr>
          <w:i/>
          <w:vertAlign w:val="subscript"/>
        </w:rPr>
        <w:t>slot</w:t>
      </w:r>
      <w:proofErr w:type="spellEnd"/>
      <w:r w:rsidRPr="005F4EA8">
        <w:rPr>
          <w:i/>
          <w:vertAlign w:val="superscript"/>
        </w:rPr>
        <w:sym w:font="Symbol" w:char="F06D"/>
      </w:r>
      <w:r w:rsidRPr="005F4EA8">
        <w:rPr>
          <w:i/>
          <w:vertAlign w:val="superscript"/>
        </w:rPr>
        <w:t>(j)</w:t>
      </w:r>
      <w:r w:rsidRPr="005F4EA8">
        <w:t xml:space="preserve"> =10</w:t>
      </w:r>
      <w:r w:rsidRPr="005F4EA8">
        <w:rPr>
          <w:vertAlign w:val="superscript"/>
        </w:rPr>
        <w:t>-3</w:t>
      </w:r>
      <w:r w:rsidRPr="005F4EA8">
        <w:t>/2</w:t>
      </w:r>
      <w:r w:rsidRPr="005F4EA8">
        <w:rPr>
          <w:i/>
          <w:vertAlign w:val="superscript"/>
        </w:rPr>
        <w:sym w:font="Symbol" w:char="F06D"/>
      </w:r>
      <w:r w:rsidRPr="005F4EA8">
        <w:rPr>
          <w:i/>
          <w:vertAlign w:val="superscript"/>
        </w:rPr>
        <w:t>(j)</w:t>
      </w:r>
      <w:r w:rsidRPr="005F4EA8">
        <w:t xml:space="preserve">, where </w:t>
      </w:r>
      <w:r w:rsidRPr="005F4EA8">
        <w:rPr>
          <w:i/>
        </w:rPr>
        <w:sym w:font="Symbol" w:char="F06D"/>
      </w:r>
      <w:r w:rsidRPr="005F4EA8">
        <w:rPr>
          <w:i/>
        </w:rPr>
        <w:t>(j)</w:t>
      </w:r>
      <w:r w:rsidRPr="005F4EA8">
        <w:t xml:space="preserve"> is the numerology for PDSCH(s) in slot </w:t>
      </w:r>
      <w:proofErr w:type="spellStart"/>
      <w:r w:rsidRPr="005F4EA8">
        <w:rPr>
          <w:i/>
        </w:rPr>
        <w:t>s</w:t>
      </w:r>
      <w:r w:rsidRPr="005F4EA8">
        <w:rPr>
          <w:i/>
          <w:vertAlign w:val="subscript"/>
        </w:rPr>
        <w:t>j</w:t>
      </w:r>
      <w:proofErr w:type="spellEnd"/>
      <w:r w:rsidRPr="005F4EA8">
        <w:t xml:space="preserve"> of the </w:t>
      </w:r>
      <w:r w:rsidRPr="005F4EA8">
        <w:rPr>
          <w:i/>
        </w:rPr>
        <w:t>j</w:t>
      </w:r>
      <w:r w:rsidRPr="005F4EA8">
        <w:t>-</w:t>
      </w:r>
      <w:proofErr w:type="spellStart"/>
      <w:r w:rsidRPr="005F4EA8">
        <w:t>th</w:t>
      </w:r>
      <w:proofErr w:type="spellEnd"/>
      <w:r w:rsidRPr="005F4EA8">
        <w:t xml:space="preserve"> </w:t>
      </w:r>
      <w:r w:rsidRPr="005F4EA8">
        <w:rPr>
          <w:lang w:eastAsia="ko-KR"/>
        </w:rPr>
        <w:t>serving cell</w:t>
      </w:r>
      <w:r w:rsidRPr="005F4EA8">
        <w:t>.</w:t>
      </w:r>
      <w:r w:rsidRPr="005F4EA8">
        <w:rPr>
          <w:rFonts w:eastAsia="BatangChe"/>
          <w:lang w:eastAsia="ko-KR"/>
        </w:rPr>
        <w:t xml:space="preserve"> </w:t>
      </w:r>
    </w:p>
    <w:p w14:paraId="0EB52A35" w14:textId="77777777" w:rsidR="00076EE2" w:rsidRPr="005F4EA8" w:rsidRDefault="00076EE2" w:rsidP="00076EE2">
      <w:pPr>
        <w:pStyle w:val="B2"/>
      </w:pPr>
      <w:r>
        <w:rPr>
          <w:lang w:eastAsia="ko-KR"/>
        </w:rPr>
        <w:t>-</w:t>
      </w:r>
      <w:r>
        <w:rPr>
          <w:lang w:eastAsia="ko-KR"/>
        </w:rPr>
        <w:tab/>
      </w:r>
      <w:r w:rsidRPr="005F4EA8">
        <w:rPr>
          <w:lang w:eastAsia="ko-KR"/>
        </w:rPr>
        <w:t xml:space="preserve">for the </w:t>
      </w:r>
      <w:r w:rsidRPr="005F4EA8">
        <w:rPr>
          <w:i/>
          <w:lang w:eastAsia="ko-KR"/>
        </w:rPr>
        <w:t>m</w:t>
      </w:r>
      <w:r w:rsidRPr="005F4EA8">
        <w:t>-</w:t>
      </w:r>
      <w:proofErr w:type="spellStart"/>
      <w:r w:rsidRPr="005F4EA8">
        <w:t>th</w:t>
      </w:r>
      <w:proofErr w:type="spellEnd"/>
      <w:r w:rsidRPr="005F4EA8">
        <w:t xml:space="preserve"> TB,</w:t>
      </w:r>
      <w:r>
        <w:rPr>
          <w:lang w:val="en-US"/>
        </w:rPr>
        <w:t xml:space="preserve"> </w:t>
      </w:r>
      <m:oMath>
        <m:sSub>
          <m:sSubPr>
            <m:ctrlPr>
              <w:rPr>
                <w:rFonts w:ascii="Cambria Math" w:hAnsi="Cambria Math"/>
                <w:lang w:eastAsia="ko-KR"/>
              </w:rPr>
            </m:ctrlPr>
          </m:sSubPr>
          <m:e>
            <m:r>
              <w:rPr>
                <w:rFonts w:ascii="Cambria Math" w:hAnsi="Cambria Math"/>
                <w:lang w:eastAsia="ko-KR"/>
              </w:rPr>
              <m:t>V</m:t>
            </m:r>
          </m:e>
          <m:sub>
            <m:r>
              <w:rPr>
                <w:rFonts w:ascii="Cambria Math" w:hAnsi="Cambria Math"/>
                <w:lang w:eastAsia="ko-KR"/>
              </w:rPr>
              <m:t>j</m:t>
            </m:r>
            <m:r>
              <m:rPr>
                <m:sty m:val="p"/>
              </m:rPr>
              <w:rPr>
                <w:rFonts w:ascii="Cambria Math" w:hAnsi="Cambria Math"/>
                <w:lang w:eastAsia="ko-KR"/>
              </w:rPr>
              <m:t>,</m:t>
            </m:r>
            <m:r>
              <w:rPr>
                <w:rFonts w:ascii="Cambria Math" w:hAnsi="Cambria Math"/>
                <w:lang w:eastAsia="ko-KR"/>
              </w:rPr>
              <m:t>m</m:t>
            </m:r>
          </m:sub>
        </m:sSub>
        <m:r>
          <m:rPr>
            <m:sty m:val="p"/>
          </m:rPr>
          <w:rPr>
            <w:rFonts w:ascii="Cambria Math" w:hAnsi="Cambria Math"/>
            <w:lang w:eastAsia="ko-KR"/>
          </w:rPr>
          <m:t>=</m:t>
        </m:r>
        <m:r>
          <w:rPr>
            <w:rFonts w:ascii="Cambria Math" w:hAnsi="Cambria Math"/>
            <w:lang w:eastAsia="ko-KR"/>
          </w:rPr>
          <m:t>C</m:t>
        </m:r>
        <m:r>
          <m:rPr>
            <m:sty m:val="p"/>
          </m:rPr>
          <w:rPr>
            <w:rFonts w:ascii="Cambria Math" w:hAnsi="Cambria Math"/>
            <w:lang w:eastAsia="ko-KR"/>
          </w:rPr>
          <m:t>'∙</m:t>
        </m:r>
        <m:d>
          <m:dPr>
            <m:begChr m:val="⌊"/>
            <m:endChr m:val="⌋"/>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C</m:t>
                </m:r>
              </m:den>
            </m:f>
          </m:e>
        </m:d>
      </m:oMath>
    </w:p>
    <w:p w14:paraId="5720E5D4" w14:textId="77777777" w:rsidR="00076EE2" w:rsidRPr="005F4EA8" w:rsidRDefault="00076EE2" w:rsidP="00076EE2">
      <w:pPr>
        <w:pStyle w:val="B3"/>
      </w:pPr>
      <w:r>
        <w:rPr>
          <w:i/>
          <w:lang w:val="en-US"/>
        </w:rPr>
        <w:t>-</w:t>
      </w:r>
      <w:r>
        <w:rPr>
          <w:i/>
          <w:lang w:val="en-US"/>
        </w:rPr>
        <w:tab/>
      </w:r>
      <w:r w:rsidRPr="005F4EA8">
        <w:rPr>
          <w:i/>
        </w:rPr>
        <w:t>A</w:t>
      </w:r>
      <w:r w:rsidRPr="005F4EA8">
        <w:t xml:space="preserve"> is the number of bits in the transport block as defined in </w:t>
      </w:r>
      <w:r>
        <w:t>Clause</w:t>
      </w:r>
      <w:r w:rsidRPr="005F4EA8">
        <w:t xml:space="preserve"> 7.2.1 [5,</w:t>
      </w:r>
      <w:r>
        <w:t xml:space="preserve"> TS </w:t>
      </w:r>
      <w:r w:rsidRPr="005F4EA8">
        <w:t xml:space="preserve">38.212] </w:t>
      </w:r>
    </w:p>
    <w:p w14:paraId="241DE729" w14:textId="77777777" w:rsidR="00076EE2" w:rsidRDefault="00076EE2" w:rsidP="00076EE2">
      <w:pPr>
        <w:pStyle w:val="B3"/>
        <w:rPr>
          <w:lang w:eastAsia="ko-KR"/>
        </w:rPr>
      </w:pPr>
      <w:r>
        <w:rPr>
          <w:i/>
          <w:lang w:val="en-US"/>
        </w:rPr>
        <w:t>-</w:t>
      </w:r>
      <w:r>
        <w:rPr>
          <w:i/>
          <w:lang w:val="en-US"/>
        </w:rPr>
        <w:tab/>
      </w:r>
      <w:r w:rsidRPr="005F4EA8">
        <w:rPr>
          <w:i/>
        </w:rPr>
        <w:t>C</w:t>
      </w:r>
      <w:r w:rsidRPr="005F4EA8">
        <w:t xml:space="preserve"> </w:t>
      </w:r>
      <w:r w:rsidRPr="005F4EA8">
        <w:rPr>
          <w:iCs/>
        </w:rPr>
        <w:t xml:space="preserve">is the total number of code blocks for the transport block </w:t>
      </w:r>
      <w:r w:rsidRPr="005F4EA8">
        <w:t xml:space="preserve">defined in </w:t>
      </w:r>
      <w:r>
        <w:t>Clause</w:t>
      </w:r>
      <w:r w:rsidRPr="005F4EA8">
        <w:t xml:space="preserve"> 5.2.2 [5, TS 38.212].</w:t>
      </w:r>
      <m:oMath>
        <m:r>
          <w:rPr>
            <w:rFonts w:ascii="Cambria Math" w:hAnsi="Cambria Math"/>
            <w:lang w:eastAsia="ko-KR"/>
          </w:rPr>
          <m:t xml:space="preserve"> </m:t>
        </m:r>
      </m:oMath>
    </w:p>
    <w:p w14:paraId="2A39CE03" w14:textId="77777777" w:rsidR="00076EE2" w:rsidRPr="004D6EBF" w:rsidRDefault="00076EE2" w:rsidP="00076EE2">
      <w:pPr>
        <w:pStyle w:val="B3"/>
        <w:rPr>
          <w:rFonts w:eastAsiaTheme="minorEastAsia"/>
        </w:rPr>
      </w:pPr>
      <w:r>
        <w:rPr>
          <w:i/>
          <w:lang w:val="en-US"/>
        </w:rPr>
        <w:t>-</w:t>
      </w:r>
      <w:r>
        <w:rPr>
          <w:i/>
          <w:lang w:val="en-US"/>
        </w:rPr>
        <w:tab/>
      </w:r>
      <m:oMath>
        <m:r>
          <w:rPr>
            <w:rFonts w:ascii="Cambria Math" w:hAnsi="Cambria Math"/>
            <w:lang w:eastAsia="ko-KR"/>
          </w:rPr>
          <m:t>C'</m:t>
        </m:r>
      </m:oMath>
      <w:r>
        <w:rPr>
          <w:lang w:eastAsia="ko-KR"/>
        </w:rPr>
        <w:t xml:space="preserve"> </w:t>
      </w:r>
      <w:r w:rsidRPr="005F4EA8">
        <w:t xml:space="preserve">is the number of scheduled code blocks for the transport block as defined in </w:t>
      </w:r>
      <w:r>
        <w:t>Clause</w:t>
      </w:r>
      <w:r w:rsidRPr="005F4EA8">
        <w:t xml:space="preserve"> 5.4.2.1 [5,</w:t>
      </w:r>
      <w:r>
        <w:t xml:space="preserve"> TS </w:t>
      </w:r>
      <w:r w:rsidRPr="005F4EA8">
        <w:t xml:space="preserve">38.212] </w:t>
      </w:r>
    </w:p>
    <w:p w14:paraId="06A112D3" w14:textId="77777777" w:rsidR="00076EE2" w:rsidRDefault="00076EE2" w:rsidP="00076EE2">
      <w:pPr>
        <w:pStyle w:val="B1"/>
        <w:rPr>
          <w:i/>
        </w:rPr>
      </w:pPr>
      <w:r>
        <w:rPr>
          <w:rFonts w:eastAsiaTheme="minorEastAsia"/>
          <w:lang w:val="en-US"/>
        </w:rPr>
        <w:t>-</w:t>
      </w:r>
      <w:r>
        <w:rPr>
          <w:rFonts w:eastAsiaTheme="minorEastAsia"/>
          <w:lang w:val="en-US"/>
        </w:rPr>
        <w:tab/>
      </w:r>
      <m:oMath>
        <m:r>
          <w:rPr>
            <w:rFonts w:ascii="Cambria Math" w:hAnsi="Cambria Math"/>
          </w:rPr>
          <m:t>DataRate</m:t>
        </m:r>
      </m:oMath>
      <w:r w:rsidRPr="005F4EA8">
        <w:t xml:space="preserve"> </w:t>
      </w:r>
      <w:r w:rsidRPr="005F4EA8">
        <w:rPr>
          <w:lang w:eastAsia="ko-KR"/>
        </w:rPr>
        <w:t>[Mbps]</w:t>
      </w:r>
      <w:r w:rsidRPr="005F4EA8">
        <w:rPr>
          <w:rFonts w:hint="eastAsia"/>
          <w:lang w:eastAsia="ko-KR"/>
        </w:rPr>
        <w:t xml:space="preserve"> </w:t>
      </w:r>
      <w:r w:rsidRPr="005F4EA8">
        <w:t xml:space="preserve">is computed </w:t>
      </w:r>
      <w:r>
        <w:rPr>
          <w:lang w:val="en-US"/>
        </w:rPr>
        <w:t>as the</w:t>
      </w:r>
      <w:r w:rsidRPr="005F4EA8">
        <w:t xml:space="preserve"> </w:t>
      </w:r>
      <w:r>
        <w:t xml:space="preserve">maximum </w:t>
      </w:r>
      <w:r w:rsidRPr="005F4EA8">
        <w:t xml:space="preserve">data rate </w:t>
      </w:r>
      <w:r>
        <w:rPr>
          <w:lang w:val="en-US"/>
        </w:rPr>
        <w:t xml:space="preserve">summed over all the carriers in the frequency range for any signaled band combination and feature set consistent with the configured servings cells, where the data rate value is </w:t>
      </w:r>
      <w:r w:rsidRPr="005F4EA8">
        <w:t xml:space="preserve">given by </w:t>
      </w:r>
      <w:r>
        <w:rPr>
          <w:lang w:val="en-US"/>
        </w:rPr>
        <w:t xml:space="preserve">the formula in </w:t>
      </w:r>
      <w:r>
        <w:t>Clause</w:t>
      </w:r>
      <w:r w:rsidRPr="005F4EA8">
        <w:t xml:space="preserve"> 4.1.2 in [13, TS</w:t>
      </w:r>
      <w:r>
        <w:t xml:space="preserve"> </w:t>
      </w:r>
      <w:r w:rsidRPr="005F4EA8">
        <w:t xml:space="preserve">38.306], </w:t>
      </w:r>
      <w:r w:rsidRPr="005F4EA8">
        <w:rPr>
          <w:lang w:eastAsia="ko-KR"/>
        </w:rPr>
        <w:t xml:space="preserve">including the scaling factor </w:t>
      </w:r>
      <w:r w:rsidRPr="00510E2E">
        <w:rPr>
          <w:i/>
          <w:lang w:eastAsia="ko-KR"/>
        </w:rPr>
        <w:t>f(i)</w:t>
      </w:r>
      <w:r w:rsidRPr="00510E2E">
        <w:rPr>
          <w:i/>
        </w:rPr>
        <w:t>.</w:t>
      </w:r>
    </w:p>
    <w:p w14:paraId="6C5BD1EF" w14:textId="31CC3BFB" w:rsidR="00076EE2" w:rsidRPr="00B11571" w:rsidRDefault="00076EE2" w:rsidP="00076EE2">
      <w:pPr>
        <w:rPr>
          <w:color w:val="000000" w:themeColor="text1"/>
          <w:lang w:eastAsia="zh-CN"/>
        </w:rPr>
      </w:pPr>
      <w:r w:rsidRPr="00B11571">
        <w:rPr>
          <w:color w:val="000000" w:themeColor="text1"/>
          <w:lang w:eastAsia="zh-CN"/>
        </w:rPr>
        <w:t xml:space="preserve">For a </w:t>
      </w:r>
      <w:r w:rsidRPr="00B11571">
        <w:rPr>
          <w:i/>
          <w:color w:val="000000" w:themeColor="text1"/>
          <w:lang w:eastAsia="zh-CN"/>
        </w:rPr>
        <w:t>j</w:t>
      </w:r>
      <w:r>
        <w:rPr>
          <w:i/>
          <w:color w:val="000000" w:themeColor="text1"/>
          <w:lang w:eastAsia="zh-CN"/>
        </w:rPr>
        <w:t>-</w:t>
      </w:r>
      <w:proofErr w:type="spellStart"/>
      <w:r w:rsidRPr="00B11571">
        <w:rPr>
          <w:color w:val="000000" w:themeColor="text1"/>
          <w:lang w:eastAsia="zh-CN"/>
        </w:rPr>
        <w:t>th</w:t>
      </w:r>
      <w:proofErr w:type="spellEnd"/>
      <w:r w:rsidRPr="00B11571">
        <w:rPr>
          <w:color w:val="000000" w:themeColor="text1"/>
          <w:lang w:eastAsia="zh-CN"/>
        </w:rPr>
        <w:t xml:space="preserve"> serving cell, </w:t>
      </w:r>
      <w:r w:rsidRPr="00B11571">
        <w:rPr>
          <w:color w:val="000000" w:themeColor="text1"/>
          <w:lang w:eastAsia="ko-KR"/>
        </w:rPr>
        <w:t xml:space="preserve">if </w:t>
      </w:r>
      <w:r>
        <w:rPr>
          <w:color w:val="000000" w:themeColor="text1"/>
          <w:lang w:eastAsia="ko-KR"/>
        </w:rPr>
        <w:t xml:space="preserve">higher layer parameter </w:t>
      </w:r>
      <w:r w:rsidRPr="009340B5">
        <w:rPr>
          <w:i/>
          <w:color w:val="000000" w:themeColor="text1"/>
          <w:lang w:eastAsia="ko-KR"/>
        </w:rPr>
        <w:t>processingType2Enabled</w:t>
      </w:r>
      <w:r>
        <w:rPr>
          <w:color w:val="000000" w:themeColor="text1"/>
          <w:lang w:eastAsia="ko-KR"/>
        </w:rPr>
        <w:t xml:space="preserve"> of </w:t>
      </w:r>
      <w:r w:rsidRPr="009340B5">
        <w:rPr>
          <w:i/>
          <w:color w:val="000000" w:themeColor="text1"/>
          <w:lang w:eastAsia="ko-KR"/>
        </w:rPr>
        <w:t>PDSCH-</w:t>
      </w:r>
      <w:proofErr w:type="spellStart"/>
      <w:r w:rsidRPr="009340B5">
        <w:rPr>
          <w:i/>
          <w:color w:val="000000" w:themeColor="text1"/>
          <w:lang w:eastAsia="ko-KR"/>
        </w:rPr>
        <w:t>ServingCellConfig</w:t>
      </w:r>
      <w:proofErr w:type="spellEnd"/>
      <w:r w:rsidRPr="009340B5">
        <w:rPr>
          <w:color w:val="000000" w:themeColor="text1"/>
          <w:lang w:eastAsia="ko-KR"/>
        </w:rPr>
        <w:t xml:space="preserve"> is configured</w:t>
      </w:r>
      <w:r w:rsidRPr="00B11571">
        <w:rPr>
          <w:color w:val="000000" w:themeColor="text1"/>
          <w:lang w:eastAsia="ko-KR"/>
        </w:rPr>
        <w:t xml:space="preserve"> for the serving cell </w:t>
      </w:r>
      <w:r>
        <w:rPr>
          <w:color w:val="000000" w:themeColor="text1"/>
          <w:lang w:eastAsia="ko-KR"/>
        </w:rPr>
        <w:t>and set to '</w:t>
      </w:r>
      <w:r w:rsidRPr="009340B5">
        <w:rPr>
          <w:i/>
          <w:color w:val="000000" w:themeColor="text1"/>
          <w:lang w:eastAsia="ko-KR"/>
        </w:rPr>
        <w:t>enable</w:t>
      </w:r>
      <w:r>
        <w:rPr>
          <w:i/>
          <w:color w:val="000000" w:themeColor="text1"/>
          <w:lang w:eastAsia="ko-KR"/>
        </w:rPr>
        <w:t>',</w:t>
      </w:r>
      <w:r>
        <w:rPr>
          <w:color w:val="000000" w:themeColor="text1"/>
          <w:lang w:eastAsia="ko-KR"/>
        </w:rPr>
        <w:t xml:space="preserve"> </w:t>
      </w:r>
      <w:r w:rsidRPr="00B11571">
        <w:rPr>
          <w:color w:val="000000" w:themeColor="text1"/>
          <w:lang w:eastAsia="ko-KR"/>
        </w:rPr>
        <w:t xml:space="preserve">or </w:t>
      </w:r>
      <w:r w:rsidRPr="00B11571">
        <w:rPr>
          <w:color w:val="000000" w:themeColor="text1"/>
          <w:lang w:eastAsia="zh-CN"/>
        </w:rPr>
        <w:t xml:space="preserve">if at least one </w:t>
      </w:r>
      <w:r w:rsidRPr="000E0907">
        <w:rPr>
          <w:i/>
          <w:color w:val="000000" w:themeColor="text1"/>
          <w:lang w:eastAsia="zh-CN"/>
        </w:rPr>
        <w:t>I</w:t>
      </w:r>
      <w:r w:rsidRPr="000E0907">
        <w:rPr>
          <w:i/>
          <w:color w:val="000000" w:themeColor="text1"/>
          <w:vertAlign w:val="subscript"/>
          <w:lang w:eastAsia="zh-CN"/>
        </w:rPr>
        <w:t>MCS</w:t>
      </w:r>
      <w:r w:rsidRPr="000E0907">
        <w:rPr>
          <w:i/>
          <w:color w:val="000000" w:themeColor="text1"/>
          <w:lang w:eastAsia="zh-CN"/>
        </w:rPr>
        <w:t xml:space="preserve"> &gt;</w:t>
      </w:r>
      <w:r w:rsidRPr="00B11571">
        <w:rPr>
          <w:color w:val="000000" w:themeColor="text1"/>
          <w:lang w:eastAsia="zh-CN"/>
        </w:rPr>
        <w:t xml:space="preserve"> </w:t>
      </w:r>
      <w:r w:rsidRPr="00B11571">
        <w:rPr>
          <w:i/>
          <w:color w:val="000000" w:themeColor="text1"/>
          <w:lang w:eastAsia="zh-CN"/>
        </w:rPr>
        <w:t>W</w:t>
      </w:r>
      <w:r w:rsidRPr="00B11571">
        <w:rPr>
          <w:color w:val="000000" w:themeColor="text1"/>
          <w:lang w:eastAsia="zh-CN"/>
        </w:rPr>
        <w:t xml:space="preserve"> for a PDSCH, where </w:t>
      </w:r>
      <w:r w:rsidRPr="00B11571">
        <w:rPr>
          <w:i/>
          <w:color w:val="000000" w:themeColor="text1"/>
          <w:lang w:eastAsia="zh-CN"/>
        </w:rPr>
        <w:t>W</w:t>
      </w:r>
      <w:r w:rsidRPr="00B11571">
        <w:rPr>
          <w:color w:val="000000" w:themeColor="text1"/>
          <w:lang w:eastAsia="zh-CN"/>
        </w:rPr>
        <w:t xml:space="preserve"> = 28 for MCS tables 5.1.3.1-1 and 5.1.3.1-3, and </w:t>
      </w:r>
      <w:r w:rsidRPr="00B11571">
        <w:rPr>
          <w:i/>
          <w:color w:val="000000" w:themeColor="text1"/>
          <w:lang w:eastAsia="zh-CN"/>
        </w:rPr>
        <w:t>W</w:t>
      </w:r>
      <w:r w:rsidRPr="00B11571">
        <w:rPr>
          <w:color w:val="000000" w:themeColor="text1"/>
          <w:lang w:eastAsia="zh-CN"/>
        </w:rPr>
        <w:t xml:space="preserve"> = 27 for MCS table 5.1.3.1-2,</w:t>
      </w:r>
      <w:r w:rsidRPr="00B11571">
        <w:rPr>
          <w:color w:val="000000" w:themeColor="text1"/>
        </w:rPr>
        <w:t xml:space="preserve"> </w:t>
      </w:r>
      <w:ins w:id="11" w:author="Enescu, Mihai (Nokia - FI/Espoo)" w:date="2021-10-25T12:49:00Z">
        <w:r>
          <w:rPr>
            <w:color w:val="000000" w:themeColor="text1"/>
            <w:lang w:val="en-FI"/>
          </w:rPr>
          <w:t xml:space="preserve">and </w:t>
        </w:r>
        <w:r w:rsidRPr="00076EE2">
          <w:rPr>
            <w:i/>
            <w:iCs/>
            <w:color w:val="000000" w:themeColor="text1"/>
            <w:lang w:val="en-FI"/>
          </w:rPr>
          <w:t>W</w:t>
        </w:r>
        <w:r>
          <w:rPr>
            <w:i/>
            <w:iCs/>
            <w:color w:val="000000" w:themeColor="text1"/>
            <w:lang w:val="en-FI"/>
          </w:rPr>
          <w:t xml:space="preserve"> </w:t>
        </w:r>
        <w:r>
          <w:rPr>
            <w:color w:val="000000" w:themeColor="text1"/>
            <w:lang w:val="en-FI"/>
          </w:rPr>
          <w:t xml:space="preserve">= 26 for MCS table 5.1.3.1-4, </w:t>
        </w:r>
      </w:ins>
      <w:r w:rsidRPr="00B11571">
        <w:rPr>
          <w:color w:val="000000" w:themeColor="text1"/>
          <w:lang w:eastAsia="zh-CN"/>
        </w:rPr>
        <w:t>the UE is not required to handle PDSCH transmissions, if the following condition is not satisfied:</w:t>
      </w:r>
    </w:p>
    <w:p w14:paraId="1991C140" w14:textId="77777777" w:rsidR="00076EE2" w:rsidRPr="00B11571" w:rsidRDefault="00CF261C" w:rsidP="00076EE2">
      <w:pPr>
        <w:pStyle w:val="EQ"/>
        <w:rPr>
          <w:lang w:val="sv-SE"/>
        </w:rPr>
      </w:pPr>
      <m:oMathPara>
        <m:oMathParaPr>
          <m:jc m:val="centerGroup"/>
        </m:oMathParaPr>
        <m:oMath>
          <m:f>
            <m:fPr>
              <m:ctrlPr>
                <w:rPr>
                  <w:rFonts w:ascii="Cambria Math" w:hAnsi="Cambria Math"/>
                  <w:lang w:eastAsia="ko-KR"/>
                </w:rPr>
              </m:ctrlPr>
            </m:fPr>
            <m:num>
              <m:nary>
                <m:naryPr>
                  <m:chr m:val="∑"/>
                  <m:limLoc m:val="subSup"/>
                  <m:ctrlPr>
                    <w:rPr>
                      <w:rFonts w:ascii="Cambria Math" w:hAnsi="Cambria Math"/>
                      <w:lang w:eastAsia="ko-KR"/>
                    </w:rPr>
                  </m:ctrlPr>
                </m:naryPr>
                <m:sub>
                  <m:r>
                    <w:rPr>
                      <w:rFonts w:ascii="Cambria Math" w:hAnsi="Cambria Math"/>
                      <w:lang w:eastAsia="ko-KR"/>
                    </w:rPr>
                    <m:t>m</m:t>
                  </m:r>
                  <m:r>
                    <m:rPr>
                      <m:sty m:val="p"/>
                    </m:rPr>
                    <w:rPr>
                      <w:rFonts w:ascii="Cambria Math" w:hAnsi="Cambria Math"/>
                      <w:lang w:eastAsia="ko-KR"/>
                    </w:rPr>
                    <m:t>=0</m:t>
                  </m:r>
                </m:sub>
                <m:sup>
                  <m:r>
                    <w:rPr>
                      <w:rFonts w:ascii="Cambria Math" w:hAnsi="Cambria Math"/>
                      <w:lang w:eastAsia="ko-KR"/>
                    </w:rPr>
                    <m:t>M</m:t>
                  </m:r>
                  <m:r>
                    <m:rPr>
                      <m:sty m:val="p"/>
                    </m:rPr>
                    <w:rPr>
                      <w:rFonts w:ascii="Cambria Math" w:hAnsi="Cambria Math"/>
                      <w:lang w:eastAsia="ko-KR"/>
                    </w:rPr>
                    <m:t>-1</m:t>
                  </m:r>
                </m:sup>
                <m:e>
                  <m:sSub>
                    <m:sSubPr>
                      <m:ctrlPr>
                        <w:rPr>
                          <w:rFonts w:ascii="Cambria Math" w:hAnsi="Cambria Math"/>
                          <w:lang w:eastAsia="ko-KR"/>
                        </w:rPr>
                      </m:ctrlPr>
                    </m:sSubPr>
                    <m:e>
                      <m:r>
                        <w:rPr>
                          <w:rFonts w:ascii="Cambria Math" w:hAnsi="Cambria Math"/>
                          <w:lang w:eastAsia="ko-KR"/>
                        </w:rPr>
                        <m:t>V</m:t>
                      </m:r>
                    </m:e>
                    <m:sub>
                      <m:r>
                        <w:rPr>
                          <w:rFonts w:ascii="Cambria Math" w:hAnsi="Cambria Math"/>
                          <w:lang w:eastAsia="ko-KR"/>
                        </w:rPr>
                        <m:t>j</m:t>
                      </m:r>
                      <m:r>
                        <m:rPr>
                          <m:sty m:val="p"/>
                        </m:rPr>
                        <w:rPr>
                          <w:rFonts w:ascii="Cambria Math" w:hAnsi="Cambria Math"/>
                          <w:lang w:eastAsia="ko-KR"/>
                        </w:rPr>
                        <m:t>,</m:t>
                      </m:r>
                      <m:r>
                        <w:rPr>
                          <w:rFonts w:ascii="Cambria Math" w:hAnsi="Cambria Math"/>
                          <w:lang w:eastAsia="ko-KR"/>
                        </w:rPr>
                        <m:t>m</m:t>
                      </m:r>
                    </m:sub>
                  </m:sSub>
                </m:e>
              </m:nary>
            </m:num>
            <m:den>
              <m:r>
                <w:rPr>
                  <w:rFonts w:ascii="Cambria Math" w:hAnsi="Cambria Math"/>
                </w:rPr>
                <m:t>L</m:t>
              </m:r>
              <m:r>
                <m:rPr>
                  <m:sty m:val="p"/>
                </m:rPr>
                <w:rPr>
                  <w:rFonts w:ascii="Cambria Math" w:hAnsi="Cambria Math"/>
                </w:rPr>
                <m:t>×</m:t>
              </m:r>
              <m:sSubSup>
                <m:sSubSupPr>
                  <m:ctrlPr>
                    <w:rPr>
                      <w:rFonts w:ascii="Cambria Math" w:hAnsi="Cambria Math"/>
                      <w:iCs/>
                    </w:rPr>
                  </m:ctrlPr>
                </m:sSubSupPr>
                <m:e>
                  <m:r>
                    <w:rPr>
                      <w:rFonts w:ascii="Cambria Math" w:hAnsi="Cambria Math"/>
                    </w:rPr>
                    <m:t>T</m:t>
                  </m:r>
                </m:e>
                <m:sub>
                  <m:r>
                    <w:rPr>
                      <w:rFonts w:ascii="Cambria Math" w:hAnsi="Cambria Math"/>
                    </w:rPr>
                    <m:t>s</m:t>
                  </m:r>
                </m:sub>
                <m:sup>
                  <m:r>
                    <w:rPr>
                      <w:rFonts w:ascii="Cambria Math" w:hAnsi="Cambria Math"/>
                    </w:rPr>
                    <m:t>μ</m:t>
                  </m:r>
                </m:sup>
              </m:sSubSup>
            </m:den>
          </m:f>
          <m:r>
            <m:rPr>
              <m:sty m:val="p"/>
            </m:rPr>
            <w:rPr>
              <w:rFonts w:ascii="Cambria Math" w:hAnsi="Cambria Math"/>
            </w:rPr>
            <m:t>≤</m:t>
          </m:r>
          <m:r>
            <w:rPr>
              <w:rFonts w:ascii="Cambria Math" w:hAnsi="Cambria Math"/>
            </w:rPr>
            <m:t>DataRateCC</m:t>
          </m:r>
        </m:oMath>
      </m:oMathPara>
    </w:p>
    <w:p w14:paraId="07AF7ECF" w14:textId="77777777" w:rsidR="00076EE2" w:rsidRPr="00B11571" w:rsidRDefault="00076EE2" w:rsidP="00076EE2">
      <w:pPr>
        <w:rPr>
          <w:iCs/>
          <w:color w:val="000000" w:themeColor="text1"/>
        </w:rPr>
      </w:pPr>
      <w:proofErr w:type="gramStart"/>
      <w:r w:rsidRPr="00B11571">
        <w:rPr>
          <w:iCs/>
          <w:color w:val="000000" w:themeColor="text1"/>
          <w:lang w:eastAsia="ko-KR"/>
        </w:rPr>
        <w:t>w</w:t>
      </w:r>
      <w:r w:rsidRPr="00B11571">
        <w:rPr>
          <w:iCs/>
          <w:color w:val="000000" w:themeColor="text1"/>
        </w:rPr>
        <w:t>here</w:t>
      </w:r>
      <w:proofErr w:type="gramEnd"/>
    </w:p>
    <w:p w14:paraId="72A07468" w14:textId="77777777" w:rsidR="00076EE2" w:rsidRPr="00B11571" w:rsidRDefault="00076EE2" w:rsidP="00076EE2">
      <w:pPr>
        <w:pStyle w:val="B1"/>
      </w:pPr>
      <w:r>
        <w:rPr>
          <w:lang w:val="en-US"/>
        </w:rPr>
        <w:t>-</w:t>
      </w:r>
      <w:r>
        <w:rPr>
          <w:lang w:val="en-US"/>
        </w:rPr>
        <w:tab/>
      </w:r>
      <m:oMath>
        <m:r>
          <w:rPr>
            <w:rFonts w:ascii="Cambria Math" w:hAnsi="Cambria Math"/>
          </w:rPr>
          <m:t xml:space="preserve">L </m:t>
        </m:r>
      </m:oMath>
      <w:r w:rsidRPr="00B11571">
        <w:t>is the number of symbols assigned to the PDSCH</w:t>
      </w:r>
      <w:r>
        <w:rPr>
          <w:lang w:val="en-US"/>
        </w:rPr>
        <w:t xml:space="preserve">. </w:t>
      </w:r>
      <w:r>
        <w:t xml:space="preserve">For a </w:t>
      </w:r>
      <w:r w:rsidRPr="00403E4F">
        <w:t>PDSCH that consists of two PDSCH transmission occasions in time domain in one slot</w:t>
      </w:r>
      <w:r>
        <w:t xml:space="preserve">, </w:t>
      </w:r>
      <m:oMath>
        <m:r>
          <w:rPr>
            <w:rFonts w:ascii="Cambria Math" w:hAnsi="Cambria Math"/>
          </w:rPr>
          <m:t>L</m:t>
        </m:r>
      </m:oMath>
      <w:r>
        <w:rPr>
          <w:rFonts w:eastAsiaTheme="minorEastAsia"/>
        </w:rPr>
        <w:t xml:space="preserve"> is the number of symbols of one transmission occasion.</w:t>
      </w:r>
    </w:p>
    <w:p w14:paraId="109EB63E" w14:textId="77777777" w:rsidR="00076EE2" w:rsidRPr="00B11571" w:rsidRDefault="00076EE2" w:rsidP="00076EE2">
      <w:pPr>
        <w:pStyle w:val="B1"/>
      </w:pPr>
      <w:r>
        <w:rPr>
          <w:lang w:val="en-US" w:eastAsia="ko-KR"/>
        </w:rPr>
        <w:t>-</w:t>
      </w:r>
      <w:r>
        <w:rPr>
          <w:lang w:val="en-US" w:eastAsia="ko-KR"/>
        </w:rPr>
        <w:tab/>
      </w:r>
      <w:r w:rsidRPr="00B11571">
        <w:rPr>
          <w:rFonts w:hint="eastAsia"/>
          <w:lang w:eastAsia="ko-KR"/>
        </w:rPr>
        <w:t>M is the number of TB</w:t>
      </w:r>
      <w:r w:rsidRPr="00B11571">
        <w:rPr>
          <w:lang w:eastAsia="ko-KR"/>
        </w:rPr>
        <w:t>(s)</w:t>
      </w:r>
      <w:r w:rsidRPr="00B11571">
        <w:rPr>
          <w:rFonts w:hint="eastAsia"/>
          <w:lang w:eastAsia="ko-KR"/>
        </w:rPr>
        <w:t xml:space="preserve"> </w:t>
      </w:r>
      <w:r w:rsidRPr="00B11571">
        <w:rPr>
          <w:lang w:eastAsia="ko-KR"/>
        </w:rPr>
        <w:t>in the PDSCH</w:t>
      </w:r>
    </w:p>
    <w:p w14:paraId="33C210C3" w14:textId="77777777" w:rsidR="00076EE2" w:rsidRPr="00B11571" w:rsidRDefault="00076EE2" w:rsidP="00076EE2">
      <w:pPr>
        <w:pStyle w:val="B1"/>
      </w:pPr>
      <w:r>
        <w:rPr>
          <w:lang w:val="en-US"/>
        </w:rPr>
        <w:t>-</w:t>
      </w:r>
      <w:r>
        <w:rPr>
          <w:lang w:val="en-US"/>
        </w:rPr>
        <w:tab/>
      </w:r>
      <m:oMath>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μ</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2</m:t>
                    </m:r>
                  </m:e>
                  <m:sup>
                    <m:r>
                      <w:rPr>
                        <w:rFonts w:ascii="Cambria Math" w:hAnsi="Cambria Math"/>
                      </w:rPr>
                      <m:t>μ</m:t>
                    </m:r>
                  </m:sup>
                </m:sSup>
                <m:r>
                  <w:rPr>
                    <w:rFonts w:ascii="Cambria Math" w:hAnsi="Cambria Math"/>
                  </w:rPr>
                  <m:t>∙N</m:t>
                </m:r>
              </m:e>
              <m:sub>
                <m:r>
                  <w:rPr>
                    <w:rFonts w:ascii="Cambria Math" w:hAnsi="Cambria Math"/>
                  </w:rPr>
                  <m:t>symb</m:t>
                </m:r>
              </m:sub>
              <m:sup>
                <m:r>
                  <w:rPr>
                    <w:rFonts w:ascii="Cambria Math" w:hAnsi="Cambria Math"/>
                  </w:rPr>
                  <m:t>slot</m:t>
                </m:r>
              </m:sup>
            </m:sSubSup>
          </m:den>
        </m:f>
      </m:oMath>
      <w:r w:rsidRPr="00B11571">
        <w:t xml:space="preserve"> where </w:t>
      </w:r>
      <w:r w:rsidRPr="00B11571">
        <w:rPr>
          <w:i/>
        </w:rPr>
        <w:sym w:font="Symbol" w:char="F06D"/>
      </w:r>
      <w:r w:rsidRPr="00B11571">
        <w:t xml:space="preserve"> is the numerology of the PDSCH </w:t>
      </w:r>
    </w:p>
    <w:p w14:paraId="3709D112" w14:textId="77777777" w:rsidR="00076EE2" w:rsidRPr="00B11571" w:rsidRDefault="00076EE2" w:rsidP="00076EE2">
      <w:pPr>
        <w:pStyle w:val="B1"/>
      </w:pPr>
      <w:r>
        <w:rPr>
          <w:lang w:val="en-US" w:eastAsia="ko-KR"/>
        </w:rPr>
        <w:t>-</w:t>
      </w:r>
      <w:r>
        <w:rPr>
          <w:lang w:val="en-US" w:eastAsia="ko-KR"/>
        </w:rPr>
        <w:tab/>
      </w:r>
      <w:r w:rsidRPr="00B11571">
        <w:rPr>
          <w:lang w:eastAsia="ko-KR"/>
        </w:rPr>
        <w:t xml:space="preserve">for the </w:t>
      </w:r>
      <w:r w:rsidRPr="00B11571">
        <w:rPr>
          <w:i/>
          <w:lang w:eastAsia="ko-KR"/>
        </w:rPr>
        <w:t>m</w:t>
      </w:r>
      <w:r w:rsidRPr="00B11571">
        <w:t>-</w:t>
      </w:r>
      <w:proofErr w:type="spellStart"/>
      <w:r w:rsidRPr="00B11571">
        <w:t>th</w:t>
      </w:r>
      <w:proofErr w:type="spellEnd"/>
      <w:r w:rsidRPr="00B11571">
        <w:t xml:space="preserve"> TB,</w:t>
      </w:r>
      <w:r>
        <w:rPr>
          <w:lang w:val="en-US"/>
        </w:rPr>
        <w:t xml:space="preserve"> </w:t>
      </w:r>
      <m:oMath>
        <m:sSub>
          <m:sSubPr>
            <m:ctrlPr>
              <w:rPr>
                <w:rFonts w:ascii="Cambria Math" w:hAnsi="Cambria Math"/>
                <w:lang w:eastAsia="ko-KR"/>
              </w:rPr>
            </m:ctrlPr>
          </m:sSubPr>
          <m:e>
            <m:r>
              <w:rPr>
                <w:rFonts w:ascii="Cambria Math" w:hAnsi="Cambria Math"/>
                <w:lang w:eastAsia="ko-KR"/>
              </w:rPr>
              <m:t>V</m:t>
            </m:r>
          </m:e>
          <m:sub>
            <m:r>
              <w:rPr>
                <w:rFonts w:ascii="Cambria Math" w:hAnsi="Cambria Math"/>
                <w:lang w:eastAsia="ko-KR"/>
              </w:rPr>
              <m:t>j</m:t>
            </m:r>
            <m:r>
              <m:rPr>
                <m:sty m:val="p"/>
              </m:rPr>
              <w:rPr>
                <w:rFonts w:ascii="Cambria Math" w:hAnsi="Cambria Math"/>
                <w:lang w:eastAsia="ko-KR"/>
              </w:rPr>
              <m:t>,</m:t>
            </m:r>
            <m:r>
              <w:rPr>
                <w:rFonts w:ascii="Cambria Math" w:hAnsi="Cambria Math"/>
                <w:lang w:eastAsia="ko-KR"/>
              </w:rPr>
              <m:t>m</m:t>
            </m:r>
          </m:sub>
        </m:sSub>
        <m:r>
          <m:rPr>
            <m:sty m:val="p"/>
          </m:rPr>
          <w:rPr>
            <w:rFonts w:ascii="Cambria Math" w:hAnsi="Cambria Math"/>
            <w:lang w:eastAsia="ko-KR"/>
          </w:rPr>
          <m:t>=</m:t>
        </m:r>
        <m:r>
          <w:rPr>
            <w:rFonts w:ascii="Cambria Math" w:hAnsi="Cambria Math"/>
            <w:lang w:eastAsia="ko-KR"/>
          </w:rPr>
          <m:t>C</m:t>
        </m:r>
        <m:r>
          <m:rPr>
            <m:sty m:val="p"/>
          </m:rPr>
          <w:rPr>
            <w:rFonts w:ascii="Cambria Math" w:hAnsi="Cambria Math"/>
            <w:lang w:eastAsia="ko-KR"/>
          </w:rPr>
          <m:t>'∙</m:t>
        </m:r>
        <m:d>
          <m:dPr>
            <m:begChr m:val="⌊"/>
            <m:endChr m:val="⌋"/>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C</m:t>
                </m:r>
              </m:den>
            </m:f>
          </m:e>
        </m:d>
      </m:oMath>
    </w:p>
    <w:p w14:paraId="0EA67D47" w14:textId="77777777" w:rsidR="00076EE2" w:rsidRPr="00B11571" w:rsidRDefault="00076EE2" w:rsidP="00076EE2">
      <w:pPr>
        <w:pStyle w:val="B2"/>
      </w:pPr>
      <w:r>
        <w:rPr>
          <w:i/>
          <w:lang w:val="en-US"/>
        </w:rPr>
        <w:t>-</w:t>
      </w:r>
      <w:r>
        <w:rPr>
          <w:i/>
          <w:lang w:val="en-US"/>
        </w:rPr>
        <w:tab/>
      </w:r>
      <w:r w:rsidRPr="00B11571">
        <w:rPr>
          <w:i/>
        </w:rPr>
        <w:t>A</w:t>
      </w:r>
      <w:r w:rsidRPr="00B11571">
        <w:t xml:space="preserve"> is the number of bits in the transport block as defined in </w:t>
      </w:r>
      <w:r>
        <w:t>Clause</w:t>
      </w:r>
      <w:r w:rsidRPr="00B11571">
        <w:t xml:space="preserve"> 7.2.1 [5,</w:t>
      </w:r>
      <w:r>
        <w:t xml:space="preserve"> TS </w:t>
      </w:r>
      <w:r w:rsidRPr="00B11571">
        <w:t xml:space="preserve">38.212] </w:t>
      </w:r>
    </w:p>
    <w:p w14:paraId="2420C930" w14:textId="77777777" w:rsidR="00076EE2" w:rsidRDefault="00076EE2" w:rsidP="00076EE2">
      <w:pPr>
        <w:pStyle w:val="B2"/>
      </w:pPr>
      <w:r>
        <w:rPr>
          <w:i/>
          <w:lang w:val="en-US"/>
        </w:rPr>
        <w:t>-</w:t>
      </w:r>
      <w:r>
        <w:rPr>
          <w:i/>
          <w:lang w:val="en-US"/>
        </w:rPr>
        <w:tab/>
      </w:r>
      <w:r w:rsidRPr="00B11571">
        <w:rPr>
          <w:i/>
        </w:rPr>
        <w:t>C</w:t>
      </w:r>
      <w:r w:rsidRPr="00B11571">
        <w:t xml:space="preserve"> is the total number of code blocks for the transport block defined in </w:t>
      </w:r>
      <w:r>
        <w:t>Clause</w:t>
      </w:r>
      <w:r w:rsidRPr="00B11571">
        <w:t xml:space="preserve"> 5.2.2 [5, TS 38.212]</w:t>
      </w:r>
    </w:p>
    <w:p w14:paraId="18D2F95A" w14:textId="77777777" w:rsidR="00076EE2" w:rsidRDefault="00076EE2" w:rsidP="00076EE2">
      <w:pPr>
        <w:pStyle w:val="B2"/>
      </w:pPr>
      <w:r>
        <w:rPr>
          <w:i/>
          <w:lang w:val="en-US"/>
        </w:rPr>
        <w:t>-</w:t>
      </w:r>
      <w:r>
        <w:rPr>
          <w:i/>
          <w:lang w:val="en-US"/>
        </w:rPr>
        <w:tab/>
      </w:r>
      <m:oMath>
        <m:r>
          <w:rPr>
            <w:rFonts w:ascii="Cambria Math" w:hAnsi="Cambria Math"/>
            <w:lang w:eastAsia="ko-KR"/>
          </w:rPr>
          <m:t>C'</m:t>
        </m:r>
      </m:oMath>
      <w:r w:rsidRPr="00B11571">
        <w:rPr>
          <w:rFonts w:eastAsiaTheme="minorEastAsia"/>
          <w:lang w:eastAsia="ko-KR"/>
        </w:rPr>
        <w:t xml:space="preserve"> </w:t>
      </w:r>
      <w:r w:rsidRPr="00B11571">
        <w:t>is the number of scheduled code blocks for the transport block</w:t>
      </w:r>
      <w:r w:rsidRPr="00B11571">
        <w:rPr>
          <w:lang w:eastAsia="ko-KR"/>
        </w:rPr>
        <w:t xml:space="preserve"> </w:t>
      </w:r>
      <w:r w:rsidRPr="00B11571">
        <w:t xml:space="preserve">as defined in </w:t>
      </w:r>
      <w:r>
        <w:t>Clause</w:t>
      </w:r>
      <w:r w:rsidRPr="00B11571">
        <w:t xml:space="preserve"> 5.4.2.1 [5,</w:t>
      </w:r>
      <w:r>
        <w:t xml:space="preserve"> TS </w:t>
      </w:r>
      <w:r w:rsidRPr="00B11571">
        <w:t xml:space="preserve">38.212] </w:t>
      </w:r>
    </w:p>
    <w:p w14:paraId="70B4AD09" w14:textId="00B40F7A" w:rsidR="00076EE2" w:rsidRDefault="00076EE2" w:rsidP="00076EE2">
      <w:pPr>
        <w:pStyle w:val="B1"/>
        <w:rPr>
          <w:i/>
        </w:rPr>
      </w:pPr>
      <w:r>
        <w:rPr>
          <w:lang w:val="en-US"/>
        </w:rPr>
        <w:t>-</w:t>
      </w:r>
      <w:r>
        <w:rPr>
          <w:lang w:val="en-US"/>
        </w:rPr>
        <w:tab/>
      </w:r>
      <m:oMath>
        <m:r>
          <w:rPr>
            <w:rFonts w:ascii="Cambria Math" w:hAnsi="Cambria Math"/>
          </w:rPr>
          <m:t>DataRateCC</m:t>
        </m:r>
      </m:oMath>
      <w:r w:rsidRPr="00B11571">
        <w:t xml:space="preserve"> [Mbps] is computed </w:t>
      </w:r>
      <w:r>
        <w:rPr>
          <w:lang w:val="en-US"/>
        </w:rPr>
        <w:t>as the</w:t>
      </w:r>
      <w:r w:rsidRPr="00B11571">
        <w:t xml:space="preserve"> </w:t>
      </w:r>
      <w:r>
        <w:t xml:space="preserve">maximum </w:t>
      </w:r>
      <w:r w:rsidRPr="00B11571">
        <w:t xml:space="preserve">data rate </w:t>
      </w:r>
      <w:r>
        <w:rPr>
          <w:lang w:val="en-US"/>
        </w:rPr>
        <w:t xml:space="preserve">for a carrier in the frequency band of the serving cell for any signaled band combination and feature set consistent with the serving cell, where the data rate value is </w:t>
      </w:r>
      <w:r w:rsidRPr="00B11571">
        <w:t xml:space="preserve">given by </w:t>
      </w:r>
      <w:r>
        <w:rPr>
          <w:lang w:val="en-US"/>
        </w:rPr>
        <w:t xml:space="preserve">the formula in </w:t>
      </w:r>
      <w:r>
        <w:t>Clause</w:t>
      </w:r>
      <w:r w:rsidRPr="00B11571">
        <w:t xml:space="preserve"> 4.1.2 in [13, TS</w:t>
      </w:r>
      <w:r>
        <w:t xml:space="preserve"> </w:t>
      </w:r>
      <w:r w:rsidRPr="00B11571">
        <w:t xml:space="preserve">38.306], including the scaling factor </w:t>
      </w:r>
      <w:r w:rsidRPr="00B11571">
        <w:rPr>
          <w:i/>
        </w:rPr>
        <w:t>f(i).</w:t>
      </w:r>
    </w:p>
    <w:p w14:paraId="395599FC" w14:textId="77777777" w:rsidR="00076EE2" w:rsidRPr="0048482F" w:rsidRDefault="00076EE2" w:rsidP="00076EE2">
      <w:pPr>
        <w:pStyle w:val="Heading4"/>
        <w:rPr>
          <w:color w:val="000000"/>
          <w:lang w:eastAsia="en-GB"/>
        </w:rPr>
      </w:pPr>
      <w:bookmarkStart w:id="12" w:name="_Toc11352091"/>
      <w:bookmarkStart w:id="13" w:name="_Toc20317981"/>
      <w:bookmarkStart w:id="14" w:name="_Toc27299879"/>
      <w:bookmarkStart w:id="15" w:name="_Toc29673144"/>
      <w:bookmarkStart w:id="16" w:name="_Toc29673285"/>
      <w:bookmarkStart w:id="17" w:name="_Toc29674278"/>
      <w:bookmarkStart w:id="18" w:name="_Toc36645508"/>
      <w:bookmarkStart w:id="19" w:name="_Toc45810553"/>
      <w:bookmarkStart w:id="20" w:name="_Toc83310138"/>
      <w:r w:rsidRPr="0048482F">
        <w:rPr>
          <w:color w:val="000000"/>
        </w:rPr>
        <w:lastRenderedPageBreak/>
        <w:t>5.1.3.1</w:t>
      </w:r>
      <w:r w:rsidRPr="0048482F">
        <w:rPr>
          <w:color w:val="000000"/>
        </w:rPr>
        <w:tab/>
        <w:t>Modulation order and target code rate determination</w:t>
      </w:r>
      <w:bookmarkEnd w:id="12"/>
      <w:bookmarkEnd w:id="13"/>
      <w:bookmarkEnd w:id="14"/>
      <w:bookmarkEnd w:id="15"/>
      <w:bookmarkEnd w:id="16"/>
      <w:bookmarkEnd w:id="17"/>
      <w:bookmarkEnd w:id="18"/>
      <w:bookmarkEnd w:id="19"/>
      <w:bookmarkEnd w:id="20"/>
    </w:p>
    <w:p w14:paraId="240133C6" w14:textId="77777777" w:rsidR="00076EE2" w:rsidRDefault="00076EE2" w:rsidP="00076EE2">
      <w:pPr>
        <w:rPr>
          <w:color w:val="000000"/>
        </w:rPr>
      </w:pPr>
      <w:r w:rsidRPr="0048482F">
        <w:rPr>
          <w:color w:val="000000"/>
        </w:rPr>
        <w:t xml:space="preserve">For the PDSCH </w:t>
      </w:r>
      <w:r>
        <w:rPr>
          <w:color w:val="000000"/>
        </w:rPr>
        <w:t>scheduled</w:t>
      </w:r>
      <w:r w:rsidRPr="0048482F">
        <w:rPr>
          <w:color w:val="000000"/>
        </w:rPr>
        <w:t xml:space="preserve"> by a PDCCH with DCI format 1_0</w:t>
      </w:r>
      <w:r>
        <w:rPr>
          <w:color w:val="000000"/>
        </w:rPr>
        <w:t xml:space="preserve">, format </w:t>
      </w:r>
      <w:r w:rsidRPr="0048482F">
        <w:rPr>
          <w:color w:val="000000"/>
        </w:rPr>
        <w:t xml:space="preserve">1_1 </w:t>
      </w:r>
      <w:r>
        <w:rPr>
          <w:color w:val="000000"/>
        </w:rPr>
        <w:t xml:space="preserve">or format 1_2 </w:t>
      </w:r>
      <w:r w:rsidRPr="0048482F">
        <w:rPr>
          <w:color w:val="000000"/>
        </w:rPr>
        <w:t>with CRC scrambled by C-RNTI,</w:t>
      </w:r>
      <w:r>
        <w:rPr>
          <w:color w:val="000000"/>
        </w:rPr>
        <w:t xml:space="preserve"> MCS-C-RNTI, </w:t>
      </w:r>
      <w:r w:rsidRPr="00663ED0">
        <w:rPr>
          <w:color w:val="000000"/>
        </w:rPr>
        <w:t xml:space="preserve">TC-RNTI, CS-RNTI, SI-RNTI, RA-RNTI, </w:t>
      </w:r>
      <w:r>
        <w:rPr>
          <w:lang w:val="en-US"/>
        </w:rPr>
        <w:t>MSGB-RNTI</w:t>
      </w:r>
      <w:r>
        <w:rPr>
          <w:color w:val="000000"/>
        </w:rPr>
        <w:t xml:space="preserve">, </w:t>
      </w:r>
      <w:r w:rsidRPr="00663ED0">
        <w:rPr>
          <w:color w:val="000000"/>
        </w:rPr>
        <w:t>or P-RNT</w:t>
      </w:r>
      <w:r>
        <w:rPr>
          <w:color w:val="000000"/>
        </w:rPr>
        <w:t xml:space="preserve">I, </w:t>
      </w:r>
      <w:r w:rsidRPr="004571B4">
        <w:rPr>
          <w:color w:val="000000"/>
        </w:rPr>
        <w:t xml:space="preserve">or for the PDSCH scheduled without corresponding PDCCH transmissions using the higher-layer-provided PDSCH configuration </w:t>
      </w:r>
      <w:r w:rsidRPr="004571B4">
        <w:rPr>
          <w:i/>
          <w:color w:val="000000"/>
        </w:rPr>
        <w:t>SPS-</w:t>
      </w:r>
      <w:r>
        <w:rPr>
          <w:i/>
          <w:color w:val="000000"/>
        </w:rPr>
        <w:t>C</w:t>
      </w:r>
      <w:r w:rsidRPr="004571B4">
        <w:rPr>
          <w:i/>
          <w:color w:val="000000"/>
        </w:rPr>
        <w:t>onfig</w:t>
      </w:r>
      <w:r w:rsidRPr="004571B4">
        <w:rPr>
          <w:color w:val="000000"/>
        </w:rPr>
        <w:t>,</w:t>
      </w:r>
      <w:r w:rsidRPr="00DC5A8F">
        <w:rPr>
          <w:color w:val="000000"/>
        </w:rPr>
        <w:t xml:space="preserve"> </w:t>
      </w:r>
    </w:p>
    <w:p w14:paraId="0430431C" w14:textId="2FD24B36" w:rsidR="00076EE2" w:rsidRPr="00E74FDC" w:rsidRDefault="00076EE2" w:rsidP="00076EE2">
      <w:pPr>
        <w:rPr>
          <w:ins w:id="21" w:author="Enescu, Mihai (Nokia - FI/Espoo)" w:date="2021-10-25T12:54:00Z"/>
          <w:color w:val="000000"/>
        </w:rPr>
      </w:pPr>
      <w:ins w:id="22" w:author="Enescu, Mihai (Nokia - FI/Espoo)" w:date="2021-10-25T12:54:00Z">
        <w:r w:rsidRPr="0048482F">
          <w:rPr>
            <w:color w:val="000000"/>
          </w:rPr>
          <w:t xml:space="preserve">if the higher layer </w:t>
        </w:r>
        <w:r w:rsidRPr="00E74FDC">
          <w:rPr>
            <w:color w:val="000000"/>
          </w:rPr>
          <w:t xml:space="preserve">parameter </w:t>
        </w:r>
        <w:proofErr w:type="spellStart"/>
        <w:r w:rsidRPr="00E74FDC">
          <w:rPr>
            <w:i/>
            <w:color w:val="000000"/>
          </w:rPr>
          <w:t>mcs</w:t>
        </w:r>
        <w:proofErr w:type="spellEnd"/>
        <w:r w:rsidRPr="00E74FDC">
          <w:rPr>
            <w:i/>
            <w:color w:val="000000"/>
          </w:rPr>
          <w:t>-Table</w:t>
        </w:r>
        <w:r w:rsidRPr="00E74FDC">
          <w:rPr>
            <w:i/>
            <w:color w:val="000000"/>
            <w:lang w:val="en-FI"/>
          </w:rPr>
          <w:t>-r17</w:t>
        </w:r>
        <w:r w:rsidRPr="00E74FDC">
          <w:rPr>
            <w:color w:val="000000"/>
          </w:rPr>
          <w:t xml:space="preserve"> given by </w:t>
        </w:r>
        <w:r w:rsidRPr="00E74FDC">
          <w:rPr>
            <w:i/>
            <w:color w:val="000000"/>
          </w:rPr>
          <w:t>PDSCH-Config</w:t>
        </w:r>
        <w:r w:rsidRPr="00E74FDC">
          <w:rPr>
            <w:color w:val="000000"/>
            <w:lang w:eastAsia="zh-CN"/>
          </w:rPr>
          <w:t xml:space="preserve"> is set to '</w:t>
        </w:r>
        <w:proofErr w:type="spellStart"/>
        <w:r w:rsidRPr="00E74FDC">
          <w:rPr>
            <w:color w:val="000000"/>
            <w:lang w:eastAsia="zh-CN"/>
          </w:rPr>
          <w:t>qam</w:t>
        </w:r>
      </w:ins>
      <w:proofErr w:type="spellEnd"/>
      <w:ins w:id="23" w:author="Enescu, Mihai (Nokia - FI/Espoo)" w:date="2021-10-25T12:55:00Z">
        <w:r w:rsidRPr="00E74FDC">
          <w:rPr>
            <w:color w:val="000000"/>
            <w:lang w:val="en-FI" w:eastAsia="zh-CN"/>
          </w:rPr>
          <w:t>1024</w:t>
        </w:r>
      </w:ins>
      <w:ins w:id="24" w:author="Enescu, Mihai (Nokia - FI/Espoo)" w:date="2021-10-25T12:54:00Z">
        <w:r w:rsidRPr="00E74FDC">
          <w:rPr>
            <w:color w:val="000000"/>
            <w:lang w:eastAsia="zh-CN"/>
          </w:rPr>
          <w:t>'</w:t>
        </w:r>
        <w:r w:rsidRPr="00E74FDC">
          <w:rPr>
            <w:color w:val="000000"/>
          </w:rPr>
          <w:t>, and the PDSCH is scheduled by a PDCCH with DCI format 1_</w:t>
        </w:r>
      </w:ins>
      <w:ins w:id="25" w:author="Enescu, Mihai (Nokia - FI/Espoo)" w:date="2021-10-25T12:55:00Z">
        <w:r w:rsidRPr="00E74FDC">
          <w:rPr>
            <w:color w:val="000000"/>
            <w:lang w:val="en-FI"/>
          </w:rPr>
          <w:t>1</w:t>
        </w:r>
      </w:ins>
      <w:ins w:id="26" w:author="Enescu, Mihai (Nokia - FI/Espoo)" w:date="2021-10-25T12:54:00Z">
        <w:r w:rsidRPr="00E74FDC">
          <w:rPr>
            <w:color w:val="000000"/>
          </w:rPr>
          <w:t xml:space="preserve"> with CRC scrambled by C-RNTI</w:t>
        </w:r>
      </w:ins>
    </w:p>
    <w:p w14:paraId="4A8B4D35" w14:textId="4EB9D8A9" w:rsidR="00076EE2" w:rsidRPr="00E74FDC" w:rsidRDefault="00076EE2" w:rsidP="00076EE2">
      <w:pPr>
        <w:pStyle w:val="B1"/>
        <w:rPr>
          <w:ins w:id="27" w:author="Enescu, Mihai (Nokia - FI/Espoo)" w:date="2021-10-25T12:54:00Z"/>
        </w:rPr>
      </w:pPr>
      <w:ins w:id="28" w:author="Enescu, Mihai (Nokia - FI/Espoo)" w:date="2021-10-25T12:54:00Z">
        <w:r w:rsidRPr="00E74FDC">
          <w:t>-</w:t>
        </w:r>
        <w:r w:rsidRPr="00E74FDC">
          <w:tab/>
          <w:t xml:space="preserve">the UE shall use </w:t>
        </w:r>
        <w:r w:rsidRPr="00E74FDC">
          <w:rPr>
            <w:i/>
          </w:rPr>
          <w:t>I</w:t>
        </w:r>
        <w:r w:rsidRPr="00E74FDC">
          <w:rPr>
            <w:i/>
            <w:vertAlign w:val="subscript"/>
          </w:rPr>
          <w:t>MCS</w:t>
        </w:r>
        <w:r w:rsidRPr="00E74FDC">
          <w:t xml:space="preserve"> and Table 5.1.3.1-</w:t>
        </w:r>
      </w:ins>
      <w:ins w:id="29" w:author="Enescu, Mihai (Nokia - FI/Espoo)" w:date="2021-10-25T12:55:00Z">
        <w:r w:rsidRPr="00E74FDC">
          <w:rPr>
            <w:lang w:val="en-FI"/>
          </w:rPr>
          <w:t>4</w:t>
        </w:r>
      </w:ins>
      <w:ins w:id="30" w:author="Enescu, Mihai (Nokia - FI/Espoo)" w:date="2021-10-25T12:54:00Z">
        <w:r w:rsidRPr="00E74FDC">
          <w:t xml:space="preserve"> to determine the modulation order (</w:t>
        </w:r>
        <w:proofErr w:type="spellStart"/>
        <w:r w:rsidRPr="00E74FDC">
          <w:rPr>
            <w:i/>
          </w:rPr>
          <w:t>Q</w:t>
        </w:r>
        <w:r w:rsidRPr="00E74FDC">
          <w:rPr>
            <w:i/>
            <w:vertAlign w:val="subscript"/>
          </w:rPr>
          <w:t>m</w:t>
        </w:r>
        <w:proofErr w:type="spellEnd"/>
        <w:r w:rsidRPr="00E74FDC">
          <w:t>) and Target code rate (</w:t>
        </w:r>
        <w:r w:rsidRPr="00E74FDC">
          <w:rPr>
            <w:i/>
          </w:rPr>
          <w:t>R</w:t>
        </w:r>
        <w:r w:rsidRPr="00E74FDC">
          <w:t xml:space="preserve">) used in the physical downlink shared channel. </w:t>
        </w:r>
      </w:ins>
    </w:p>
    <w:p w14:paraId="0C53E13F" w14:textId="56F28695" w:rsidR="00903B19" w:rsidRPr="0048482F" w:rsidRDefault="00076EE2" w:rsidP="00903B19">
      <w:pPr>
        <w:rPr>
          <w:ins w:id="31" w:author="Enescu, Mihai (Nokia - FI/Espoo)" w:date="2021-10-25T12:57:00Z"/>
          <w:color w:val="000000"/>
        </w:rPr>
      </w:pPr>
      <w:ins w:id="32" w:author="Enescu, Mihai (Nokia - FI/Espoo)" w:date="2021-10-25T12:54:00Z">
        <w:r w:rsidRPr="00E74FDC">
          <w:rPr>
            <w:color w:val="000000"/>
          </w:rPr>
          <w:t xml:space="preserve">elseif </w:t>
        </w:r>
      </w:ins>
      <w:proofErr w:type="spellStart"/>
      <w:ins w:id="33" w:author="Enescu, Mihai (Nokia - FI/Espoo)" w:date="2021-10-25T12:56:00Z">
        <w:r w:rsidRPr="00E74FDC">
          <w:rPr>
            <w:i/>
            <w:color w:val="000000"/>
          </w:rPr>
          <w:t>mcs</w:t>
        </w:r>
        <w:proofErr w:type="spellEnd"/>
        <w:r w:rsidRPr="00E74FDC">
          <w:rPr>
            <w:i/>
            <w:color w:val="000000"/>
          </w:rPr>
          <w:t>-Table</w:t>
        </w:r>
        <w:r w:rsidRPr="00E74FDC">
          <w:rPr>
            <w:i/>
            <w:color w:val="000000"/>
            <w:lang w:val="en-FI"/>
          </w:rPr>
          <w:t>DCI-1-2-r17</w:t>
        </w:r>
      </w:ins>
      <w:ins w:id="34" w:author="Enescu, Mihai (Nokia - FI/Espoo)" w:date="2021-10-25T12:57:00Z">
        <w:r w:rsidR="00903B19" w:rsidRPr="00E74FDC">
          <w:rPr>
            <w:i/>
            <w:color w:val="000000"/>
            <w:lang w:val="en-FI"/>
          </w:rPr>
          <w:t xml:space="preserve"> </w:t>
        </w:r>
        <w:r w:rsidR="00903B19" w:rsidRPr="00E74FDC">
          <w:rPr>
            <w:color w:val="000000"/>
          </w:rPr>
          <w:t xml:space="preserve">given by </w:t>
        </w:r>
        <w:r w:rsidR="00903B19" w:rsidRPr="00E74FDC">
          <w:rPr>
            <w:i/>
            <w:color w:val="000000"/>
          </w:rPr>
          <w:t>PDSCH-Config</w:t>
        </w:r>
        <w:r w:rsidR="00903B19" w:rsidRPr="00E74FDC">
          <w:rPr>
            <w:color w:val="000000"/>
            <w:lang w:eastAsia="zh-CN"/>
          </w:rPr>
          <w:t xml:space="preserve"> is set to '</w:t>
        </w:r>
        <w:proofErr w:type="spellStart"/>
        <w:r w:rsidR="00903B19" w:rsidRPr="00E74FDC">
          <w:rPr>
            <w:color w:val="000000"/>
            <w:lang w:eastAsia="zh-CN"/>
          </w:rPr>
          <w:t>qam</w:t>
        </w:r>
        <w:proofErr w:type="spellEnd"/>
        <w:r w:rsidR="00903B19" w:rsidRPr="00E74FDC">
          <w:rPr>
            <w:color w:val="000000"/>
            <w:lang w:val="en-FI" w:eastAsia="zh-CN"/>
          </w:rPr>
          <w:t>1024</w:t>
        </w:r>
        <w:r w:rsidR="00903B19" w:rsidRPr="00E74FDC">
          <w:rPr>
            <w:color w:val="000000"/>
            <w:lang w:eastAsia="zh-CN"/>
          </w:rPr>
          <w:t>'</w:t>
        </w:r>
        <w:r w:rsidR="00903B19" w:rsidRPr="00E74FDC">
          <w:rPr>
            <w:color w:val="000000"/>
          </w:rPr>
          <w:t>, and the PDSCH is scheduled by a PDCCH with DCI format 1_</w:t>
        </w:r>
      </w:ins>
      <w:ins w:id="35" w:author="Enescu, Mihai (Nokia - FI/Espoo)" w:date="2021-10-25T12:58:00Z">
        <w:r w:rsidR="00903B19" w:rsidRPr="00E74FDC">
          <w:rPr>
            <w:color w:val="000000"/>
            <w:lang w:val="en-FI"/>
          </w:rPr>
          <w:t>2</w:t>
        </w:r>
      </w:ins>
      <w:ins w:id="36" w:author="Enescu, Mihai (Nokia - FI/Espoo)" w:date="2021-10-25T12:57:00Z">
        <w:r w:rsidR="00903B19" w:rsidRPr="00E74FDC">
          <w:rPr>
            <w:color w:val="000000"/>
          </w:rPr>
          <w:t xml:space="preserve"> with CRC scrambl</w:t>
        </w:r>
        <w:r w:rsidR="00903B19">
          <w:rPr>
            <w:color w:val="000000"/>
          </w:rPr>
          <w:t xml:space="preserve">ed by </w:t>
        </w:r>
        <w:r w:rsidR="00903B19" w:rsidRPr="001B470E">
          <w:rPr>
            <w:color w:val="000000"/>
          </w:rPr>
          <w:t>C-RNTI</w:t>
        </w:r>
      </w:ins>
    </w:p>
    <w:p w14:paraId="46B36584" w14:textId="266C7B18" w:rsidR="00076EE2" w:rsidRDefault="00076EE2" w:rsidP="00903B19">
      <w:pPr>
        <w:ind w:left="567" w:hanging="283"/>
        <w:rPr>
          <w:color w:val="000000"/>
        </w:rPr>
      </w:pPr>
      <w:ins w:id="37" w:author="Enescu, Mihai (Nokia - FI/Espoo)" w:date="2021-10-25T12:54:00Z">
        <w:r>
          <w:t>-</w:t>
        </w:r>
        <w:r>
          <w:tab/>
        </w:r>
        <w:r w:rsidRPr="0048482F">
          <w:t xml:space="preserve">the UE shall use </w:t>
        </w:r>
        <w:r w:rsidRPr="0048482F">
          <w:rPr>
            <w:i/>
          </w:rPr>
          <w:t>I</w:t>
        </w:r>
        <w:r w:rsidRPr="0048482F">
          <w:rPr>
            <w:i/>
            <w:vertAlign w:val="subscript"/>
          </w:rPr>
          <w:t>MCS</w:t>
        </w:r>
        <w:r w:rsidRPr="0048482F">
          <w:t xml:space="preserve"> and Table 5.1.3.1-</w:t>
        </w:r>
      </w:ins>
      <w:ins w:id="38" w:author="Enescu, Mihai (Nokia - FI/Espoo)" w:date="2021-10-25T12:59:00Z">
        <w:r w:rsidR="00903B19">
          <w:rPr>
            <w:lang w:val="en-FI"/>
          </w:rPr>
          <w:t>4</w:t>
        </w:r>
      </w:ins>
      <w:ins w:id="39" w:author="Enescu, Mihai (Nokia - FI/Espoo)" w:date="2021-10-25T12:54:00Z">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ins>
    </w:p>
    <w:p w14:paraId="5D2BFF35" w14:textId="16F89A7E" w:rsidR="00076EE2" w:rsidRPr="0048482F" w:rsidRDefault="00903B19" w:rsidP="00076EE2">
      <w:pPr>
        <w:rPr>
          <w:color w:val="000000"/>
        </w:rPr>
      </w:pPr>
      <w:ins w:id="40" w:author="Enescu, Mihai (Nokia - FI/Espoo)" w:date="2021-10-25T12:59:00Z">
        <w:r>
          <w:rPr>
            <w:color w:val="000000"/>
            <w:lang w:val="en-FI"/>
          </w:rPr>
          <w:t>else</w:t>
        </w:r>
      </w:ins>
      <w:r w:rsidR="00076EE2" w:rsidRPr="0048482F">
        <w:rPr>
          <w:color w:val="000000"/>
        </w:rPr>
        <w:t xml:space="preserve">if the higher layer parameter </w:t>
      </w:r>
      <w:r w:rsidR="00076EE2" w:rsidRPr="000D4FE0">
        <w:rPr>
          <w:i/>
          <w:color w:val="000000"/>
        </w:rPr>
        <w:t>mcs-TableDCI-1-2</w:t>
      </w:r>
      <w:r w:rsidR="00076EE2">
        <w:rPr>
          <w:color w:val="000000"/>
        </w:rPr>
        <w:t xml:space="preserve"> given by </w:t>
      </w:r>
      <w:r w:rsidR="00076EE2" w:rsidRPr="00FD77C9">
        <w:rPr>
          <w:i/>
          <w:color w:val="000000"/>
        </w:rPr>
        <w:t>PDSCH-Config</w:t>
      </w:r>
      <w:r w:rsidR="00076EE2" w:rsidRPr="0048482F">
        <w:rPr>
          <w:color w:val="000000"/>
          <w:lang w:eastAsia="zh-CN"/>
        </w:rPr>
        <w:t xml:space="preserve"> is set to </w:t>
      </w:r>
      <w:r w:rsidR="00076EE2">
        <w:rPr>
          <w:color w:val="000000"/>
          <w:lang w:eastAsia="zh-CN"/>
        </w:rPr>
        <w:t>'qam256'</w:t>
      </w:r>
      <w:r w:rsidR="00076EE2" w:rsidRPr="0048482F">
        <w:rPr>
          <w:color w:val="000000"/>
        </w:rPr>
        <w:t xml:space="preserve">, </w:t>
      </w:r>
      <w:r w:rsidR="00076EE2" w:rsidRPr="001B470E">
        <w:rPr>
          <w:color w:val="000000"/>
        </w:rPr>
        <w:t xml:space="preserve">and the PDSCH is scheduled </w:t>
      </w:r>
      <w:r w:rsidR="00076EE2">
        <w:rPr>
          <w:color w:val="000000"/>
        </w:rPr>
        <w:t xml:space="preserve">by a PDCCH with DCI format 1_2 with CRC scrambled by </w:t>
      </w:r>
      <w:r w:rsidR="00076EE2" w:rsidRPr="001B470E">
        <w:rPr>
          <w:color w:val="000000"/>
        </w:rPr>
        <w:t>C-RNTI</w:t>
      </w:r>
    </w:p>
    <w:p w14:paraId="7BEA6AA5" w14:textId="77777777" w:rsidR="00076EE2" w:rsidRDefault="00076EE2" w:rsidP="00076EE2">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rPr>
          <w:lang w:val="en-US"/>
        </w:rPr>
        <w:t>2</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r w:rsidRPr="00A9483A">
        <w:t xml:space="preserve"> </w:t>
      </w:r>
    </w:p>
    <w:p w14:paraId="6B0A2656" w14:textId="77777777" w:rsidR="00076EE2" w:rsidRDefault="00076EE2" w:rsidP="00076EE2">
      <w:pPr>
        <w:rPr>
          <w:color w:val="000000"/>
        </w:rPr>
      </w:pPr>
      <w:r>
        <w:rPr>
          <w:color w:val="000000"/>
        </w:rPr>
        <w:t xml:space="preserve">elseif the UE is not configured with MCS-C-RNTI, </w:t>
      </w:r>
      <w:r w:rsidRPr="0048482F">
        <w:rPr>
          <w:color w:val="000000"/>
        </w:rPr>
        <w:t xml:space="preserve">the higher layer parameter </w:t>
      </w:r>
      <w:r w:rsidRPr="00C85380">
        <w:rPr>
          <w:i/>
          <w:color w:val="000000"/>
        </w:rPr>
        <w:t>mcs-TableDCI-1-2</w:t>
      </w:r>
      <w:r>
        <w:rPr>
          <w:color w:val="000000"/>
        </w:rPr>
        <w:t xml:space="preserve"> given by </w:t>
      </w:r>
      <w:r w:rsidRPr="00FD77C9">
        <w:rPr>
          <w:i/>
          <w:color w:val="000000"/>
        </w:rPr>
        <w:t>PDSCH-Config</w:t>
      </w:r>
      <w:r w:rsidRPr="00BA63FF" w:rsidDel="00BA63FF">
        <w:rPr>
          <w:color w:val="000000"/>
        </w:rPr>
        <w:t xml:space="preserve"> </w:t>
      </w:r>
      <w:r w:rsidRPr="0048482F">
        <w:rPr>
          <w:color w:val="000000"/>
          <w:lang w:eastAsia="zh-CN"/>
        </w:rPr>
        <w:t xml:space="preserve">is set to </w:t>
      </w:r>
      <w:r>
        <w:rPr>
          <w:color w:val="000000"/>
          <w:lang w:eastAsia="zh-CN"/>
        </w:rPr>
        <w:t>'qam64LowSE'</w:t>
      </w:r>
      <w:r w:rsidRPr="0048482F">
        <w:rPr>
          <w:color w:val="000000"/>
        </w:rPr>
        <w:t xml:space="preserve">, </w:t>
      </w:r>
      <w:r>
        <w:rPr>
          <w:color w:val="000000"/>
        </w:rPr>
        <w:t>and the PDSCH is scheduled by a PDCCH with DCI format 1_2 scrambled by C-RNTI</w:t>
      </w:r>
    </w:p>
    <w:p w14:paraId="7F6DAEBE" w14:textId="77777777" w:rsidR="00076EE2" w:rsidRPr="00714CAF" w:rsidRDefault="00076EE2" w:rsidP="00076EE2">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t>3</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r w:rsidRPr="00A9483A">
        <w:t xml:space="preserve"> </w:t>
      </w:r>
    </w:p>
    <w:p w14:paraId="2DD5B8D1" w14:textId="77777777" w:rsidR="00076EE2" w:rsidRPr="0048482F" w:rsidRDefault="00076EE2" w:rsidP="00076EE2">
      <w:pPr>
        <w:rPr>
          <w:color w:val="000000"/>
        </w:rPr>
      </w:pPr>
      <w:r>
        <w:rPr>
          <w:color w:val="000000"/>
        </w:rPr>
        <w:t>else</w:t>
      </w:r>
      <w:bookmarkStart w:id="41" w:name="_Hlk497815485"/>
      <w:r w:rsidRPr="0048482F">
        <w:rPr>
          <w:color w:val="000000"/>
        </w:rPr>
        <w:t xml:space="preserve">if the higher layer parameter </w:t>
      </w:r>
      <w:proofErr w:type="spellStart"/>
      <w:r w:rsidRPr="00FD77C9">
        <w:rPr>
          <w:i/>
          <w:color w:val="000000"/>
        </w:rPr>
        <w:t>mcs</w:t>
      </w:r>
      <w:proofErr w:type="spellEnd"/>
      <w:r w:rsidRPr="00FD77C9">
        <w:rPr>
          <w:i/>
          <w:color w:val="000000"/>
        </w:rPr>
        <w:t>-Table</w:t>
      </w:r>
      <w:r w:rsidRPr="00BA63FF" w:rsidDel="00BA63FF">
        <w:rPr>
          <w:color w:val="000000"/>
        </w:rPr>
        <w:t xml:space="preserve"> </w:t>
      </w:r>
      <w:r>
        <w:rPr>
          <w:color w:val="000000"/>
        </w:rPr>
        <w:t xml:space="preserve">given by </w:t>
      </w:r>
      <w:r w:rsidRPr="00FD77C9">
        <w:rPr>
          <w:i/>
          <w:color w:val="000000"/>
        </w:rPr>
        <w:t>PDSCH-Config</w:t>
      </w:r>
      <w:r w:rsidRPr="0048482F">
        <w:rPr>
          <w:color w:val="000000"/>
          <w:lang w:eastAsia="zh-CN"/>
        </w:rPr>
        <w:t xml:space="preserve"> is set to </w:t>
      </w:r>
      <w:r>
        <w:rPr>
          <w:color w:val="000000"/>
          <w:lang w:eastAsia="zh-CN"/>
        </w:rPr>
        <w:t>'qam256'</w:t>
      </w:r>
      <w:r w:rsidRPr="0048482F">
        <w:rPr>
          <w:color w:val="000000"/>
        </w:rPr>
        <w:t xml:space="preserve">, </w:t>
      </w:r>
      <w:r w:rsidRPr="001B470E">
        <w:rPr>
          <w:color w:val="000000"/>
        </w:rPr>
        <w:t xml:space="preserve">and the PDSCH is scheduled </w:t>
      </w:r>
      <w:r>
        <w:rPr>
          <w:color w:val="000000"/>
        </w:rPr>
        <w:t xml:space="preserve">by a PDCCH with DCI format 1_1 with CRC scrambled by </w:t>
      </w:r>
      <w:r w:rsidRPr="001B470E">
        <w:rPr>
          <w:color w:val="000000"/>
        </w:rPr>
        <w:t>C-RNTI</w:t>
      </w:r>
    </w:p>
    <w:bookmarkEnd w:id="41"/>
    <w:p w14:paraId="7B200543" w14:textId="77777777" w:rsidR="00076EE2" w:rsidRDefault="00076EE2" w:rsidP="00076EE2">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rPr>
          <w:lang w:val="en-US"/>
        </w:rPr>
        <w:t>2</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r w:rsidRPr="00A9483A">
        <w:t xml:space="preserve"> </w:t>
      </w:r>
    </w:p>
    <w:p w14:paraId="1676C54B" w14:textId="77777777" w:rsidR="00076EE2" w:rsidRDefault="00076EE2" w:rsidP="00076EE2">
      <w:pPr>
        <w:rPr>
          <w:color w:val="000000"/>
        </w:rPr>
      </w:pPr>
      <w:r>
        <w:rPr>
          <w:color w:val="000000"/>
        </w:rPr>
        <w:t xml:space="preserve">elseif the </w:t>
      </w:r>
      <w:bookmarkStart w:id="42" w:name="_Hlk515440637"/>
      <w:r>
        <w:rPr>
          <w:color w:val="000000"/>
        </w:rPr>
        <w:t>UE is not configured with MCS-C-RNTI</w:t>
      </w:r>
      <w:bookmarkEnd w:id="42"/>
      <w:r>
        <w:rPr>
          <w:color w:val="000000"/>
        </w:rPr>
        <w:t xml:space="preserve">, </w:t>
      </w:r>
      <w:r w:rsidRPr="0048482F">
        <w:rPr>
          <w:color w:val="000000"/>
        </w:rPr>
        <w:t xml:space="preserve">the higher layer parameter </w:t>
      </w:r>
      <w:proofErr w:type="spellStart"/>
      <w:r w:rsidRPr="00FD77C9">
        <w:rPr>
          <w:i/>
          <w:color w:val="000000"/>
        </w:rPr>
        <w:t>mcs</w:t>
      </w:r>
      <w:proofErr w:type="spellEnd"/>
      <w:r w:rsidRPr="00FD77C9">
        <w:rPr>
          <w:i/>
          <w:color w:val="000000"/>
        </w:rPr>
        <w:t>-Table</w:t>
      </w:r>
      <w:r w:rsidRPr="00BA63FF" w:rsidDel="00BA63FF">
        <w:rPr>
          <w:color w:val="000000"/>
        </w:rPr>
        <w:t xml:space="preserve"> </w:t>
      </w:r>
      <w:r>
        <w:rPr>
          <w:color w:val="000000"/>
        </w:rPr>
        <w:t xml:space="preserve">given by </w:t>
      </w:r>
      <w:r w:rsidRPr="00FD77C9">
        <w:rPr>
          <w:i/>
          <w:color w:val="000000"/>
        </w:rPr>
        <w:t>PDSCH-Config</w:t>
      </w:r>
      <w:r w:rsidRPr="00BA63FF" w:rsidDel="00BA63FF">
        <w:rPr>
          <w:color w:val="000000"/>
        </w:rPr>
        <w:t xml:space="preserve"> </w:t>
      </w:r>
      <w:r w:rsidRPr="0048482F">
        <w:rPr>
          <w:color w:val="000000"/>
          <w:lang w:eastAsia="zh-CN"/>
        </w:rPr>
        <w:t xml:space="preserve">is set to </w:t>
      </w:r>
      <w:r>
        <w:rPr>
          <w:color w:val="000000"/>
          <w:lang w:eastAsia="zh-CN"/>
        </w:rPr>
        <w:t>'qam64LowSE'</w:t>
      </w:r>
      <w:r w:rsidRPr="0048482F">
        <w:rPr>
          <w:color w:val="000000"/>
        </w:rPr>
        <w:t xml:space="preserve">, </w:t>
      </w:r>
      <w:bookmarkStart w:id="43" w:name="_Hlk515440310"/>
      <w:r>
        <w:rPr>
          <w:color w:val="000000"/>
        </w:rPr>
        <w:t>and the PDSCH is scheduled by a PDCCH with a DCI format other than DCI format 1_2 in a UE-specific search space</w:t>
      </w:r>
      <w:bookmarkEnd w:id="43"/>
      <w:r>
        <w:rPr>
          <w:color w:val="000000"/>
        </w:rPr>
        <w:t xml:space="preserve"> with CRC scrambled by C-RNTI</w:t>
      </w:r>
    </w:p>
    <w:p w14:paraId="657B7BBA" w14:textId="77777777" w:rsidR="00076EE2" w:rsidRPr="00417CB6" w:rsidRDefault="00076EE2" w:rsidP="00076EE2">
      <w:pPr>
        <w:pStyle w:val="B1"/>
        <w:rPr>
          <w:color w:val="000000"/>
        </w:rPr>
      </w:pPr>
      <w:r>
        <w:t>-</w:t>
      </w:r>
      <w:r>
        <w:tab/>
      </w:r>
      <w:r w:rsidRPr="0048482F">
        <w:t xml:space="preserve">the UE shall use </w:t>
      </w:r>
      <w:r w:rsidRPr="0048482F">
        <w:rPr>
          <w:i/>
        </w:rPr>
        <w:t>I</w:t>
      </w:r>
      <w:r w:rsidRPr="0048482F">
        <w:rPr>
          <w:i/>
          <w:vertAlign w:val="subscript"/>
        </w:rPr>
        <w:t>MCS</w:t>
      </w:r>
      <w:r w:rsidRPr="0048482F">
        <w:t xml:space="preserve"> and Table 5.1.3.1-</w:t>
      </w:r>
      <w:r>
        <w:t>3</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p>
    <w:p w14:paraId="4D467239" w14:textId="77777777" w:rsidR="00076EE2" w:rsidRDefault="00076EE2" w:rsidP="00076EE2">
      <w:pPr>
        <w:rPr>
          <w:color w:val="000000"/>
        </w:rPr>
      </w:pPr>
      <w:r>
        <w:rPr>
          <w:color w:val="000000"/>
        </w:rPr>
        <w:t>elseif the UE is configured with MCS-C-RNTI, and the PDSCH is scheduled by a PDCCH with CRC scrambled by MCS-C-RNTI</w:t>
      </w:r>
    </w:p>
    <w:p w14:paraId="2298E4E0" w14:textId="5A4B914A" w:rsidR="00076EE2" w:rsidRDefault="00076EE2" w:rsidP="00076EE2">
      <w:pPr>
        <w:pStyle w:val="B1"/>
        <w:rPr>
          <w:ins w:id="44" w:author="Enescu, Mihai (Nokia - FI/Espoo)" w:date="2021-10-25T13:02:00Z"/>
        </w:rPr>
      </w:pPr>
      <w:r>
        <w:t>-</w:t>
      </w:r>
      <w:r>
        <w:tab/>
      </w:r>
      <w:r w:rsidRPr="0048482F">
        <w:t xml:space="preserve">the UE shall use </w:t>
      </w:r>
      <w:r w:rsidRPr="0048482F">
        <w:rPr>
          <w:i/>
        </w:rPr>
        <w:t>I</w:t>
      </w:r>
      <w:r w:rsidRPr="0048482F">
        <w:rPr>
          <w:i/>
          <w:vertAlign w:val="subscript"/>
        </w:rPr>
        <w:t>MCS</w:t>
      </w:r>
      <w:r w:rsidRPr="0048482F">
        <w:t xml:space="preserve"> and Table 5.1.3.1-</w:t>
      </w:r>
      <w:r>
        <w:t>3</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r w:rsidRPr="00DC5A8F">
        <w:t xml:space="preserve"> </w:t>
      </w:r>
    </w:p>
    <w:p w14:paraId="6E1532C7" w14:textId="5E846B43" w:rsidR="00903B19" w:rsidRPr="00E74FDC" w:rsidRDefault="00903B19" w:rsidP="00903B19">
      <w:pPr>
        <w:rPr>
          <w:ins w:id="45" w:author="Enescu, Mihai (Nokia - FI/Espoo)" w:date="2021-10-25T13:02:00Z"/>
          <w:color w:val="000000"/>
        </w:rPr>
      </w:pPr>
      <w:ins w:id="46" w:author="Enescu, Mihai (Nokia - FI/Espoo)" w:date="2021-10-25T13:02:00Z">
        <w:r>
          <w:rPr>
            <w:color w:val="000000"/>
          </w:rPr>
          <w:t>else</w:t>
        </w:r>
        <w:r w:rsidRPr="0048482F">
          <w:rPr>
            <w:color w:val="000000"/>
          </w:rPr>
          <w:t>if</w:t>
        </w:r>
        <w:r>
          <w:rPr>
            <w:color w:val="000000"/>
          </w:rPr>
          <w:t xml:space="preserve"> the UE is not configured with the higher layer parameter </w:t>
        </w:r>
        <w:proofErr w:type="spellStart"/>
        <w:r w:rsidRPr="00CF1316">
          <w:rPr>
            <w:i/>
            <w:color w:val="000000"/>
          </w:rPr>
          <w:t>mcs</w:t>
        </w:r>
        <w:proofErr w:type="spellEnd"/>
        <w:r w:rsidRPr="00CF1316">
          <w:rPr>
            <w:i/>
            <w:color w:val="000000"/>
          </w:rPr>
          <w:t>-Table</w:t>
        </w:r>
        <w:r>
          <w:rPr>
            <w:color w:val="000000"/>
          </w:rPr>
          <w:t xml:space="preserve"> given by </w:t>
        </w:r>
        <w:r w:rsidRPr="00CF1316">
          <w:rPr>
            <w:i/>
            <w:color w:val="000000"/>
          </w:rPr>
          <w:t>SPS-config</w:t>
        </w:r>
        <w:r w:rsidRPr="0048482F">
          <w:rPr>
            <w:color w:val="000000"/>
          </w:rPr>
          <w:t xml:space="preserve">, </w:t>
        </w:r>
        <w:r>
          <w:rPr>
            <w:color w:val="000000"/>
          </w:rPr>
          <w:t xml:space="preserve">and </w:t>
        </w:r>
        <w:r w:rsidRPr="0048482F">
          <w:rPr>
            <w:color w:val="000000"/>
          </w:rPr>
          <w:t>the higher layer parame</w:t>
        </w:r>
        <w:r w:rsidRPr="00E74FDC">
          <w:rPr>
            <w:color w:val="000000"/>
          </w:rPr>
          <w:t xml:space="preserve">ter </w:t>
        </w:r>
        <w:proofErr w:type="spellStart"/>
        <w:r w:rsidRPr="00E74FDC">
          <w:rPr>
            <w:i/>
            <w:color w:val="000000"/>
          </w:rPr>
          <w:t>mcs</w:t>
        </w:r>
        <w:proofErr w:type="spellEnd"/>
        <w:r w:rsidRPr="00E74FDC">
          <w:rPr>
            <w:i/>
            <w:color w:val="000000"/>
          </w:rPr>
          <w:t>-Table</w:t>
        </w:r>
        <w:r w:rsidRPr="00E74FDC">
          <w:rPr>
            <w:i/>
            <w:color w:val="000000"/>
            <w:lang w:val="en-FI"/>
          </w:rPr>
          <w:t>-r17</w:t>
        </w:r>
        <w:r w:rsidRPr="00E74FDC" w:rsidDel="00BA63FF">
          <w:rPr>
            <w:color w:val="000000"/>
          </w:rPr>
          <w:t xml:space="preserve"> </w:t>
        </w:r>
        <w:r w:rsidRPr="00E74FDC">
          <w:rPr>
            <w:color w:val="000000"/>
          </w:rPr>
          <w:t xml:space="preserve">given by </w:t>
        </w:r>
        <w:r w:rsidRPr="00E74FDC">
          <w:rPr>
            <w:i/>
            <w:color w:val="000000"/>
          </w:rPr>
          <w:t>PDSCH-Config</w:t>
        </w:r>
        <w:r w:rsidRPr="00E74FDC" w:rsidDel="00BA63FF">
          <w:rPr>
            <w:color w:val="000000"/>
          </w:rPr>
          <w:t xml:space="preserve"> </w:t>
        </w:r>
        <w:r w:rsidRPr="00E74FDC">
          <w:rPr>
            <w:color w:val="000000"/>
            <w:lang w:eastAsia="zh-CN"/>
          </w:rPr>
          <w:t>is set to '</w:t>
        </w:r>
        <w:proofErr w:type="spellStart"/>
        <w:r w:rsidRPr="00E74FDC">
          <w:t>qam</w:t>
        </w:r>
        <w:proofErr w:type="spellEnd"/>
        <w:r w:rsidRPr="00E74FDC">
          <w:rPr>
            <w:lang w:val="en-FI"/>
          </w:rPr>
          <w:t>1024</w:t>
        </w:r>
        <w:r w:rsidRPr="00E74FDC">
          <w:rPr>
            <w:color w:val="000000"/>
            <w:lang w:eastAsia="zh-CN"/>
          </w:rPr>
          <w:t>'</w:t>
        </w:r>
        <w:r w:rsidRPr="00E74FDC">
          <w:rPr>
            <w:color w:val="000000"/>
          </w:rPr>
          <w:t>,</w:t>
        </w:r>
      </w:ins>
    </w:p>
    <w:p w14:paraId="46706391" w14:textId="32BBD3EC" w:rsidR="00903B19" w:rsidRPr="00E74FDC" w:rsidRDefault="00903B19" w:rsidP="00903B19">
      <w:pPr>
        <w:ind w:left="568" w:hanging="284"/>
        <w:rPr>
          <w:ins w:id="47" w:author="Enescu, Mihai (Nokia - FI/Espoo)" w:date="2021-10-25T13:03:00Z"/>
          <w:lang w:val="x-none"/>
        </w:rPr>
      </w:pPr>
      <w:ins w:id="48" w:author="Enescu, Mihai (Nokia - FI/Espoo)" w:date="2021-10-25T13:03:00Z">
        <w:r w:rsidRPr="00E74FDC">
          <w:rPr>
            <w:lang w:val="x-none"/>
          </w:rPr>
          <w:t>-</w:t>
        </w:r>
        <w:r w:rsidRPr="00E74FDC">
          <w:rPr>
            <w:lang w:val="x-none"/>
          </w:rPr>
          <w:tab/>
          <w:t>if the PDSCH is scheduled by a PDCCH with DCI format 1_</w:t>
        </w:r>
        <w:r w:rsidRPr="00E74FDC">
          <w:rPr>
            <w:lang w:val="en-FI"/>
          </w:rPr>
          <w:t>1</w:t>
        </w:r>
        <w:r w:rsidRPr="00E74FDC">
          <w:rPr>
            <w:lang w:val="x-none"/>
          </w:rPr>
          <w:t xml:space="preserve"> with CRC scrambled by CS-RNTI or</w:t>
        </w:r>
      </w:ins>
    </w:p>
    <w:p w14:paraId="60A8909C" w14:textId="0F41B3E6" w:rsidR="00903B19" w:rsidRPr="00E74FDC" w:rsidRDefault="00903B19" w:rsidP="00903B19">
      <w:pPr>
        <w:ind w:left="568" w:hanging="284"/>
        <w:rPr>
          <w:ins w:id="49" w:author="Enescu, Mihai (Nokia - FI/Espoo)" w:date="2021-10-25T13:03:00Z"/>
          <w:color w:val="000000"/>
        </w:rPr>
      </w:pPr>
      <w:ins w:id="50" w:author="Enescu, Mihai (Nokia - FI/Espoo)" w:date="2021-10-25T13:03:00Z">
        <w:r w:rsidRPr="00E74FDC">
          <w:rPr>
            <w:lang w:val="x-none"/>
          </w:rPr>
          <w:t>-</w:t>
        </w:r>
        <w:r w:rsidRPr="00E74FDC">
          <w:rPr>
            <w:lang w:val="x-none"/>
          </w:rPr>
          <w:tab/>
          <w:t>if the PDSCH with SPS activated by DCI format 1_</w:t>
        </w:r>
      </w:ins>
      <w:ins w:id="51" w:author="Enescu, Mihai (Nokia - FI/Espoo)" w:date="2021-10-25T13:04:00Z">
        <w:r w:rsidRPr="00E74FDC">
          <w:rPr>
            <w:lang w:val="en-FI"/>
          </w:rPr>
          <w:t>1</w:t>
        </w:r>
      </w:ins>
      <w:ins w:id="52" w:author="Enescu, Mihai (Nokia - FI/Espoo)" w:date="2021-10-25T13:03:00Z">
        <w:r w:rsidRPr="00E74FDC">
          <w:rPr>
            <w:lang w:val="x-none"/>
          </w:rPr>
          <w:t xml:space="preserve"> is scheduled without corresponding PDCCH transmission using </w:t>
        </w:r>
        <w:r w:rsidRPr="00E74FDC">
          <w:rPr>
            <w:i/>
            <w:iCs/>
            <w:lang w:val="x-none"/>
          </w:rPr>
          <w:t>SPS-Config</w:t>
        </w:r>
        <w:r w:rsidRPr="00E74FDC">
          <w:rPr>
            <w:lang w:val="x-none"/>
          </w:rPr>
          <w:t xml:space="preserve">, </w:t>
        </w:r>
      </w:ins>
    </w:p>
    <w:p w14:paraId="3DC08FD5" w14:textId="740B2F15" w:rsidR="00903B19" w:rsidRPr="00E74FDC" w:rsidRDefault="00903B19" w:rsidP="00903B19">
      <w:pPr>
        <w:pStyle w:val="B1"/>
        <w:ind w:left="851"/>
        <w:rPr>
          <w:ins w:id="53" w:author="Enescu, Mihai (Nokia - FI/Espoo)" w:date="2021-10-25T13:03:00Z"/>
        </w:rPr>
      </w:pPr>
      <w:ins w:id="54" w:author="Enescu, Mihai (Nokia - FI/Espoo)" w:date="2021-10-25T13:03:00Z">
        <w:r w:rsidRPr="00E74FDC">
          <w:t>-</w:t>
        </w:r>
        <w:r w:rsidRPr="00E74FDC">
          <w:tab/>
          <w:t xml:space="preserve">the UE shall use </w:t>
        </w:r>
        <w:r w:rsidRPr="00E74FDC">
          <w:rPr>
            <w:i/>
          </w:rPr>
          <w:t>I</w:t>
        </w:r>
        <w:r w:rsidRPr="00E74FDC">
          <w:rPr>
            <w:i/>
            <w:vertAlign w:val="subscript"/>
          </w:rPr>
          <w:t>MCS</w:t>
        </w:r>
        <w:r w:rsidRPr="00E74FDC">
          <w:t xml:space="preserve"> and Table 5.1.3.1-</w:t>
        </w:r>
      </w:ins>
      <w:ins w:id="55" w:author="Enescu, Mihai (Nokia - FI/Espoo)" w:date="2021-10-25T13:05:00Z">
        <w:r w:rsidRPr="00E74FDC">
          <w:rPr>
            <w:lang w:val="en-FI"/>
          </w:rPr>
          <w:t>4</w:t>
        </w:r>
      </w:ins>
      <w:ins w:id="56" w:author="Enescu, Mihai (Nokia - FI/Espoo)" w:date="2021-10-25T13:03:00Z">
        <w:r w:rsidRPr="00E74FDC">
          <w:t xml:space="preserve"> to determine the modulation order (</w:t>
        </w:r>
        <w:proofErr w:type="spellStart"/>
        <w:r w:rsidRPr="00E74FDC">
          <w:rPr>
            <w:i/>
          </w:rPr>
          <w:t>Q</w:t>
        </w:r>
        <w:r w:rsidRPr="00E74FDC">
          <w:rPr>
            <w:i/>
            <w:vertAlign w:val="subscript"/>
          </w:rPr>
          <w:t>m</w:t>
        </w:r>
        <w:proofErr w:type="spellEnd"/>
        <w:r w:rsidRPr="00E74FDC">
          <w:t>) and Target code rate (</w:t>
        </w:r>
        <w:r w:rsidRPr="00E74FDC">
          <w:rPr>
            <w:i/>
          </w:rPr>
          <w:t>R</w:t>
        </w:r>
        <w:r w:rsidRPr="00E74FDC">
          <w:t xml:space="preserve">) used in the physical downlink shared channel. </w:t>
        </w:r>
      </w:ins>
    </w:p>
    <w:p w14:paraId="2A642C01" w14:textId="017345CB" w:rsidR="00903B19" w:rsidRPr="00E74FDC" w:rsidRDefault="00903B19" w:rsidP="00903B19">
      <w:pPr>
        <w:rPr>
          <w:ins w:id="57" w:author="Enescu, Mihai (Nokia - FI/Espoo)" w:date="2021-10-25T13:05:00Z"/>
          <w:color w:val="000000"/>
        </w:rPr>
      </w:pPr>
      <w:ins w:id="58" w:author="Enescu, Mihai (Nokia - FI/Espoo)" w:date="2021-10-25T13:05:00Z">
        <w:r w:rsidRPr="00E74FDC">
          <w:rPr>
            <w:color w:val="000000"/>
          </w:rPr>
          <w:t xml:space="preserve">elseif the UE is not configured with the higher layer parameter </w:t>
        </w:r>
        <w:proofErr w:type="spellStart"/>
        <w:r w:rsidRPr="00E74FDC">
          <w:rPr>
            <w:i/>
            <w:color w:val="000000"/>
          </w:rPr>
          <w:t>mcs</w:t>
        </w:r>
        <w:proofErr w:type="spellEnd"/>
        <w:r w:rsidRPr="00E74FDC">
          <w:rPr>
            <w:i/>
            <w:color w:val="000000"/>
          </w:rPr>
          <w:t>-Table</w:t>
        </w:r>
        <w:r w:rsidRPr="00E74FDC">
          <w:rPr>
            <w:color w:val="000000"/>
          </w:rPr>
          <w:t xml:space="preserve"> given by </w:t>
        </w:r>
        <w:r w:rsidRPr="00E74FDC">
          <w:rPr>
            <w:i/>
            <w:color w:val="000000"/>
          </w:rPr>
          <w:t>SPS-config</w:t>
        </w:r>
        <w:r w:rsidRPr="00E74FDC">
          <w:rPr>
            <w:color w:val="000000"/>
          </w:rPr>
          <w:t xml:space="preserve">, and the higher layer parameter </w:t>
        </w:r>
        <w:proofErr w:type="spellStart"/>
        <w:r w:rsidRPr="00E74FDC">
          <w:rPr>
            <w:i/>
            <w:color w:val="000000"/>
          </w:rPr>
          <w:t>mcs</w:t>
        </w:r>
        <w:proofErr w:type="spellEnd"/>
        <w:r w:rsidRPr="00E74FDC">
          <w:rPr>
            <w:i/>
            <w:color w:val="000000"/>
          </w:rPr>
          <w:t>-Table</w:t>
        </w:r>
        <w:r w:rsidRPr="00E74FDC">
          <w:rPr>
            <w:i/>
            <w:color w:val="000000"/>
            <w:lang w:val="en-FI"/>
          </w:rPr>
          <w:t>DCI</w:t>
        </w:r>
      </w:ins>
      <w:ins w:id="59" w:author="Enescu, Mihai (Nokia - FI/Espoo)" w:date="2021-10-25T13:06:00Z">
        <w:r w:rsidRPr="00E74FDC">
          <w:rPr>
            <w:i/>
            <w:color w:val="000000"/>
            <w:lang w:val="en-FI"/>
          </w:rPr>
          <w:t>-1-2</w:t>
        </w:r>
      </w:ins>
      <w:ins w:id="60" w:author="Enescu, Mihai (Nokia - FI/Espoo)" w:date="2021-10-25T13:05:00Z">
        <w:r w:rsidRPr="00E74FDC">
          <w:rPr>
            <w:i/>
            <w:color w:val="000000"/>
            <w:lang w:val="en-FI"/>
          </w:rPr>
          <w:t>-r17</w:t>
        </w:r>
        <w:r w:rsidRPr="00E74FDC" w:rsidDel="00BA63FF">
          <w:rPr>
            <w:color w:val="000000"/>
          </w:rPr>
          <w:t xml:space="preserve"> </w:t>
        </w:r>
        <w:r w:rsidRPr="00E74FDC">
          <w:rPr>
            <w:color w:val="000000"/>
          </w:rPr>
          <w:t xml:space="preserve">given by </w:t>
        </w:r>
        <w:r w:rsidRPr="00E74FDC">
          <w:rPr>
            <w:i/>
            <w:color w:val="000000"/>
          </w:rPr>
          <w:t>PDSCH-Config</w:t>
        </w:r>
        <w:r w:rsidRPr="00E74FDC" w:rsidDel="00BA63FF">
          <w:rPr>
            <w:color w:val="000000"/>
          </w:rPr>
          <w:t xml:space="preserve"> </w:t>
        </w:r>
        <w:r w:rsidRPr="00E74FDC">
          <w:rPr>
            <w:color w:val="000000"/>
            <w:lang w:eastAsia="zh-CN"/>
          </w:rPr>
          <w:t>is set to '</w:t>
        </w:r>
        <w:proofErr w:type="spellStart"/>
        <w:r w:rsidRPr="00E74FDC">
          <w:t>qam</w:t>
        </w:r>
        <w:proofErr w:type="spellEnd"/>
        <w:r w:rsidRPr="00E74FDC">
          <w:rPr>
            <w:lang w:val="en-FI"/>
          </w:rPr>
          <w:t>1024</w:t>
        </w:r>
        <w:r w:rsidRPr="00E74FDC">
          <w:rPr>
            <w:color w:val="000000"/>
            <w:lang w:eastAsia="zh-CN"/>
          </w:rPr>
          <w:t>'</w:t>
        </w:r>
        <w:r w:rsidRPr="00E74FDC">
          <w:rPr>
            <w:color w:val="000000"/>
          </w:rPr>
          <w:t>,</w:t>
        </w:r>
      </w:ins>
    </w:p>
    <w:p w14:paraId="5FF8E93E" w14:textId="169B459A" w:rsidR="00903B19" w:rsidRPr="00FC4700" w:rsidRDefault="00903B19" w:rsidP="00903B19">
      <w:pPr>
        <w:ind w:left="568" w:hanging="284"/>
        <w:rPr>
          <w:ins w:id="61" w:author="Enescu, Mihai (Nokia - FI/Espoo)" w:date="2021-10-25T13:05:00Z"/>
          <w:lang w:val="x-none"/>
        </w:rPr>
      </w:pPr>
      <w:ins w:id="62" w:author="Enescu, Mihai (Nokia - FI/Espoo)" w:date="2021-10-25T13:05:00Z">
        <w:r w:rsidRPr="00E74FDC">
          <w:rPr>
            <w:lang w:val="x-none"/>
          </w:rPr>
          <w:t>-</w:t>
        </w:r>
        <w:r w:rsidRPr="00E74FDC">
          <w:rPr>
            <w:lang w:val="x-none"/>
          </w:rPr>
          <w:tab/>
          <w:t>if the PDSCH is scheduled by a PDCCH wi</w:t>
        </w:r>
        <w:r w:rsidRPr="00FC4700">
          <w:rPr>
            <w:lang w:val="x-none"/>
          </w:rPr>
          <w:t>th DCI format 1_</w:t>
        </w:r>
      </w:ins>
      <w:ins w:id="63" w:author="Enescu, Mihai (Nokia - FI/Espoo)" w:date="2021-10-25T13:06:00Z">
        <w:r>
          <w:rPr>
            <w:lang w:val="en-FI"/>
          </w:rPr>
          <w:t>2</w:t>
        </w:r>
      </w:ins>
      <w:ins w:id="64" w:author="Enescu, Mihai (Nokia - FI/Espoo)" w:date="2021-10-25T13:05:00Z">
        <w:r w:rsidRPr="00FC4700">
          <w:rPr>
            <w:lang w:val="x-none"/>
          </w:rPr>
          <w:t xml:space="preserve"> with CRC scrambled by CS-RNTI or</w:t>
        </w:r>
      </w:ins>
    </w:p>
    <w:p w14:paraId="6B18E948" w14:textId="24D96964" w:rsidR="00903B19" w:rsidRDefault="00903B19" w:rsidP="00903B19">
      <w:pPr>
        <w:ind w:left="568" w:hanging="284"/>
        <w:rPr>
          <w:ins w:id="65" w:author="Enescu, Mihai (Nokia - FI/Espoo)" w:date="2021-10-25T13:05:00Z"/>
          <w:color w:val="000000"/>
        </w:rPr>
      </w:pPr>
      <w:ins w:id="66" w:author="Enescu, Mihai (Nokia - FI/Espoo)" w:date="2021-10-25T13:05:00Z">
        <w:r w:rsidRPr="00FC4700">
          <w:rPr>
            <w:lang w:val="x-none"/>
          </w:rPr>
          <w:lastRenderedPageBreak/>
          <w:t>-</w:t>
        </w:r>
        <w:r>
          <w:rPr>
            <w:lang w:val="x-none"/>
          </w:rPr>
          <w:tab/>
        </w:r>
        <w:r w:rsidRPr="00FC4700">
          <w:rPr>
            <w:lang w:val="x-none"/>
          </w:rPr>
          <w:t>if the PDSCH with SPS activated by DCI format 1_</w:t>
        </w:r>
      </w:ins>
      <w:ins w:id="67" w:author="Enescu, Mihai (Nokia - FI/Espoo)" w:date="2021-10-25T13:06:00Z">
        <w:r>
          <w:rPr>
            <w:lang w:val="en-FI"/>
          </w:rPr>
          <w:t>2</w:t>
        </w:r>
      </w:ins>
      <w:ins w:id="68" w:author="Enescu, Mihai (Nokia - FI/Espoo)" w:date="2021-10-25T13:05:00Z">
        <w:r w:rsidRPr="00FC4700">
          <w:rPr>
            <w:lang w:val="x-none"/>
          </w:rPr>
          <w:t xml:space="preserve"> is scheduled without corresponding PDCCH transmission using </w:t>
        </w:r>
        <w:r w:rsidRPr="00FC4700">
          <w:rPr>
            <w:i/>
            <w:iCs/>
            <w:lang w:val="x-none"/>
          </w:rPr>
          <w:t>SPS-Config</w:t>
        </w:r>
        <w:r w:rsidRPr="00FC4700">
          <w:rPr>
            <w:lang w:val="x-none"/>
          </w:rPr>
          <w:t xml:space="preserve">, </w:t>
        </w:r>
      </w:ins>
    </w:p>
    <w:p w14:paraId="35BA4F5D" w14:textId="77777777" w:rsidR="00903B19" w:rsidRPr="0048482F" w:rsidRDefault="00903B19" w:rsidP="00903B19">
      <w:pPr>
        <w:pStyle w:val="B1"/>
        <w:ind w:left="851"/>
        <w:rPr>
          <w:ins w:id="69" w:author="Enescu, Mihai (Nokia - FI/Espoo)" w:date="2021-10-25T13:05:00Z"/>
        </w:rPr>
      </w:pPr>
      <w:ins w:id="70" w:author="Enescu, Mihai (Nokia - FI/Espoo)" w:date="2021-10-25T13:05:00Z">
        <w:r>
          <w:t>-</w:t>
        </w:r>
        <w:r>
          <w:tab/>
        </w:r>
        <w:r w:rsidRPr="0048482F">
          <w:t xml:space="preserve">the UE shall use </w:t>
        </w:r>
        <w:r w:rsidRPr="0048482F">
          <w:rPr>
            <w:i/>
          </w:rPr>
          <w:t>I</w:t>
        </w:r>
        <w:r w:rsidRPr="0048482F">
          <w:rPr>
            <w:i/>
            <w:vertAlign w:val="subscript"/>
          </w:rPr>
          <w:t>MCS</w:t>
        </w:r>
        <w:r w:rsidRPr="0048482F">
          <w:t xml:space="preserve"> and Table 5.1.3.1-</w:t>
        </w:r>
        <w:r>
          <w:rPr>
            <w:lang w:val="en-FI"/>
          </w:rPr>
          <w:t>4</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r w:rsidRPr="00A9483A">
          <w:t xml:space="preserve"> </w:t>
        </w:r>
      </w:ins>
    </w:p>
    <w:p w14:paraId="5E913BFE" w14:textId="77777777" w:rsidR="00076EE2" w:rsidRDefault="00076EE2" w:rsidP="00076EE2">
      <w:pPr>
        <w:rPr>
          <w:color w:val="000000"/>
        </w:rPr>
      </w:pPr>
      <w:r>
        <w:rPr>
          <w:color w:val="000000"/>
        </w:rPr>
        <w:t>else</w:t>
      </w:r>
      <w:r w:rsidRPr="0048482F">
        <w:rPr>
          <w:color w:val="000000"/>
        </w:rPr>
        <w:t>if</w:t>
      </w:r>
      <w:r>
        <w:rPr>
          <w:color w:val="000000"/>
        </w:rPr>
        <w:t xml:space="preserve"> the UE is not configured with the higher layer parameter </w:t>
      </w:r>
      <w:proofErr w:type="spellStart"/>
      <w:r w:rsidRPr="00CF1316">
        <w:rPr>
          <w:i/>
          <w:color w:val="000000"/>
        </w:rPr>
        <w:t>mcs</w:t>
      </w:r>
      <w:proofErr w:type="spellEnd"/>
      <w:r w:rsidRPr="00CF1316">
        <w:rPr>
          <w:i/>
          <w:color w:val="000000"/>
        </w:rPr>
        <w:t>-Table</w:t>
      </w:r>
      <w:r>
        <w:rPr>
          <w:color w:val="000000"/>
        </w:rPr>
        <w:t xml:space="preserve"> given by </w:t>
      </w:r>
      <w:r w:rsidRPr="00CF1316">
        <w:rPr>
          <w:i/>
          <w:color w:val="000000"/>
        </w:rPr>
        <w:t>SPS-config</w:t>
      </w:r>
      <w:r w:rsidRPr="0048482F">
        <w:rPr>
          <w:color w:val="000000"/>
        </w:rPr>
        <w:t xml:space="preserve">, </w:t>
      </w:r>
      <w:r>
        <w:rPr>
          <w:color w:val="000000"/>
        </w:rPr>
        <w:t xml:space="preserve">and </w:t>
      </w:r>
      <w:r w:rsidRPr="0048482F">
        <w:rPr>
          <w:color w:val="000000"/>
        </w:rPr>
        <w:t xml:space="preserve">the higher layer parameter </w:t>
      </w:r>
      <w:r w:rsidRPr="00C85380">
        <w:rPr>
          <w:i/>
          <w:color w:val="000000"/>
        </w:rPr>
        <w:t>mcs-TableDCI-1-2</w:t>
      </w:r>
      <w:r w:rsidRPr="00BA63FF" w:rsidDel="00BA63FF">
        <w:rPr>
          <w:color w:val="000000"/>
        </w:rPr>
        <w:t xml:space="preserve"> </w:t>
      </w:r>
      <w:r>
        <w:rPr>
          <w:color w:val="000000"/>
        </w:rPr>
        <w:t xml:space="preserve">given by </w:t>
      </w:r>
      <w:r w:rsidRPr="00FD77C9">
        <w:rPr>
          <w:i/>
          <w:color w:val="000000"/>
        </w:rPr>
        <w:t>PDSCH-Config</w:t>
      </w:r>
      <w:r w:rsidRPr="00BA63FF" w:rsidDel="00BA63FF">
        <w:rPr>
          <w:color w:val="000000"/>
        </w:rPr>
        <w:t xml:space="preserve"> </w:t>
      </w:r>
      <w:r w:rsidRPr="0048482F">
        <w:rPr>
          <w:color w:val="000000"/>
          <w:lang w:eastAsia="zh-CN"/>
        </w:rPr>
        <w:t xml:space="preserve">is set to </w:t>
      </w:r>
      <w:r>
        <w:rPr>
          <w:color w:val="000000"/>
          <w:lang w:eastAsia="zh-CN"/>
        </w:rPr>
        <w:t>'</w:t>
      </w:r>
      <w:r w:rsidRPr="00F35584">
        <w:t>qam256</w:t>
      </w:r>
      <w:r>
        <w:rPr>
          <w:color w:val="000000"/>
          <w:lang w:eastAsia="zh-CN"/>
        </w:rPr>
        <w:t>'</w:t>
      </w:r>
      <w:r w:rsidRPr="0048482F">
        <w:rPr>
          <w:color w:val="000000"/>
        </w:rPr>
        <w:t>,</w:t>
      </w:r>
    </w:p>
    <w:p w14:paraId="04B75838" w14:textId="77777777" w:rsidR="00076EE2" w:rsidRPr="00FC4700" w:rsidRDefault="00076EE2" w:rsidP="00076EE2">
      <w:pPr>
        <w:ind w:left="568" w:hanging="284"/>
        <w:rPr>
          <w:lang w:val="x-none"/>
        </w:rPr>
      </w:pPr>
      <w:r w:rsidRPr="00FC4700">
        <w:rPr>
          <w:lang w:val="x-none"/>
        </w:rPr>
        <w:t>-</w:t>
      </w:r>
      <w:r>
        <w:rPr>
          <w:lang w:val="x-none"/>
        </w:rPr>
        <w:tab/>
      </w:r>
      <w:r w:rsidRPr="00FC4700">
        <w:rPr>
          <w:lang w:val="x-none"/>
        </w:rPr>
        <w:t>if the PDSCH is scheduled by a PDCCH with DCI format 1_2 with CRC scrambled by CS-RNTI or</w:t>
      </w:r>
    </w:p>
    <w:p w14:paraId="08C000C3" w14:textId="77777777" w:rsidR="00076EE2" w:rsidRDefault="00076EE2" w:rsidP="00076EE2">
      <w:pPr>
        <w:ind w:left="568" w:hanging="284"/>
        <w:rPr>
          <w:color w:val="000000"/>
        </w:rPr>
      </w:pPr>
      <w:r w:rsidRPr="00FC4700">
        <w:rPr>
          <w:lang w:val="x-none"/>
        </w:rPr>
        <w:t>-</w:t>
      </w:r>
      <w:r>
        <w:rPr>
          <w:lang w:val="x-none"/>
        </w:rPr>
        <w:tab/>
      </w:r>
      <w:r w:rsidRPr="00FC4700">
        <w:rPr>
          <w:lang w:val="x-none"/>
        </w:rPr>
        <w:t xml:space="preserve">if the PDSCH with SPS activated by DCI format 1_2 is scheduled without corresponding PDCCH transmission using </w:t>
      </w:r>
      <w:r w:rsidRPr="00FC4700">
        <w:rPr>
          <w:i/>
          <w:iCs/>
          <w:lang w:val="x-none"/>
        </w:rPr>
        <w:t>SPS-Config</w:t>
      </w:r>
      <w:r w:rsidRPr="00FC4700">
        <w:rPr>
          <w:lang w:val="x-none"/>
        </w:rPr>
        <w:t xml:space="preserve">, </w:t>
      </w:r>
    </w:p>
    <w:p w14:paraId="48E9F6F5" w14:textId="77777777" w:rsidR="00076EE2" w:rsidRPr="0048482F" w:rsidRDefault="00076EE2">
      <w:pPr>
        <w:pStyle w:val="B1"/>
        <w:ind w:left="851"/>
        <w:pPrChange w:id="71" w:author="Enescu, Mihai (Nokia - FI/Espoo)" w:date="2021-10-25T13:04:00Z">
          <w:pPr>
            <w:pStyle w:val="B1"/>
          </w:pPr>
        </w:pPrChange>
      </w:pPr>
      <w:r>
        <w:t>-</w:t>
      </w:r>
      <w:r>
        <w:tab/>
      </w:r>
      <w:r w:rsidRPr="0048482F">
        <w:t xml:space="preserve">the UE shall use </w:t>
      </w:r>
      <w:r w:rsidRPr="0048482F">
        <w:rPr>
          <w:i/>
        </w:rPr>
        <w:t>I</w:t>
      </w:r>
      <w:r w:rsidRPr="0048482F">
        <w:rPr>
          <w:i/>
          <w:vertAlign w:val="subscript"/>
        </w:rPr>
        <w:t>MCS</w:t>
      </w:r>
      <w:r w:rsidRPr="0048482F">
        <w:t xml:space="preserve"> and Table 5.1.3.1-</w:t>
      </w:r>
      <w:r>
        <w:rPr>
          <w:lang w:val="en-US"/>
        </w:rPr>
        <w:t>2</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r w:rsidRPr="00A9483A">
        <w:t xml:space="preserve"> </w:t>
      </w:r>
    </w:p>
    <w:p w14:paraId="52B3DEBC" w14:textId="77777777" w:rsidR="00076EE2" w:rsidRDefault="00076EE2" w:rsidP="00076EE2">
      <w:pPr>
        <w:rPr>
          <w:color w:val="000000"/>
        </w:rPr>
      </w:pPr>
      <w:r>
        <w:rPr>
          <w:color w:val="000000"/>
        </w:rPr>
        <w:t>else</w:t>
      </w:r>
      <w:r w:rsidRPr="0048482F">
        <w:rPr>
          <w:color w:val="000000"/>
        </w:rPr>
        <w:t>if</w:t>
      </w:r>
      <w:r>
        <w:rPr>
          <w:color w:val="000000"/>
        </w:rPr>
        <w:t xml:space="preserve"> the UE is not configured with the higher layer parameter </w:t>
      </w:r>
      <w:proofErr w:type="spellStart"/>
      <w:r w:rsidRPr="00CF1316">
        <w:rPr>
          <w:i/>
          <w:color w:val="000000"/>
        </w:rPr>
        <w:t>mcs</w:t>
      </w:r>
      <w:proofErr w:type="spellEnd"/>
      <w:r w:rsidRPr="00CF1316">
        <w:rPr>
          <w:i/>
          <w:color w:val="000000"/>
        </w:rPr>
        <w:t>-Table</w:t>
      </w:r>
      <w:r>
        <w:rPr>
          <w:color w:val="000000"/>
        </w:rPr>
        <w:t xml:space="preserve"> given by </w:t>
      </w:r>
      <w:r w:rsidRPr="00CF1316">
        <w:rPr>
          <w:i/>
          <w:color w:val="000000"/>
        </w:rPr>
        <w:t>SPS-</w:t>
      </w:r>
      <w:r>
        <w:rPr>
          <w:i/>
          <w:color w:val="000000"/>
        </w:rPr>
        <w:t>C</w:t>
      </w:r>
      <w:r w:rsidRPr="00CF1316">
        <w:rPr>
          <w:i/>
          <w:color w:val="000000"/>
        </w:rPr>
        <w:t>onfig</w:t>
      </w:r>
      <w:r w:rsidRPr="0048482F">
        <w:rPr>
          <w:color w:val="000000"/>
        </w:rPr>
        <w:t xml:space="preserve">, </w:t>
      </w:r>
      <w:r>
        <w:rPr>
          <w:color w:val="000000"/>
        </w:rPr>
        <w:t xml:space="preserve">and </w:t>
      </w:r>
      <w:r w:rsidRPr="0048482F">
        <w:rPr>
          <w:color w:val="000000"/>
        </w:rPr>
        <w:t xml:space="preserve">the higher layer parameter </w:t>
      </w:r>
      <w:proofErr w:type="spellStart"/>
      <w:r w:rsidRPr="00FD77C9">
        <w:rPr>
          <w:i/>
          <w:color w:val="000000"/>
        </w:rPr>
        <w:t>mcs</w:t>
      </w:r>
      <w:proofErr w:type="spellEnd"/>
      <w:r w:rsidRPr="00FD77C9">
        <w:rPr>
          <w:i/>
          <w:color w:val="000000"/>
        </w:rPr>
        <w:t>-Table</w:t>
      </w:r>
      <w:r w:rsidRPr="00BA63FF" w:rsidDel="00BA63FF">
        <w:rPr>
          <w:color w:val="000000"/>
        </w:rPr>
        <w:t xml:space="preserve"> </w:t>
      </w:r>
      <w:r>
        <w:rPr>
          <w:color w:val="000000"/>
        </w:rPr>
        <w:t xml:space="preserve">given by </w:t>
      </w:r>
      <w:r w:rsidRPr="00FD77C9">
        <w:rPr>
          <w:i/>
          <w:color w:val="000000"/>
        </w:rPr>
        <w:t>PDSCH-Config</w:t>
      </w:r>
      <w:r w:rsidRPr="00BA63FF" w:rsidDel="00BA63FF">
        <w:rPr>
          <w:color w:val="000000"/>
        </w:rPr>
        <w:t xml:space="preserve"> </w:t>
      </w:r>
      <w:r w:rsidRPr="0048482F">
        <w:rPr>
          <w:color w:val="000000"/>
          <w:lang w:eastAsia="zh-CN"/>
        </w:rPr>
        <w:t xml:space="preserve">is set to </w:t>
      </w:r>
      <w:r>
        <w:rPr>
          <w:color w:val="000000"/>
          <w:lang w:eastAsia="zh-CN"/>
        </w:rPr>
        <w:t>'</w:t>
      </w:r>
      <w:r w:rsidRPr="00F35584">
        <w:t>qam256</w:t>
      </w:r>
      <w:r>
        <w:rPr>
          <w:color w:val="000000"/>
          <w:lang w:eastAsia="zh-CN"/>
        </w:rPr>
        <w:t>'</w:t>
      </w:r>
      <w:r w:rsidRPr="0048482F">
        <w:rPr>
          <w:color w:val="000000"/>
        </w:rPr>
        <w:t xml:space="preserve">, </w:t>
      </w:r>
    </w:p>
    <w:p w14:paraId="5974A1F2" w14:textId="77777777" w:rsidR="00076EE2" w:rsidRPr="004571B4" w:rsidRDefault="00076EE2" w:rsidP="00076EE2">
      <w:pPr>
        <w:pStyle w:val="B1"/>
      </w:pPr>
      <w:r>
        <w:t>-</w:t>
      </w:r>
      <w:r>
        <w:tab/>
      </w:r>
      <w:r w:rsidRPr="004571B4">
        <w:t>if the PDSCH is scheduled by a PDCCH with DCI format 1_1 with CRC scrambled by CS-RNTI or</w:t>
      </w:r>
    </w:p>
    <w:p w14:paraId="6A759DF9" w14:textId="77777777" w:rsidR="00076EE2" w:rsidRPr="00EE5BF1" w:rsidRDefault="00076EE2" w:rsidP="00076EE2">
      <w:pPr>
        <w:pStyle w:val="B1"/>
      </w:pPr>
      <w:r>
        <w:t>-</w:t>
      </w:r>
      <w:r>
        <w:tab/>
      </w:r>
      <w:r w:rsidRPr="004571B4">
        <w:t xml:space="preserve">if the PDSCH </w:t>
      </w:r>
      <w:r w:rsidRPr="00FC4700">
        <w:t xml:space="preserve">with SPS activated by DCI format 1_1 </w:t>
      </w:r>
      <w:r w:rsidRPr="004571B4">
        <w:t xml:space="preserve">is scheduled </w:t>
      </w:r>
      <w:r>
        <w:t xml:space="preserve">without corresponding PDCCH transmission using </w:t>
      </w:r>
      <w:r w:rsidRPr="004571B4">
        <w:rPr>
          <w:i/>
        </w:rPr>
        <w:t>SPS-</w:t>
      </w:r>
      <w:r>
        <w:rPr>
          <w:i/>
          <w:color w:val="000000"/>
        </w:rPr>
        <w:t>C</w:t>
      </w:r>
      <w:r w:rsidRPr="004571B4">
        <w:rPr>
          <w:i/>
        </w:rPr>
        <w:t>onfig</w:t>
      </w:r>
      <w:r>
        <w:t xml:space="preserve">, </w:t>
      </w:r>
    </w:p>
    <w:p w14:paraId="3D3A4A39" w14:textId="77777777" w:rsidR="00076EE2" w:rsidRPr="0048482F" w:rsidRDefault="00076EE2" w:rsidP="00076EE2">
      <w:pPr>
        <w:pStyle w:val="B2"/>
      </w:pPr>
      <w:r>
        <w:t>-</w:t>
      </w:r>
      <w:r>
        <w:tab/>
      </w:r>
      <w:r w:rsidRPr="0048482F">
        <w:t xml:space="preserve">the UE shall use </w:t>
      </w:r>
      <w:r w:rsidRPr="0048482F">
        <w:rPr>
          <w:i/>
        </w:rPr>
        <w:t>I</w:t>
      </w:r>
      <w:r w:rsidRPr="0048482F">
        <w:rPr>
          <w:i/>
          <w:vertAlign w:val="subscript"/>
        </w:rPr>
        <w:t>MCS</w:t>
      </w:r>
      <w:r w:rsidRPr="0048482F">
        <w:t xml:space="preserve"> and Table 5.1.3.1-</w:t>
      </w:r>
      <w:r w:rsidRPr="0017586C">
        <w:t>2</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p>
    <w:p w14:paraId="003E54B6" w14:textId="77777777" w:rsidR="00076EE2" w:rsidRDefault="00076EE2" w:rsidP="00076EE2">
      <w:pPr>
        <w:rPr>
          <w:color w:val="000000"/>
        </w:rPr>
      </w:pPr>
      <w:r>
        <w:rPr>
          <w:color w:val="000000"/>
        </w:rPr>
        <w:t xml:space="preserve">elseif the UE is configured with the higher layer parameter </w:t>
      </w:r>
      <w:proofErr w:type="spellStart"/>
      <w:r w:rsidRPr="00CF1316">
        <w:rPr>
          <w:i/>
          <w:color w:val="000000"/>
        </w:rPr>
        <w:t>mcs</w:t>
      </w:r>
      <w:proofErr w:type="spellEnd"/>
      <w:r w:rsidRPr="00CF1316">
        <w:rPr>
          <w:i/>
          <w:color w:val="000000"/>
        </w:rPr>
        <w:t>-Table</w:t>
      </w:r>
      <w:r>
        <w:rPr>
          <w:color w:val="000000"/>
        </w:rPr>
        <w:t xml:space="preserve"> given by </w:t>
      </w:r>
      <w:r w:rsidRPr="00CF1316">
        <w:rPr>
          <w:i/>
          <w:color w:val="000000"/>
        </w:rPr>
        <w:t>SPS-</w:t>
      </w:r>
      <w:r>
        <w:rPr>
          <w:i/>
          <w:color w:val="000000"/>
        </w:rPr>
        <w:t>C</w:t>
      </w:r>
      <w:r w:rsidRPr="00CF1316">
        <w:rPr>
          <w:i/>
          <w:color w:val="000000"/>
        </w:rPr>
        <w:t>onfig</w:t>
      </w:r>
      <w:r w:rsidRPr="0048482F">
        <w:rPr>
          <w:color w:val="000000"/>
          <w:lang w:eastAsia="zh-CN"/>
        </w:rPr>
        <w:t xml:space="preserve"> set to </w:t>
      </w:r>
      <w:r>
        <w:rPr>
          <w:color w:val="000000"/>
          <w:lang w:eastAsia="zh-CN"/>
        </w:rPr>
        <w:t>'qam64LowSE'</w:t>
      </w:r>
    </w:p>
    <w:p w14:paraId="72448216" w14:textId="77777777" w:rsidR="00076EE2" w:rsidRDefault="00076EE2" w:rsidP="00076EE2">
      <w:pPr>
        <w:pStyle w:val="B1"/>
      </w:pPr>
      <w:r>
        <w:t>-</w:t>
      </w:r>
      <w:r>
        <w:tab/>
        <w:t>if the PDSCH is scheduled by a PDCCH with CRC scrambled by CS</w:t>
      </w:r>
      <w:r w:rsidRPr="001B470E">
        <w:t>-RNTI</w:t>
      </w:r>
      <w:r>
        <w:t xml:space="preserve"> or</w:t>
      </w:r>
    </w:p>
    <w:p w14:paraId="493F7A22" w14:textId="77777777" w:rsidR="00076EE2" w:rsidRPr="004571B4" w:rsidRDefault="00076EE2" w:rsidP="00076EE2">
      <w:pPr>
        <w:pStyle w:val="B1"/>
      </w:pPr>
      <w:r>
        <w:t>-</w:t>
      </w:r>
      <w:r>
        <w:tab/>
      </w:r>
      <w:r w:rsidRPr="004571B4">
        <w:t xml:space="preserve">if the PDSCH is scheduled </w:t>
      </w:r>
      <w:r>
        <w:t xml:space="preserve">without corresponding PDCCH transmission using </w:t>
      </w:r>
      <w:r w:rsidRPr="004571B4">
        <w:rPr>
          <w:i/>
        </w:rPr>
        <w:t>SPS-</w:t>
      </w:r>
      <w:r>
        <w:rPr>
          <w:i/>
          <w:color w:val="000000"/>
        </w:rPr>
        <w:t>C</w:t>
      </w:r>
      <w:r w:rsidRPr="004571B4">
        <w:rPr>
          <w:i/>
        </w:rPr>
        <w:t>onfig</w:t>
      </w:r>
      <w:r>
        <w:t xml:space="preserve">, </w:t>
      </w:r>
    </w:p>
    <w:p w14:paraId="233D410C" w14:textId="77777777" w:rsidR="00076EE2" w:rsidRPr="0048482F" w:rsidRDefault="00076EE2" w:rsidP="00076EE2">
      <w:pPr>
        <w:pStyle w:val="B2"/>
      </w:pPr>
      <w:r>
        <w:t>-</w:t>
      </w:r>
      <w:r>
        <w:tab/>
      </w:r>
      <w:r w:rsidRPr="0048482F">
        <w:t xml:space="preserve">the UE shall use </w:t>
      </w:r>
      <w:r w:rsidRPr="0048482F">
        <w:rPr>
          <w:i/>
        </w:rPr>
        <w:t>I</w:t>
      </w:r>
      <w:r w:rsidRPr="0048482F">
        <w:rPr>
          <w:i/>
          <w:vertAlign w:val="subscript"/>
        </w:rPr>
        <w:t>MCS</w:t>
      </w:r>
      <w:r w:rsidRPr="0048482F">
        <w:t xml:space="preserve"> and Table 5.1.3.1-</w:t>
      </w:r>
      <w:r>
        <w:t>3</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p>
    <w:p w14:paraId="7FF522E7" w14:textId="77777777" w:rsidR="00076EE2" w:rsidRPr="0048482F" w:rsidRDefault="00076EE2" w:rsidP="00076EE2">
      <w:pPr>
        <w:rPr>
          <w:color w:val="000000"/>
        </w:rPr>
      </w:pPr>
      <w:r w:rsidRPr="0048482F">
        <w:rPr>
          <w:color w:val="000000"/>
        </w:rPr>
        <w:t>else</w:t>
      </w:r>
    </w:p>
    <w:p w14:paraId="7A48E4EF" w14:textId="77777777" w:rsidR="00076EE2" w:rsidRPr="0048482F" w:rsidRDefault="00076EE2" w:rsidP="00076EE2">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rPr>
          <w:lang w:val="en-US"/>
        </w:rPr>
        <w:t>1</w:t>
      </w:r>
      <w:r w:rsidRPr="0048482F">
        <w:t xml:space="preserve"> to determine the modulation order (</w:t>
      </w:r>
      <w:proofErr w:type="spellStart"/>
      <w:r w:rsidRPr="0048482F">
        <w:rPr>
          <w:i/>
        </w:rPr>
        <w:t>Q</w:t>
      </w:r>
      <w:r w:rsidRPr="0048482F">
        <w:rPr>
          <w:i/>
          <w:vertAlign w:val="subscript"/>
        </w:rPr>
        <w:t>m</w:t>
      </w:r>
      <w:proofErr w:type="spellEnd"/>
      <w:r w:rsidRPr="0048482F">
        <w:t>) and Target code rate (</w:t>
      </w:r>
      <w:r w:rsidRPr="0048482F">
        <w:rPr>
          <w:i/>
        </w:rPr>
        <w:t>R</w:t>
      </w:r>
      <w:r w:rsidRPr="0048482F">
        <w:t>) used in the physical downlink shared channel.</w:t>
      </w:r>
    </w:p>
    <w:p w14:paraId="5983B01D" w14:textId="77777777" w:rsidR="00076EE2" w:rsidRDefault="00076EE2" w:rsidP="00076EE2">
      <w:pPr>
        <w:rPr>
          <w:color w:val="000000"/>
        </w:rPr>
      </w:pPr>
      <w:r w:rsidRPr="0048482F">
        <w:rPr>
          <w:color w:val="000000"/>
        </w:rPr>
        <w:t>end</w:t>
      </w:r>
    </w:p>
    <w:p w14:paraId="2C083C27" w14:textId="77777777" w:rsidR="00076EE2" w:rsidRDefault="00076EE2" w:rsidP="00076EE2">
      <w:r w:rsidRPr="0091231E">
        <w:t>The UE is not expected to decode a PDSCH scheduled with</w:t>
      </w:r>
      <w:r w:rsidRPr="00BA7758">
        <w:t xml:space="preserve"> </w:t>
      </w:r>
      <w:r w:rsidRPr="00F817E6">
        <w:t>P-RNTI, RA-RNTI,</w:t>
      </w:r>
      <w:r w:rsidRPr="0091231E">
        <w:t xml:space="preserve"> SI-RNTI and </w:t>
      </w:r>
      <w:proofErr w:type="spellStart"/>
      <w:r w:rsidRPr="0091231E">
        <w:rPr>
          <w:i/>
        </w:rPr>
        <w:t>Q</w:t>
      </w:r>
      <w:r w:rsidRPr="0091231E">
        <w:rPr>
          <w:i/>
          <w:vertAlign w:val="subscript"/>
        </w:rPr>
        <w:t>m</w:t>
      </w:r>
      <w:proofErr w:type="spellEnd"/>
      <w:r w:rsidRPr="0091231E">
        <w:t xml:space="preserve"> &gt; 2</w:t>
      </w:r>
    </w:p>
    <w:p w14:paraId="52F8620F" w14:textId="77777777" w:rsidR="00076EE2" w:rsidRPr="009511A1" w:rsidRDefault="00076EE2" w:rsidP="00076EE2">
      <w:r w:rsidRPr="005D54EE">
        <w:t xml:space="preserve">For a UE configured with </w:t>
      </w:r>
      <w:r>
        <w:t xml:space="preserve">the higher layer parameter </w:t>
      </w:r>
      <w:proofErr w:type="spellStart"/>
      <w:r>
        <w:rPr>
          <w:i/>
          <w:iCs/>
        </w:rPr>
        <w:t>repetitionScheme</w:t>
      </w:r>
      <w:proofErr w:type="spellEnd"/>
      <w:r>
        <w:t xml:space="preserve"> </w:t>
      </w:r>
      <w:r w:rsidRPr="006A2587">
        <w:t xml:space="preserve">set to </w:t>
      </w:r>
      <w:r>
        <w:t>'</w:t>
      </w:r>
      <w:proofErr w:type="spellStart"/>
      <w:r w:rsidRPr="006A2587">
        <w:t>fdmSchemeB</w:t>
      </w:r>
      <w:proofErr w:type="spellEnd"/>
      <w:r>
        <w:t>'</w:t>
      </w:r>
      <w:r w:rsidRPr="005D54EE">
        <w:t xml:space="preserve">, </w:t>
      </w:r>
      <w:r>
        <w:t xml:space="preserve">and when </w:t>
      </w:r>
      <w:r w:rsidRPr="00523982">
        <w:rPr>
          <w:color w:val="000000"/>
          <w:kern w:val="2"/>
          <w:lang w:eastAsia="zh-CN"/>
        </w:rPr>
        <w:t>the</w:t>
      </w:r>
      <w:r w:rsidRPr="00523982">
        <w:t xml:space="preserve"> UE is indicated </w:t>
      </w:r>
      <w:r>
        <w:t>with</w:t>
      </w:r>
      <w:r w:rsidRPr="00523982">
        <w:t xml:space="preserve"> two TCI states in a </w:t>
      </w:r>
      <w:r w:rsidRPr="00523982">
        <w:rPr>
          <w:color w:val="000000"/>
        </w:rPr>
        <w:t xml:space="preserve">codepoint of the DCI field </w:t>
      </w:r>
      <w:r>
        <w:rPr>
          <w:i/>
          <w:color w:val="000000"/>
        </w:rPr>
        <w:t>'</w:t>
      </w:r>
      <w:r w:rsidRPr="00523982">
        <w:rPr>
          <w:i/>
          <w:color w:val="000000"/>
        </w:rPr>
        <w:t>Transmission Configuration Indication</w:t>
      </w:r>
      <w:r>
        <w:rPr>
          <w:i/>
          <w:color w:val="000000"/>
        </w:rPr>
        <w:t xml:space="preserve">' </w:t>
      </w:r>
      <w:r w:rsidRPr="00FA274B">
        <w:rPr>
          <w:color w:val="000000"/>
        </w:rPr>
        <w:t xml:space="preserve">and DM-RS port(s) within one CDM group in the DCI field </w:t>
      </w:r>
      <w:r>
        <w:rPr>
          <w:color w:val="000000"/>
        </w:rPr>
        <w:t>'</w:t>
      </w:r>
      <w:r w:rsidRPr="000B4E31">
        <w:rPr>
          <w:i/>
          <w:color w:val="000000"/>
        </w:rPr>
        <w:t>Antenna Port(s)</w:t>
      </w:r>
      <w:r>
        <w:rPr>
          <w:color w:val="000000"/>
        </w:rPr>
        <w:t xml:space="preserve">', </w:t>
      </w:r>
      <w:r w:rsidRPr="005D54EE">
        <w:t xml:space="preserve">the determined modulation order of PDSCH transmission occasion associated with the first TCI state is applied to the PDSCH transmission occasion associated with the second TCI state. </w:t>
      </w:r>
    </w:p>
    <w:p w14:paraId="1DD6B4A4" w14:textId="77777777" w:rsidR="00076EE2" w:rsidRPr="0048482F" w:rsidRDefault="00076EE2" w:rsidP="00076EE2">
      <w:pPr>
        <w:pStyle w:val="TH"/>
      </w:pPr>
      <w:r w:rsidRPr="0048482F">
        <w:lastRenderedPageBreak/>
        <w:t>Table 5.1.3.1-1: MCS index table 1</w:t>
      </w:r>
      <w:r w:rsidRPr="0048482F">
        <w:rPr>
          <w:lang w:val="en-US"/>
        </w:rPr>
        <w:t xml:space="preserve"> </w:t>
      </w:r>
      <w:r w:rsidRPr="0048482F">
        <w:t>for PDSCH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716"/>
        <w:gridCol w:w="2722"/>
        <w:gridCol w:w="1916"/>
      </w:tblGrid>
      <w:tr w:rsidR="00076EE2" w:rsidRPr="0048482F" w14:paraId="4C5E2D40" w14:textId="77777777" w:rsidTr="00076EE2">
        <w:trPr>
          <w:cantSplit/>
          <w:jc w:val="center"/>
        </w:trPr>
        <w:tc>
          <w:tcPr>
            <w:tcW w:w="0" w:type="auto"/>
            <w:tcBorders>
              <w:top w:val="single" w:sz="4" w:space="0" w:color="auto"/>
              <w:left w:val="single" w:sz="4" w:space="0" w:color="auto"/>
              <w:bottom w:val="double" w:sz="4" w:space="0" w:color="auto"/>
              <w:right w:val="double" w:sz="4" w:space="0" w:color="auto"/>
            </w:tcBorders>
            <w:shd w:val="clear" w:color="auto" w:fill="E0E0E0"/>
            <w:vAlign w:val="center"/>
            <w:hideMark/>
          </w:tcPr>
          <w:p w14:paraId="50DCAD3A" w14:textId="77777777" w:rsidR="00076EE2" w:rsidRPr="0048482F" w:rsidRDefault="00076EE2" w:rsidP="00076EE2">
            <w:pPr>
              <w:pStyle w:val="TAH"/>
              <w:rPr>
                <w:lang w:val="en-US"/>
              </w:rPr>
            </w:pPr>
            <w:r w:rsidRPr="0048482F">
              <w:rPr>
                <w:lang w:val="en-US"/>
              </w:rPr>
              <w:t>MCS Index</w:t>
            </w:r>
            <w:r w:rsidRPr="0048482F">
              <w:rPr>
                <w:lang w:val="en-US"/>
              </w:rPr>
              <w:br/>
            </w:r>
            <w:r w:rsidRPr="00E17FE7">
              <w:rPr>
                <w:i/>
              </w:rPr>
              <w:t>I</w:t>
            </w:r>
            <w:r w:rsidRPr="00E17FE7">
              <w:rPr>
                <w:i/>
                <w:vertAlign w:val="subscript"/>
              </w:rPr>
              <w:t>MCS</w:t>
            </w:r>
          </w:p>
        </w:tc>
        <w:tc>
          <w:tcPr>
            <w:tcW w:w="0" w:type="auto"/>
            <w:tcBorders>
              <w:top w:val="single" w:sz="4" w:space="0" w:color="auto"/>
              <w:left w:val="double" w:sz="4" w:space="0" w:color="auto"/>
              <w:bottom w:val="double" w:sz="4" w:space="0" w:color="auto"/>
              <w:right w:val="single" w:sz="4" w:space="0" w:color="auto"/>
            </w:tcBorders>
            <w:shd w:val="clear" w:color="auto" w:fill="E0E0E0"/>
            <w:vAlign w:val="center"/>
            <w:hideMark/>
          </w:tcPr>
          <w:p w14:paraId="3CEE6602" w14:textId="77777777" w:rsidR="00076EE2" w:rsidRPr="0048482F" w:rsidRDefault="00076EE2" w:rsidP="00076EE2">
            <w:pPr>
              <w:pStyle w:val="TAH"/>
              <w:rPr>
                <w:lang w:val="en-US"/>
              </w:rPr>
            </w:pPr>
            <w:r w:rsidRPr="0048482F">
              <w:rPr>
                <w:lang w:val="en-US"/>
              </w:rPr>
              <w:t>Modulation Order</w:t>
            </w:r>
            <w:r w:rsidRPr="0048482F">
              <w:rPr>
                <w:lang w:val="en-US"/>
              </w:rPr>
              <w:br/>
            </w:r>
            <w:r w:rsidRPr="00E17FE7">
              <w:rPr>
                <w:i/>
              </w:rPr>
              <w:t xml:space="preserve"> </w:t>
            </w:r>
            <w:proofErr w:type="spellStart"/>
            <w:r w:rsidRPr="00E17FE7">
              <w:rPr>
                <w:i/>
              </w:rPr>
              <w:t>Q</w:t>
            </w:r>
            <w:r w:rsidRPr="00E17FE7">
              <w:rPr>
                <w:i/>
                <w:vertAlign w:val="subscript"/>
              </w:rPr>
              <w:t>m</w:t>
            </w:r>
            <w:proofErr w:type="spellEnd"/>
          </w:p>
        </w:tc>
        <w:tc>
          <w:tcPr>
            <w:tcW w:w="0" w:type="auto"/>
            <w:tcBorders>
              <w:top w:val="single" w:sz="4" w:space="0" w:color="auto"/>
              <w:left w:val="single" w:sz="4" w:space="0" w:color="auto"/>
              <w:bottom w:val="double" w:sz="4" w:space="0" w:color="auto"/>
              <w:right w:val="single" w:sz="4" w:space="0" w:color="auto"/>
            </w:tcBorders>
            <w:shd w:val="clear" w:color="auto" w:fill="E0E0E0"/>
            <w:vAlign w:val="center"/>
            <w:hideMark/>
          </w:tcPr>
          <w:p w14:paraId="20CC2FB3" w14:textId="77777777" w:rsidR="00076EE2" w:rsidRPr="0048482F" w:rsidRDefault="00076EE2" w:rsidP="00076EE2">
            <w:pPr>
              <w:pStyle w:val="TAH"/>
              <w:rPr>
                <w:lang w:val="en-US"/>
              </w:rPr>
            </w:pPr>
            <w:r w:rsidRPr="0048482F">
              <w:rPr>
                <w:lang w:val="en-US"/>
              </w:rPr>
              <w:t xml:space="preserve">Target code Rate </w:t>
            </w:r>
            <w:r w:rsidRPr="009511A1">
              <w:rPr>
                <w:i/>
                <w:lang w:val="en-US"/>
              </w:rPr>
              <w:t>R</w:t>
            </w:r>
            <w:r>
              <w:rPr>
                <w:lang w:val="en-US"/>
              </w:rPr>
              <w:t xml:space="preserve"> </w:t>
            </w:r>
            <w:r w:rsidRPr="00E17FE7">
              <w:t>x [1024]</w:t>
            </w:r>
          </w:p>
        </w:tc>
        <w:tc>
          <w:tcPr>
            <w:tcW w:w="1814" w:type="dxa"/>
            <w:tcBorders>
              <w:top w:val="single" w:sz="4" w:space="0" w:color="auto"/>
              <w:left w:val="single" w:sz="4" w:space="0" w:color="auto"/>
              <w:bottom w:val="double" w:sz="4" w:space="0" w:color="auto"/>
              <w:right w:val="single" w:sz="4" w:space="0" w:color="auto"/>
            </w:tcBorders>
            <w:shd w:val="clear" w:color="auto" w:fill="E0E0E0"/>
          </w:tcPr>
          <w:p w14:paraId="544E98C1" w14:textId="77777777" w:rsidR="00076EE2" w:rsidRPr="00E17FE7" w:rsidRDefault="00076EE2" w:rsidP="00076EE2">
            <w:pPr>
              <w:pStyle w:val="TAH"/>
            </w:pPr>
            <w:r w:rsidRPr="00E17FE7">
              <w:t>Spectral</w:t>
            </w:r>
          </w:p>
          <w:p w14:paraId="6646FCD4" w14:textId="77777777" w:rsidR="00076EE2" w:rsidRPr="0048482F" w:rsidRDefault="00076EE2" w:rsidP="00076EE2">
            <w:pPr>
              <w:pStyle w:val="TAH"/>
              <w:rPr>
                <w:lang w:val="en-US"/>
              </w:rPr>
            </w:pPr>
            <w:r w:rsidRPr="00E17FE7">
              <w:t>efficiency</w:t>
            </w:r>
          </w:p>
        </w:tc>
      </w:tr>
      <w:tr w:rsidR="00076EE2" w:rsidRPr="0048482F" w14:paraId="00A4D2C3" w14:textId="77777777" w:rsidTr="00076EE2">
        <w:trPr>
          <w:cantSplit/>
          <w:jc w:val="center"/>
        </w:trPr>
        <w:tc>
          <w:tcPr>
            <w:tcW w:w="0" w:type="auto"/>
            <w:tcBorders>
              <w:top w:val="double" w:sz="4" w:space="0" w:color="auto"/>
              <w:left w:val="single" w:sz="4" w:space="0" w:color="auto"/>
              <w:bottom w:val="single" w:sz="4" w:space="0" w:color="auto"/>
              <w:right w:val="double" w:sz="4" w:space="0" w:color="auto"/>
            </w:tcBorders>
            <w:vAlign w:val="center"/>
            <w:hideMark/>
          </w:tcPr>
          <w:p w14:paraId="53FAE117" w14:textId="77777777" w:rsidR="00076EE2" w:rsidRPr="0048482F" w:rsidRDefault="00076EE2" w:rsidP="00076EE2">
            <w:pPr>
              <w:pStyle w:val="TAC"/>
              <w:rPr>
                <w:b/>
                <w:color w:val="000000"/>
                <w:lang w:val="en-US"/>
              </w:rPr>
            </w:pPr>
            <w:r w:rsidRPr="0048482F">
              <w:rPr>
                <w:b/>
                <w:color w:val="000000"/>
                <w:lang w:val="en-US"/>
              </w:rPr>
              <w:t>0</w:t>
            </w:r>
          </w:p>
        </w:tc>
        <w:tc>
          <w:tcPr>
            <w:tcW w:w="0" w:type="auto"/>
            <w:tcBorders>
              <w:top w:val="double" w:sz="4" w:space="0" w:color="auto"/>
              <w:left w:val="double" w:sz="4" w:space="0" w:color="auto"/>
              <w:bottom w:val="single" w:sz="4" w:space="0" w:color="auto"/>
              <w:right w:val="single" w:sz="4" w:space="0" w:color="auto"/>
            </w:tcBorders>
            <w:vAlign w:val="center"/>
          </w:tcPr>
          <w:p w14:paraId="5A9A1E53" w14:textId="77777777" w:rsidR="00076EE2" w:rsidRPr="0048482F" w:rsidRDefault="00076EE2" w:rsidP="00076EE2">
            <w:pPr>
              <w:pStyle w:val="TAC"/>
              <w:rPr>
                <w:color w:val="000000"/>
                <w:lang w:val="en-US"/>
              </w:rPr>
            </w:pPr>
            <w:r w:rsidRPr="0048482F">
              <w:rPr>
                <w:color w:val="000000"/>
                <w:lang w:val="pt-BR"/>
              </w:rPr>
              <w:t>2</w:t>
            </w:r>
          </w:p>
        </w:tc>
        <w:tc>
          <w:tcPr>
            <w:tcW w:w="0" w:type="auto"/>
            <w:tcBorders>
              <w:top w:val="double" w:sz="4" w:space="0" w:color="auto"/>
              <w:left w:val="single" w:sz="4" w:space="0" w:color="auto"/>
              <w:bottom w:val="single" w:sz="4" w:space="0" w:color="auto"/>
              <w:right w:val="single" w:sz="4" w:space="0" w:color="auto"/>
            </w:tcBorders>
          </w:tcPr>
          <w:p w14:paraId="658A305D" w14:textId="77777777" w:rsidR="00076EE2" w:rsidRPr="0048482F" w:rsidRDefault="00076EE2" w:rsidP="00076EE2">
            <w:pPr>
              <w:pStyle w:val="TAC"/>
              <w:rPr>
                <w:color w:val="000000"/>
                <w:lang w:val="en-US"/>
              </w:rPr>
            </w:pPr>
            <w:r w:rsidRPr="0048482F">
              <w:rPr>
                <w:color w:val="000000"/>
                <w:lang w:val="pt-BR"/>
              </w:rPr>
              <w:t>120</w:t>
            </w:r>
          </w:p>
        </w:tc>
        <w:tc>
          <w:tcPr>
            <w:tcW w:w="1814" w:type="dxa"/>
            <w:tcBorders>
              <w:top w:val="double" w:sz="4" w:space="0" w:color="auto"/>
              <w:left w:val="single" w:sz="4" w:space="0" w:color="auto"/>
              <w:bottom w:val="single" w:sz="4" w:space="0" w:color="auto"/>
              <w:right w:val="single" w:sz="4" w:space="0" w:color="auto"/>
            </w:tcBorders>
          </w:tcPr>
          <w:p w14:paraId="016E544E" w14:textId="77777777" w:rsidR="00076EE2" w:rsidRPr="0048482F" w:rsidRDefault="00076EE2" w:rsidP="00076EE2">
            <w:pPr>
              <w:pStyle w:val="TAC"/>
              <w:rPr>
                <w:color w:val="000000"/>
                <w:lang w:val="en-US"/>
              </w:rPr>
            </w:pPr>
            <w:r w:rsidRPr="00E17FE7">
              <w:rPr>
                <w:color w:val="000000"/>
              </w:rPr>
              <w:t>0.2344</w:t>
            </w:r>
          </w:p>
        </w:tc>
      </w:tr>
      <w:tr w:rsidR="00076EE2" w:rsidRPr="0048482F" w14:paraId="2A582F7F"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E362C93" w14:textId="77777777" w:rsidR="00076EE2" w:rsidRPr="0048482F" w:rsidRDefault="00076EE2" w:rsidP="00076EE2">
            <w:pPr>
              <w:pStyle w:val="TAC"/>
              <w:rPr>
                <w:b/>
                <w:color w:val="000000"/>
                <w:lang w:val="en-US"/>
              </w:rPr>
            </w:pPr>
            <w:r w:rsidRPr="0048482F">
              <w:rPr>
                <w:b/>
                <w:color w:val="000000"/>
                <w:lang w:val="en-US"/>
              </w:rPr>
              <w:t>1</w:t>
            </w:r>
          </w:p>
        </w:tc>
        <w:tc>
          <w:tcPr>
            <w:tcW w:w="0" w:type="auto"/>
            <w:tcBorders>
              <w:top w:val="single" w:sz="4" w:space="0" w:color="auto"/>
              <w:left w:val="double" w:sz="4" w:space="0" w:color="auto"/>
              <w:bottom w:val="single" w:sz="4" w:space="0" w:color="auto"/>
              <w:right w:val="single" w:sz="4" w:space="0" w:color="auto"/>
            </w:tcBorders>
            <w:vAlign w:val="center"/>
          </w:tcPr>
          <w:p w14:paraId="0F58EF6A" w14:textId="77777777" w:rsidR="00076EE2" w:rsidRPr="0048482F" w:rsidRDefault="00076EE2" w:rsidP="00076EE2">
            <w:pPr>
              <w:pStyle w:val="TAC"/>
              <w:rPr>
                <w:color w:val="000000"/>
                <w:lang w:val="en-US"/>
              </w:rPr>
            </w:pPr>
            <w:r w:rsidRPr="0048482F">
              <w:rPr>
                <w:color w:val="000000"/>
                <w:lang w:val="pt-BR"/>
              </w:rPr>
              <w:t>2</w:t>
            </w:r>
          </w:p>
        </w:tc>
        <w:tc>
          <w:tcPr>
            <w:tcW w:w="0" w:type="auto"/>
            <w:tcBorders>
              <w:top w:val="single" w:sz="4" w:space="0" w:color="auto"/>
              <w:left w:val="single" w:sz="4" w:space="0" w:color="auto"/>
              <w:bottom w:val="single" w:sz="4" w:space="0" w:color="auto"/>
              <w:right w:val="single" w:sz="4" w:space="0" w:color="auto"/>
            </w:tcBorders>
          </w:tcPr>
          <w:p w14:paraId="61E55EDE" w14:textId="77777777" w:rsidR="00076EE2" w:rsidRPr="0048482F" w:rsidRDefault="00076EE2" w:rsidP="00076EE2">
            <w:pPr>
              <w:pStyle w:val="TAC"/>
              <w:rPr>
                <w:color w:val="000000"/>
                <w:lang w:val="en-US"/>
              </w:rPr>
            </w:pPr>
            <w:r w:rsidRPr="0048482F">
              <w:rPr>
                <w:color w:val="000000"/>
                <w:lang w:val="pt-BR"/>
              </w:rPr>
              <w:t>157</w:t>
            </w:r>
          </w:p>
        </w:tc>
        <w:tc>
          <w:tcPr>
            <w:tcW w:w="1814" w:type="dxa"/>
            <w:tcBorders>
              <w:top w:val="single" w:sz="4" w:space="0" w:color="auto"/>
              <w:left w:val="single" w:sz="4" w:space="0" w:color="auto"/>
              <w:bottom w:val="single" w:sz="4" w:space="0" w:color="auto"/>
              <w:right w:val="single" w:sz="4" w:space="0" w:color="auto"/>
            </w:tcBorders>
          </w:tcPr>
          <w:p w14:paraId="37754EAE" w14:textId="77777777" w:rsidR="00076EE2" w:rsidRPr="0048482F" w:rsidRDefault="00076EE2" w:rsidP="00076EE2">
            <w:pPr>
              <w:pStyle w:val="TAC"/>
              <w:rPr>
                <w:color w:val="000000"/>
                <w:lang w:val="en-US"/>
              </w:rPr>
            </w:pPr>
            <w:r w:rsidRPr="00E17FE7">
              <w:rPr>
                <w:color w:val="000000"/>
              </w:rPr>
              <w:t>0.3066</w:t>
            </w:r>
          </w:p>
        </w:tc>
      </w:tr>
      <w:tr w:rsidR="00076EE2" w:rsidRPr="0048482F" w14:paraId="71E35D7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422DD27" w14:textId="77777777" w:rsidR="00076EE2" w:rsidRPr="00E17FE7" w:rsidRDefault="00076EE2" w:rsidP="00076EE2">
            <w:pPr>
              <w:pStyle w:val="TAC"/>
              <w:rPr>
                <w:b/>
                <w:color w:val="000000"/>
              </w:rPr>
            </w:pPr>
            <w:r w:rsidRPr="00E17FE7">
              <w:rPr>
                <w:b/>
                <w:color w:val="000000"/>
              </w:rPr>
              <w:t>2</w:t>
            </w:r>
          </w:p>
        </w:tc>
        <w:tc>
          <w:tcPr>
            <w:tcW w:w="0" w:type="auto"/>
            <w:tcBorders>
              <w:top w:val="single" w:sz="4" w:space="0" w:color="auto"/>
              <w:left w:val="double" w:sz="4" w:space="0" w:color="auto"/>
              <w:bottom w:val="single" w:sz="4" w:space="0" w:color="auto"/>
              <w:right w:val="single" w:sz="4" w:space="0" w:color="auto"/>
            </w:tcBorders>
            <w:vAlign w:val="center"/>
          </w:tcPr>
          <w:p w14:paraId="188AD59F"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2131EDEF" w14:textId="77777777" w:rsidR="00076EE2" w:rsidRPr="00E17FE7" w:rsidRDefault="00076EE2" w:rsidP="00076EE2">
            <w:pPr>
              <w:pStyle w:val="TAC"/>
              <w:rPr>
                <w:color w:val="000000"/>
              </w:rPr>
            </w:pPr>
            <w:r w:rsidRPr="0048482F">
              <w:rPr>
                <w:color w:val="000000"/>
                <w:lang w:val="pt-BR"/>
              </w:rPr>
              <w:t>193</w:t>
            </w:r>
          </w:p>
        </w:tc>
        <w:tc>
          <w:tcPr>
            <w:tcW w:w="1814" w:type="dxa"/>
            <w:tcBorders>
              <w:top w:val="single" w:sz="4" w:space="0" w:color="auto"/>
              <w:left w:val="single" w:sz="4" w:space="0" w:color="auto"/>
              <w:bottom w:val="single" w:sz="4" w:space="0" w:color="auto"/>
              <w:right w:val="single" w:sz="4" w:space="0" w:color="auto"/>
            </w:tcBorders>
          </w:tcPr>
          <w:p w14:paraId="1381B402" w14:textId="77777777" w:rsidR="00076EE2" w:rsidRPr="00E17FE7" w:rsidRDefault="00076EE2" w:rsidP="00076EE2">
            <w:pPr>
              <w:pStyle w:val="TAC"/>
              <w:rPr>
                <w:color w:val="000000"/>
              </w:rPr>
            </w:pPr>
            <w:r w:rsidRPr="00E17FE7">
              <w:rPr>
                <w:color w:val="000000"/>
              </w:rPr>
              <w:t>0.3770</w:t>
            </w:r>
          </w:p>
        </w:tc>
      </w:tr>
      <w:tr w:rsidR="00076EE2" w:rsidRPr="0048482F" w14:paraId="25DA6391"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A853C34" w14:textId="77777777" w:rsidR="00076EE2" w:rsidRPr="00E17FE7" w:rsidRDefault="00076EE2" w:rsidP="00076EE2">
            <w:pPr>
              <w:pStyle w:val="TAC"/>
              <w:rPr>
                <w:b/>
                <w:color w:val="000000"/>
              </w:rPr>
            </w:pPr>
            <w:r w:rsidRPr="00E17FE7">
              <w:rPr>
                <w:b/>
                <w:color w:val="000000"/>
              </w:rPr>
              <w:t>3</w:t>
            </w:r>
          </w:p>
        </w:tc>
        <w:tc>
          <w:tcPr>
            <w:tcW w:w="0" w:type="auto"/>
            <w:tcBorders>
              <w:top w:val="single" w:sz="4" w:space="0" w:color="auto"/>
              <w:left w:val="double" w:sz="4" w:space="0" w:color="auto"/>
              <w:bottom w:val="single" w:sz="4" w:space="0" w:color="auto"/>
              <w:right w:val="single" w:sz="4" w:space="0" w:color="auto"/>
            </w:tcBorders>
            <w:vAlign w:val="center"/>
          </w:tcPr>
          <w:p w14:paraId="2463638B"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13EE9E5F" w14:textId="77777777" w:rsidR="00076EE2" w:rsidRPr="00E17FE7" w:rsidRDefault="00076EE2" w:rsidP="00076EE2">
            <w:pPr>
              <w:pStyle w:val="TAC"/>
              <w:rPr>
                <w:color w:val="000000"/>
              </w:rPr>
            </w:pPr>
            <w:r w:rsidRPr="0048482F">
              <w:rPr>
                <w:color w:val="000000"/>
                <w:lang w:val="pt-BR"/>
              </w:rPr>
              <w:t>251</w:t>
            </w:r>
          </w:p>
        </w:tc>
        <w:tc>
          <w:tcPr>
            <w:tcW w:w="1814" w:type="dxa"/>
            <w:tcBorders>
              <w:top w:val="single" w:sz="4" w:space="0" w:color="auto"/>
              <w:left w:val="single" w:sz="4" w:space="0" w:color="auto"/>
              <w:bottom w:val="single" w:sz="4" w:space="0" w:color="auto"/>
              <w:right w:val="single" w:sz="4" w:space="0" w:color="auto"/>
            </w:tcBorders>
          </w:tcPr>
          <w:p w14:paraId="443E51F1" w14:textId="77777777" w:rsidR="00076EE2" w:rsidRPr="00E17FE7" w:rsidRDefault="00076EE2" w:rsidP="00076EE2">
            <w:pPr>
              <w:pStyle w:val="TAC"/>
              <w:rPr>
                <w:color w:val="000000"/>
              </w:rPr>
            </w:pPr>
            <w:r w:rsidRPr="00E17FE7">
              <w:rPr>
                <w:color w:val="000000"/>
              </w:rPr>
              <w:t>0.4902</w:t>
            </w:r>
          </w:p>
        </w:tc>
      </w:tr>
      <w:tr w:rsidR="00076EE2" w:rsidRPr="0048482F" w14:paraId="4DD7759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62A836C" w14:textId="77777777" w:rsidR="00076EE2" w:rsidRPr="00E17FE7" w:rsidRDefault="00076EE2" w:rsidP="00076EE2">
            <w:pPr>
              <w:pStyle w:val="TAC"/>
              <w:rPr>
                <w:b/>
                <w:color w:val="000000"/>
              </w:rPr>
            </w:pPr>
            <w:r w:rsidRPr="00E17FE7">
              <w:rPr>
                <w:b/>
                <w:color w:val="000000"/>
              </w:rPr>
              <w:t>4</w:t>
            </w:r>
          </w:p>
        </w:tc>
        <w:tc>
          <w:tcPr>
            <w:tcW w:w="0" w:type="auto"/>
            <w:tcBorders>
              <w:top w:val="single" w:sz="4" w:space="0" w:color="auto"/>
              <w:left w:val="double" w:sz="4" w:space="0" w:color="auto"/>
              <w:bottom w:val="single" w:sz="4" w:space="0" w:color="auto"/>
              <w:right w:val="single" w:sz="4" w:space="0" w:color="auto"/>
            </w:tcBorders>
            <w:vAlign w:val="center"/>
          </w:tcPr>
          <w:p w14:paraId="6800A697"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7C03DF52" w14:textId="77777777" w:rsidR="00076EE2" w:rsidRPr="00E17FE7" w:rsidRDefault="00076EE2" w:rsidP="00076EE2">
            <w:pPr>
              <w:pStyle w:val="TAC"/>
              <w:rPr>
                <w:color w:val="000000"/>
              </w:rPr>
            </w:pPr>
            <w:r w:rsidRPr="0048482F">
              <w:rPr>
                <w:color w:val="000000"/>
                <w:lang w:val="pt-BR"/>
              </w:rPr>
              <w:t>308</w:t>
            </w:r>
          </w:p>
        </w:tc>
        <w:tc>
          <w:tcPr>
            <w:tcW w:w="1814" w:type="dxa"/>
            <w:tcBorders>
              <w:top w:val="single" w:sz="4" w:space="0" w:color="auto"/>
              <w:left w:val="single" w:sz="4" w:space="0" w:color="auto"/>
              <w:bottom w:val="single" w:sz="4" w:space="0" w:color="auto"/>
              <w:right w:val="single" w:sz="4" w:space="0" w:color="auto"/>
            </w:tcBorders>
          </w:tcPr>
          <w:p w14:paraId="3B9B3F48" w14:textId="77777777" w:rsidR="00076EE2" w:rsidRPr="00E17FE7" w:rsidRDefault="00076EE2" w:rsidP="00076EE2">
            <w:pPr>
              <w:pStyle w:val="TAC"/>
              <w:rPr>
                <w:color w:val="000000"/>
              </w:rPr>
            </w:pPr>
            <w:r w:rsidRPr="00E17FE7">
              <w:rPr>
                <w:color w:val="000000"/>
              </w:rPr>
              <w:t>0.6016</w:t>
            </w:r>
          </w:p>
        </w:tc>
      </w:tr>
      <w:tr w:rsidR="00076EE2" w:rsidRPr="0048482F" w14:paraId="18AC90D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DC7D450" w14:textId="77777777" w:rsidR="00076EE2" w:rsidRPr="00E17FE7" w:rsidRDefault="00076EE2" w:rsidP="00076EE2">
            <w:pPr>
              <w:pStyle w:val="TAC"/>
              <w:rPr>
                <w:b/>
                <w:color w:val="000000"/>
              </w:rPr>
            </w:pPr>
            <w:r w:rsidRPr="00E17FE7">
              <w:rPr>
                <w:b/>
                <w:color w:val="000000"/>
              </w:rPr>
              <w:t>5</w:t>
            </w:r>
          </w:p>
        </w:tc>
        <w:tc>
          <w:tcPr>
            <w:tcW w:w="0" w:type="auto"/>
            <w:tcBorders>
              <w:top w:val="single" w:sz="4" w:space="0" w:color="auto"/>
              <w:left w:val="double" w:sz="4" w:space="0" w:color="auto"/>
              <w:bottom w:val="single" w:sz="4" w:space="0" w:color="auto"/>
              <w:right w:val="single" w:sz="4" w:space="0" w:color="auto"/>
            </w:tcBorders>
            <w:vAlign w:val="center"/>
          </w:tcPr>
          <w:p w14:paraId="5628D774"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77DE6789" w14:textId="77777777" w:rsidR="00076EE2" w:rsidRPr="00E17FE7" w:rsidRDefault="00076EE2" w:rsidP="00076EE2">
            <w:pPr>
              <w:pStyle w:val="TAC"/>
              <w:rPr>
                <w:color w:val="000000"/>
              </w:rPr>
            </w:pPr>
            <w:r w:rsidRPr="0048482F">
              <w:rPr>
                <w:color w:val="000000"/>
                <w:lang w:val="pt-BR"/>
              </w:rPr>
              <w:t>379</w:t>
            </w:r>
          </w:p>
        </w:tc>
        <w:tc>
          <w:tcPr>
            <w:tcW w:w="1814" w:type="dxa"/>
            <w:tcBorders>
              <w:top w:val="single" w:sz="4" w:space="0" w:color="auto"/>
              <w:left w:val="single" w:sz="4" w:space="0" w:color="auto"/>
              <w:bottom w:val="single" w:sz="4" w:space="0" w:color="auto"/>
              <w:right w:val="single" w:sz="4" w:space="0" w:color="auto"/>
            </w:tcBorders>
          </w:tcPr>
          <w:p w14:paraId="2A36F047" w14:textId="77777777" w:rsidR="00076EE2" w:rsidRPr="00E17FE7" w:rsidRDefault="00076EE2" w:rsidP="00076EE2">
            <w:pPr>
              <w:pStyle w:val="TAC"/>
              <w:rPr>
                <w:color w:val="000000"/>
              </w:rPr>
            </w:pPr>
            <w:r w:rsidRPr="00E17FE7">
              <w:rPr>
                <w:color w:val="000000"/>
              </w:rPr>
              <w:t>0.7402</w:t>
            </w:r>
          </w:p>
        </w:tc>
      </w:tr>
      <w:tr w:rsidR="00076EE2" w:rsidRPr="0048482F" w14:paraId="11734FF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F3E2330" w14:textId="77777777" w:rsidR="00076EE2" w:rsidRPr="00E17FE7" w:rsidRDefault="00076EE2" w:rsidP="00076EE2">
            <w:pPr>
              <w:pStyle w:val="TAC"/>
              <w:rPr>
                <w:b/>
                <w:color w:val="000000"/>
              </w:rPr>
            </w:pPr>
            <w:r w:rsidRPr="00E17FE7">
              <w:rPr>
                <w:b/>
                <w:color w:val="000000"/>
              </w:rPr>
              <w:t>6</w:t>
            </w:r>
          </w:p>
        </w:tc>
        <w:tc>
          <w:tcPr>
            <w:tcW w:w="0" w:type="auto"/>
            <w:tcBorders>
              <w:top w:val="single" w:sz="4" w:space="0" w:color="auto"/>
              <w:left w:val="double" w:sz="4" w:space="0" w:color="auto"/>
              <w:bottom w:val="single" w:sz="4" w:space="0" w:color="auto"/>
              <w:right w:val="single" w:sz="4" w:space="0" w:color="auto"/>
            </w:tcBorders>
            <w:vAlign w:val="center"/>
          </w:tcPr>
          <w:p w14:paraId="7DD8A50D"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7B40E1E6" w14:textId="77777777" w:rsidR="00076EE2" w:rsidRPr="00E17FE7" w:rsidRDefault="00076EE2" w:rsidP="00076EE2">
            <w:pPr>
              <w:pStyle w:val="TAC"/>
              <w:rPr>
                <w:color w:val="000000"/>
              </w:rPr>
            </w:pPr>
            <w:r w:rsidRPr="0048482F">
              <w:rPr>
                <w:color w:val="000000"/>
                <w:lang w:val="pt-BR"/>
              </w:rPr>
              <w:t>449</w:t>
            </w:r>
          </w:p>
        </w:tc>
        <w:tc>
          <w:tcPr>
            <w:tcW w:w="1814" w:type="dxa"/>
            <w:tcBorders>
              <w:top w:val="single" w:sz="4" w:space="0" w:color="auto"/>
              <w:left w:val="single" w:sz="4" w:space="0" w:color="auto"/>
              <w:bottom w:val="single" w:sz="4" w:space="0" w:color="auto"/>
              <w:right w:val="single" w:sz="4" w:space="0" w:color="auto"/>
            </w:tcBorders>
          </w:tcPr>
          <w:p w14:paraId="03273044" w14:textId="77777777" w:rsidR="00076EE2" w:rsidRPr="00E17FE7" w:rsidRDefault="00076EE2" w:rsidP="00076EE2">
            <w:pPr>
              <w:pStyle w:val="TAC"/>
              <w:rPr>
                <w:color w:val="000000"/>
              </w:rPr>
            </w:pPr>
            <w:r w:rsidRPr="00E17FE7">
              <w:rPr>
                <w:color w:val="000000"/>
              </w:rPr>
              <w:t>0.8770</w:t>
            </w:r>
          </w:p>
        </w:tc>
      </w:tr>
      <w:tr w:rsidR="00076EE2" w:rsidRPr="0048482F" w14:paraId="3A5C371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FD041A1" w14:textId="77777777" w:rsidR="00076EE2" w:rsidRPr="00E17FE7" w:rsidRDefault="00076EE2" w:rsidP="00076EE2">
            <w:pPr>
              <w:pStyle w:val="TAC"/>
              <w:rPr>
                <w:b/>
                <w:color w:val="000000"/>
              </w:rPr>
            </w:pPr>
            <w:r w:rsidRPr="00E17FE7">
              <w:rPr>
                <w:b/>
                <w:color w:val="000000"/>
              </w:rPr>
              <w:t>7</w:t>
            </w:r>
          </w:p>
        </w:tc>
        <w:tc>
          <w:tcPr>
            <w:tcW w:w="0" w:type="auto"/>
            <w:tcBorders>
              <w:top w:val="single" w:sz="4" w:space="0" w:color="auto"/>
              <w:left w:val="double" w:sz="4" w:space="0" w:color="auto"/>
              <w:bottom w:val="single" w:sz="4" w:space="0" w:color="auto"/>
              <w:right w:val="single" w:sz="4" w:space="0" w:color="auto"/>
            </w:tcBorders>
            <w:vAlign w:val="center"/>
          </w:tcPr>
          <w:p w14:paraId="4372881E"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1BDCBD71" w14:textId="77777777" w:rsidR="00076EE2" w:rsidRPr="00E17FE7" w:rsidRDefault="00076EE2" w:rsidP="00076EE2">
            <w:pPr>
              <w:pStyle w:val="TAC"/>
              <w:rPr>
                <w:color w:val="000000"/>
              </w:rPr>
            </w:pPr>
            <w:r w:rsidRPr="0048482F">
              <w:rPr>
                <w:color w:val="000000"/>
                <w:lang w:val="pt-BR"/>
              </w:rPr>
              <w:t>526</w:t>
            </w:r>
          </w:p>
        </w:tc>
        <w:tc>
          <w:tcPr>
            <w:tcW w:w="1814" w:type="dxa"/>
            <w:tcBorders>
              <w:top w:val="single" w:sz="4" w:space="0" w:color="auto"/>
              <w:left w:val="single" w:sz="4" w:space="0" w:color="auto"/>
              <w:bottom w:val="single" w:sz="4" w:space="0" w:color="auto"/>
              <w:right w:val="single" w:sz="4" w:space="0" w:color="auto"/>
            </w:tcBorders>
          </w:tcPr>
          <w:p w14:paraId="7E5C6A05" w14:textId="77777777" w:rsidR="00076EE2" w:rsidRPr="00E17FE7" w:rsidRDefault="00076EE2" w:rsidP="00076EE2">
            <w:pPr>
              <w:pStyle w:val="TAC"/>
              <w:rPr>
                <w:color w:val="000000"/>
              </w:rPr>
            </w:pPr>
            <w:r w:rsidRPr="00E17FE7">
              <w:rPr>
                <w:color w:val="000000"/>
              </w:rPr>
              <w:t>1.0273</w:t>
            </w:r>
          </w:p>
        </w:tc>
      </w:tr>
      <w:tr w:rsidR="00076EE2" w:rsidRPr="0048482F" w14:paraId="05F56EA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EB9DE71" w14:textId="77777777" w:rsidR="00076EE2" w:rsidRPr="00E17FE7" w:rsidRDefault="00076EE2" w:rsidP="00076EE2">
            <w:pPr>
              <w:pStyle w:val="TAC"/>
              <w:rPr>
                <w:b/>
                <w:color w:val="000000"/>
              </w:rPr>
            </w:pPr>
            <w:r w:rsidRPr="00E17FE7">
              <w:rPr>
                <w:b/>
                <w:color w:val="000000"/>
              </w:rPr>
              <w:t>8</w:t>
            </w:r>
          </w:p>
        </w:tc>
        <w:tc>
          <w:tcPr>
            <w:tcW w:w="0" w:type="auto"/>
            <w:tcBorders>
              <w:top w:val="single" w:sz="4" w:space="0" w:color="auto"/>
              <w:left w:val="double" w:sz="4" w:space="0" w:color="auto"/>
              <w:bottom w:val="single" w:sz="4" w:space="0" w:color="auto"/>
              <w:right w:val="single" w:sz="4" w:space="0" w:color="auto"/>
            </w:tcBorders>
            <w:vAlign w:val="center"/>
          </w:tcPr>
          <w:p w14:paraId="3B978FA2"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406E19FC" w14:textId="77777777" w:rsidR="00076EE2" w:rsidRPr="00E17FE7" w:rsidRDefault="00076EE2" w:rsidP="00076EE2">
            <w:pPr>
              <w:pStyle w:val="TAC"/>
              <w:rPr>
                <w:color w:val="000000"/>
              </w:rPr>
            </w:pPr>
            <w:r w:rsidRPr="0048482F">
              <w:rPr>
                <w:color w:val="000000"/>
                <w:lang w:val="pt-BR"/>
              </w:rPr>
              <w:t>602</w:t>
            </w:r>
          </w:p>
        </w:tc>
        <w:tc>
          <w:tcPr>
            <w:tcW w:w="1814" w:type="dxa"/>
            <w:tcBorders>
              <w:top w:val="single" w:sz="4" w:space="0" w:color="auto"/>
              <w:left w:val="single" w:sz="4" w:space="0" w:color="auto"/>
              <w:bottom w:val="single" w:sz="4" w:space="0" w:color="auto"/>
              <w:right w:val="single" w:sz="4" w:space="0" w:color="auto"/>
            </w:tcBorders>
          </w:tcPr>
          <w:p w14:paraId="5AE7B41C" w14:textId="77777777" w:rsidR="00076EE2" w:rsidRPr="00E17FE7" w:rsidRDefault="00076EE2" w:rsidP="00076EE2">
            <w:pPr>
              <w:pStyle w:val="TAC"/>
              <w:rPr>
                <w:color w:val="000000"/>
              </w:rPr>
            </w:pPr>
            <w:r w:rsidRPr="00E17FE7">
              <w:rPr>
                <w:color w:val="000000"/>
              </w:rPr>
              <w:t>1.1758</w:t>
            </w:r>
          </w:p>
        </w:tc>
      </w:tr>
      <w:tr w:rsidR="00076EE2" w:rsidRPr="0048482F" w14:paraId="6DB0278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3A33717" w14:textId="77777777" w:rsidR="00076EE2" w:rsidRPr="00E17FE7" w:rsidRDefault="00076EE2" w:rsidP="00076EE2">
            <w:pPr>
              <w:pStyle w:val="TAC"/>
              <w:rPr>
                <w:b/>
                <w:color w:val="000000"/>
              </w:rPr>
            </w:pPr>
            <w:r w:rsidRPr="00E17FE7">
              <w:rPr>
                <w:b/>
                <w:color w:val="000000"/>
              </w:rPr>
              <w:t>9</w:t>
            </w:r>
          </w:p>
        </w:tc>
        <w:tc>
          <w:tcPr>
            <w:tcW w:w="0" w:type="auto"/>
            <w:tcBorders>
              <w:top w:val="single" w:sz="4" w:space="0" w:color="auto"/>
              <w:left w:val="double" w:sz="4" w:space="0" w:color="auto"/>
              <w:bottom w:val="single" w:sz="4" w:space="0" w:color="auto"/>
              <w:right w:val="single" w:sz="4" w:space="0" w:color="auto"/>
            </w:tcBorders>
            <w:vAlign w:val="center"/>
          </w:tcPr>
          <w:p w14:paraId="17854433"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6E962002" w14:textId="77777777" w:rsidR="00076EE2" w:rsidRPr="00E17FE7" w:rsidRDefault="00076EE2" w:rsidP="00076EE2">
            <w:pPr>
              <w:pStyle w:val="TAC"/>
              <w:rPr>
                <w:color w:val="000000"/>
              </w:rPr>
            </w:pPr>
            <w:r w:rsidRPr="0048482F">
              <w:rPr>
                <w:color w:val="000000"/>
                <w:lang w:val="pt-BR"/>
              </w:rPr>
              <w:t>679</w:t>
            </w:r>
          </w:p>
        </w:tc>
        <w:tc>
          <w:tcPr>
            <w:tcW w:w="1814" w:type="dxa"/>
            <w:tcBorders>
              <w:top w:val="single" w:sz="4" w:space="0" w:color="auto"/>
              <w:left w:val="single" w:sz="4" w:space="0" w:color="auto"/>
              <w:bottom w:val="single" w:sz="4" w:space="0" w:color="auto"/>
              <w:right w:val="single" w:sz="4" w:space="0" w:color="auto"/>
            </w:tcBorders>
          </w:tcPr>
          <w:p w14:paraId="1056D182" w14:textId="77777777" w:rsidR="00076EE2" w:rsidRPr="00E17FE7" w:rsidRDefault="00076EE2" w:rsidP="00076EE2">
            <w:pPr>
              <w:pStyle w:val="TAC"/>
              <w:rPr>
                <w:color w:val="000000"/>
              </w:rPr>
            </w:pPr>
            <w:r w:rsidRPr="00E17FE7">
              <w:rPr>
                <w:color w:val="000000"/>
              </w:rPr>
              <w:t>1.3262</w:t>
            </w:r>
          </w:p>
        </w:tc>
      </w:tr>
      <w:tr w:rsidR="00076EE2" w:rsidRPr="0048482F" w14:paraId="753315D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9E9C5A2" w14:textId="77777777" w:rsidR="00076EE2" w:rsidRPr="00E17FE7" w:rsidRDefault="00076EE2" w:rsidP="00076EE2">
            <w:pPr>
              <w:pStyle w:val="TAC"/>
              <w:rPr>
                <w:b/>
                <w:color w:val="000000"/>
              </w:rPr>
            </w:pPr>
            <w:r w:rsidRPr="00E17FE7">
              <w:rPr>
                <w:b/>
                <w:color w:val="000000"/>
              </w:rPr>
              <w:t>10</w:t>
            </w:r>
          </w:p>
        </w:tc>
        <w:tc>
          <w:tcPr>
            <w:tcW w:w="0" w:type="auto"/>
            <w:tcBorders>
              <w:top w:val="single" w:sz="4" w:space="0" w:color="auto"/>
              <w:left w:val="double" w:sz="4" w:space="0" w:color="auto"/>
              <w:bottom w:val="single" w:sz="4" w:space="0" w:color="auto"/>
              <w:right w:val="single" w:sz="4" w:space="0" w:color="auto"/>
            </w:tcBorders>
            <w:vAlign w:val="center"/>
          </w:tcPr>
          <w:p w14:paraId="384F8BED"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5EB7E627" w14:textId="77777777" w:rsidR="00076EE2" w:rsidRPr="00E17FE7" w:rsidRDefault="00076EE2" w:rsidP="00076EE2">
            <w:pPr>
              <w:pStyle w:val="TAC"/>
              <w:rPr>
                <w:color w:val="000000"/>
              </w:rPr>
            </w:pPr>
            <w:r w:rsidRPr="0048482F">
              <w:rPr>
                <w:color w:val="000000"/>
                <w:lang w:val="pt-BR"/>
              </w:rPr>
              <w:t>340</w:t>
            </w:r>
          </w:p>
        </w:tc>
        <w:tc>
          <w:tcPr>
            <w:tcW w:w="1814" w:type="dxa"/>
            <w:tcBorders>
              <w:top w:val="single" w:sz="4" w:space="0" w:color="auto"/>
              <w:left w:val="single" w:sz="4" w:space="0" w:color="auto"/>
              <w:bottom w:val="single" w:sz="4" w:space="0" w:color="auto"/>
              <w:right w:val="single" w:sz="4" w:space="0" w:color="auto"/>
            </w:tcBorders>
          </w:tcPr>
          <w:p w14:paraId="500544F4" w14:textId="77777777" w:rsidR="00076EE2" w:rsidRPr="00E17FE7" w:rsidRDefault="00076EE2" w:rsidP="00076EE2">
            <w:pPr>
              <w:pStyle w:val="TAC"/>
              <w:rPr>
                <w:color w:val="000000"/>
              </w:rPr>
            </w:pPr>
            <w:r w:rsidRPr="00E17FE7">
              <w:rPr>
                <w:color w:val="000000"/>
              </w:rPr>
              <w:t>1.3281</w:t>
            </w:r>
          </w:p>
        </w:tc>
      </w:tr>
      <w:tr w:rsidR="00076EE2" w:rsidRPr="0048482F" w14:paraId="5807C2E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3DA953A" w14:textId="77777777" w:rsidR="00076EE2" w:rsidRPr="00E17FE7" w:rsidRDefault="00076EE2" w:rsidP="00076EE2">
            <w:pPr>
              <w:pStyle w:val="TAC"/>
              <w:rPr>
                <w:b/>
                <w:color w:val="000000"/>
              </w:rPr>
            </w:pPr>
            <w:r w:rsidRPr="00E17FE7">
              <w:rPr>
                <w:b/>
                <w:color w:val="000000"/>
              </w:rPr>
              <w:t>11</w:t>
            </w:r>
          </w:p>
        </w:tc>
        <w:tc>
          <w:tcPr>
            <w:tcW w:w="0" w:type="auto"/>
            <w:tcBorders>
              <w:top w:val="single" w:sz="4" w:space="0" w:color="auto"/>
              <w:left w:val="double" w:sz="4" w:space="0" w:color="auto"/>
              <w:bottom w:val="single" w:sz="4" w:space="0" w:color="auto"/>
              <w:right w:val="single" w:sz="4" w:space="0" w:color="auto"/>
            </w:tcBorders>
            <w:vAlign w:val="center"/>
          </w:tcPr>
          <w:p w14:paraId="339BB919"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818C48D" w14:textId="77777777" w:rsidR="00076EE2" w:rsidRPr="00E17FE7" w:rsidRDefault="00076EE2" w:rsidP="00076EE2">
            <w:pPr>
              <w:pStyle w:val="TAC"/>
              <w:rPr>
                <w:color w:val="000000"/>
              </w:rPr>
            </w:pPr>
            <w:r w:rsidRPr="0048482F">
              <w:rPr>
                <w:color w:val="000000"/>
                <w:lang w:val="pt-BR"/>
              </w:rPr>
              <w:t>378</w:t>
            </w:r>
          </w:p>
        </w:tc>
        <w:tc>
          <w:tcPr>
            <w:tcW w:w="1814" w:type="dxa"/>
            <w:tcBorders>
              <w:top w:val="single" w:sz="4" w:space="0" w:color="auto"/>
              <w:left w:val="single" w:sz="4" w:space="0" w:color="auto"/>
              <w:bottom w:val="single" w:sz="4" w:space="0" w:color="auto"/>
              <w:right w:val="single" w:sz="4" w:space="0" w:color="auto"/>
            </w:tcBorders>
          </w:tcPr>
          <w:p w14:paraId="69395892" w14:textId="77777777" w:rsidR="00076EE2" w:rsidRPr="00E17FE7" w:rsidRDefault="00076EE2" w:rsidP="00076EE2">
            <w:pPr>
              <w:pStyle w:val="TAC"/>
              <w:rPr>
                <w:color w:val="000000"/>
              </w:rPr>
            </w:pPr>
            <w:r w:rsidRPr="00E17FE7">
              <w:rPr>
                <w:color w:val="000000"/>
              </w:rPr>
              <w:t>1.4766</w:t>
            </w:r>
          </w:p>
        </w:tc>
      </w:tr>
      <w:tr w:rsidR="00076EE2" w:rsidRPr="0048482F" w14:paraId="3F43B94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CCD57BC" w14:textId="77777777" w:rsidR="00076EE2" w:rsidRPr="00E17FE7" w:rsidRDefault="00076EE2" w:rsidP="00076EE2">
            <w:pPr>
              <w:pStyle w:val="TAC"/>
              <w:rPr>
                <w:b/>
                <w:color w:val="000000"/>
              </w:rPr>
            </w:pPr>
            <w:r w:rsidRPr="00E17FE7">
              <w:rPr>
                <w:b/>
                <w:color w:val="000000"/>
              </w:rPr>
              <w:t>12</w:t>
            </w:r>
          </w:p>
        </w:tc>
        <w:tc>
          <w:tcPr>
            <w:tcW w:w="0" w:type="auto"/>
            <w:tcBorders>
              <w:top w:val="single" w:sz="4" w:space="0" w:color="auto"/>
              <w:left w:val="double" w:sz="4" w:space="0" w:color="auto"/>
              <w:bottom w:val="single" w:sz="4" w:space="0" w:color="auto"/>
              <w:right w:val="single" w:sz="4" w:space="0" w:color="auto"/>
            </w:tcBorders>
            <w:vAlign w:val="center"/>
          </w:tcPr>
          <w:p w14:paraId="2CABA123"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4F518D63" w14:textId="77777777" w:rsidR="00076EE2" w:rsidRPr="00E17FE7" w:rsidRDefault="00076EE2" w:rsidP="00076EE2">
            <w:pPr>
              <w:pStyle w:val="TAC"/>
              <w:rPr>
                <w:color w:val="000000"/>
              </w:rPr>
            </w:pPr>
            <w:r w:rsidRPr="0048482F">
              <w:rPr>
                <w:color w:val="000000"/>
                <w:lang w:val="pt-BR"/>
              </w:rPr>
              <w:t>434</w:t>
            </w:r>
          </w:p>
        </w:tc>
        <w:tc>
          <w:tcPr>
            <w:tcW w:w="1814" w:type="dxa"/>
            <w:tcBorders>
              <w:top w:val="single" w:sz="4" w:space="0" w:color="auto"/>
              <w:left w:val="single" w:sz="4" w:space="0" w:color="auto"/>
              <w:bottom w:val="single" w:sz="4" w:space="0" w:color="auto"/>
              <w:right w:val="single" w:sz="4" w:space="0" w:color="auto"/>
            </w:tcBorders>
          </w:tcPr>
          <w:p w14:paraId="06A9E85C" w14:textId="77777777" w:rsidR="00076EE2" w:rsidRPr="00E17FE7" w:rsidRDefault="00076EE2" w:rsidP="00076EE2">
            <w:pPr>
              <w:pStyle w:val="TAC"/>
              <w:rPr>
                <w:color w:val="000000"/>
              </w:rPr>
            </w:pPr>
            <w:r w:rsidRPr="00E17FE7">
              <w:rPr>
                <w:color w:val="000000"/>
              </w:rPr>
              <w:t>1.6953</w:t>
            </w:r>
          </w:p>
        </w:tc>
      </w:tr>
      <w:tr w:rsidR="00076EE2" w:rsidRPr="0048482F" w14:paraId="181BA370"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427F146" w14:textId="77777777" w:rsidR="00076EE2" w:rsidRPr="00E17FE7" w:rsidRDefault="00076EE2" w:rsidP="00076EE2">
            <w:pPr>
              <w:pStyle w:val="TAC"/>
              <w:rPr>
                <w:b/>
                <w:color w:val="000000"/>
              </w:rPr>
            </w:pPr>
            <w:r w:rsidRPr="00E17FE7">
              <w:rPr>
                <w:b/>
                <w:color w:val="000000"/>
              </w:rPr>
              <w:t>13</w:t>
            </w:r>
          </w:p>
        </w:tc>
        <w:tc>
          <w:tcPr>
            <w:tcW w:w="0" w:type="auto"/>
            <w:tcBorders>
              <w:top w:val="single" w:sz="4" w:space="0" w:color="auto"/>
              <w:left w:val="double" w:sz="4" w:space="0" w:color="auto"/>
              <w:bottom w:val="single" w:sz="4" w:space="0" w:color="auto"/>
              <w:right w:val="single" w:sz="4" w:space="0" w:color="auto"/>
            </w:tcBorders>
            <w:vAlign w:val="center"/>
          </w:tcPr>
          <w:p w14:paraId="2B5FD669"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16B134AB" w14:textId="77777777" w:rsidR="00076EE2" w:rsidRPr="00E17FE7" w:rsidRDefault="00076EE2" w:rsidP="00076EE2">
            <w:pPr>
              <w:pStyle w:val="TAC"/>
              <w:rPr>
                <w:color w:val="000000"/>
              </w:rPr>
            </w:pPr>
            <w:r w:rsidRPr="0048482F">
              <w:rPr>
                <w:color w:val="000000"/>
                <w:lang w:val="pt-BR"/>
              </w:rPr>
              <w:t>490</w:t>
            </w:r>
          </w:p>
        </w:tc>
        <w:tc>
          <w:tcPr>
            <w:tcW w:w="1814" w:type="dxa"/>
            <w:tcBorders>
              <w:top w:val="single" w:sz="4" w:space="0" w:color="auto"/>
              <w:left w:val="single" w:sz="4" w:space="0" w:color="auto"/>
              <w:bottom w:val="single" w:sz="4" w:space="0" w:color="auto"/>
              <w:right w:val="single" w:sz="4" w:space="0" w:color="auto"/>
            </w:tcBorders>
          </w:tcPr>
          <w:p w14:paraId="273E3247" w14:textId="77777777" w:rsidR="00076EE2" w:rsidRPr="00E17FE7" w:rsidRDefault="00076EE2" w:rsidP="00076EE2">
            <w:pPr>
              <w:pStyle w:val="TAC"/>
              <w:rPr>
                <w:color w:val="000000"/>
              </w:rPr>
            </w:pPr>
            <w:r w:rsidRPr="00E17FE7">
              <w:rPr>
                <w:color w:val="000000"/>
              </w:rPr>
              <w:t>1.9141</w:t>
            </w:r>
          </w:p>
        </w:tc>
      </w:tr>
      <w:tr w:rsidR="00076EE2" w:rsidRPr="0048482F" w14:paraId="2814E51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759CAC3" w14:textId="77777777" w:rsidR="00076EE2" w:rsidRPr="00E17FE7" w:rsidRDefault="00076EE2" w:rsidP="00076EE2">
            <w:pPr>
              <w:pStyle w:val="TAC"/>
              <w:rPr>
                <w:b/>
                <w:color w:val="000000"/>
              </w:rPr>
            </w:pPr>
            <w:r w:rsidRPr="00E17FE7">
              <w:rPr>
                <w:b/>
                <w:color w:val="000000"/>
              </w:rPr>
              <w:t>14</w:t>
            </w:r>
          </w:p>
        </w:tc>
        <w:tc>
          <w:tcPr>
            <w:tcW w:w="0" w:type="auto"/>
            <w:tcBorders>
              <w:top w:val="single" w:sz="4" w:space="0" w:color="auto"/>
              <w:left w:val="double" w:sz="4" w:space="0" w:color="auto"/>
              <w:bottom w:val="single" w:sz="4" w:space="0" w:color="auto"/>
              <w:right w:val="single" w:sz="4" w:space="0" w:color="auto"/>
            </w:tcBorders>
            <w:vAlign w:val="center"/>
          </w:tcPr>
          <w:p w14:paraId="4AC49B31"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382867B" w14:textId="77777777" w:rsidR="00076EE2" w:rsidRPr="00E17FE7" w:rsidRDefault="00076EE2" w:rsidP="00076EE2">
            <w:pPr>
              <w:pStyle w:val="TAC"/>
              <w:rPr>
                <w:color w:val="000000"/>
              </w:rPr>
            </w:pPr>
            <w:r w:rsidRPr="0048482F">
              <w:rPr>
                <w:color w:val="000000"/>
                <w:lang w:val="pt-BR"/>
              </w:rPr>
              <w:t>553</w:t>
            </w:r>
          </w:p>
        </w:tc>
        <w:tc>
          <w:tcPr>
            <w:tcW w:w="1814" w:type="dxa"/>
            <w:tcBorders>
              <w:top w:val="single" w:sz="4" w:space="0" w:color="auto"/>
              <w:left w:val="single" w:sz="4" w:space="0" w:color="auto"/>
              <w:bottom w:val="single" w:sz="4" w:space="0" w:color="auto"/>
              <w:right w:val="single" w:sz="4" w:space="0" w:color="auto"/>
            </w:tcBorders>
          </w:tcPr>
          <w:p w14:paraId="716E1B29" w14:textId="77777777" w:rsidR="00076EE2" w:rsidRPr="00E17FE7" w:rsidRDefault="00076EE2" w:rsidP="00076EE2">
            <w:pPr>
              <w:pStyle w:val="TAC"/>
              <w:rPr>
                <w:color w:val="000000"/>
              </w:rPr>
            </w:pPr>
            <w:r w:rsidRPr="00E17FE7">
              <w:rPr>
                <w:color w:val="000000"/>
              </w:rPr>
              <w:t>2.1602</w:t>
            </w:r>
          </w:p>
        </w:tc>
      </w:tr>
      <w:tr w:rsidR="00076EE2" w:rsidRPr="0048482F" w14:paraId="14BEDE3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4A64EB2" w14:textId="77777777" w:rsidR="00076EE2" w:rsidRPr="00E17FE7" w:rsidRDefault="00076EE2" w:rsidP="00076EE2">
            <w:pPr>
              <w:pStyle w:val="TAC"/>
              <w:rPr>
                <w:b/>
                <w:color w:val="000000"/>
              </w:rPr>
            </w:pPr>
            <w:r w:rsidRPr="00E17FE7">
              <w:rPr>
                <w:b/>
                <w:color w:val="000000"/>
              </w:rPr>
              <w:t>15</w:t>
            </w:r>
          </w:p>
        </w:tc>
        <w:tc>
          <w:tcPr>
            <w:tcW w:w="0" w:type="auto"/>
            <w:tcBorders>
              <w:top w:val="single" w:sz="4" w:space="0" w:color="auto"/>
              <w:left w:val="double" w:sz="4" w:space="0" w:color="auto"/>
              <w:bottom w:val="single" w:sz="4" w:space="0" w:color="auto"/>
              <w:right w:val="single" w:sz="4" w:space="0" w:color="auto"/>
            </w:tcBorders>
            <w:vAlign w:val="center"/>
          </w:tcPr>
          <w:p w14:paraId="3B25CF3E"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348C496D" w14:textId="77777777" w:rsidR="00076EE2" w:rsidRPr="00E17FE7" w:rsidRDefault="00076EE2" w:rsidP="00076EE2">
            <w:pPr>
              <w:pStyle w:val="TAC"/>
              <w:rPr>
                <w:color w:val="000000"/>
              </w:rPr>
            </w:pPr>
            <w:r w:rsidRPr="0048482F">
              <w:rPr>
                <w:color w:val="000000"/>
                <w:lang w:val="pt-BR"/>
              </w:rPr>
              <w:t>616</w:t>
            </w:r>
          </w:p>
        </w:tc>
        <w:tc>
          <w:tcPr>
            <w:tcW w:w="1814" w:type="dxa"/>
            <w:tcBorders>
              <w:top w:val="single" w:sz="4" w:space="0" w:color="auto"/>
              <w:left w:val="single" w:sz="4" w:space="0" w:color="auto"/>
              <w:bottom w:val="single" w:sz="4" w:space="0" w:color="auto"/>
              <w:right w:val="single" w:sz="4" w:space="0" w:color="auto"/>
            </w:tcBorders>
          </w:tcPr>
          <w:p w14:paraId="04E9B484" w14:textId="77777777" w:rsidR="00076EE2" w:rsidRPr="00E17FE7" w:rsidRDefault="00076EE2" w:rsidP="00076EE2">
            <w:pPr>
              <w:pStyle w:val="TAC"/>
              <w:rPr>
                <w:color w:val="000000"/>
              </w:rPr>
            </w:pPr>
            <w:r w:rsidRPr="00E17FE7">
              <w:rPr>
                <w:color w:val="000000"/>
              </w:rPr>
              <w:t>2.4063</w:t>
            </w:r>
          </w:p>
        </w:tc>
      </w:tr>
      <w:tr w:rsidR="00076EE2" w:rsidRPr="0048482F" w14:paraId="70CEB12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96052B3" w14:textId="77777777" w:rsidR="00076EE2" w:rsidRPr="00E17FE7" w:rsidRDefault="00076EE2" w:rsidP="00076EE2">
            <w:pPr>
              <w:pStyle w:val="TAC"/>
              <w:rPr>
                <w:b/>
                <w:color w:val="000000"/>
              </w:rPr>
            </w:pPr>
            <w:r w:rsidRPr="00E17FE7">
              <w:rPr>
                <w:b/>
                <w:color w:val="000000"/>
              </w:rPr>
              <w:t>16</w:t>
            </w:r>
          </w:p>
        </w:tc>
        <w:tc>
          <w:tcPr>
            <w:tcW w:w="0" w:type="auto"/>
            <w:tcBorders>
              <w:top w:val="single" w:sz="4" w:space="0" w:color="auto"/>
              <w:left w:val="double" w:sz="4" w:space="0" w:color="auto"/>
              <w:bottom w:val="single" w:sz="4" w:space="0" w:color="auto"/>
              <w:right w:val="single" w:sz="4" w:space="0" w:color="auto"/>
            </w:tcBorders>
            <w:vAlign w:val="center"/>
          </w:tcPr>
          <w:p w14:paraId="7F5191FD"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75A8594" w14:textId="77777777" w:rsidR="00076EE2" w:rsidRPr="00E17FE7" w:rsidRDefault="00076EE2" w:rsidP="00076EE2">
            <w:pPr>
              <w:pStyle w:val="TAC"/>
              <w:rPr>
                <w:color w:val="000000"/>
              </w:rPr>
            </w:pPr>
            <w:r w:rsidRPr="0048482F">
              <w:rPr>
                <w:color w:val="000000"/>
                <w:lang w:val="pt-BR"/>
              </w:rPr>
              <w:t>658</w:t>
            </w:r>
          </w:p>
        </w:tc>
        <w:tc>
          <w:tcPr>
            <w:tcW w:w="1814" w:type="dxa"/>
            <w:tcBorders>
              <w:top w:val="single" w:sz="4" w:space="0" w:color="auto"/>
              <w:left w:val="single" w:sz="4" w:space="0" w:color="auto"/>
              <w:bottom w:val="single" w:sz="4" w:space="0" w:color="auto"/>
              <w:right w:val="single" w:sz="4" w:space="0" w:color="auto"/>
            </w:tcBorders>
          </w:tcPr>
          <w:p w14:paraId="66C3638B" w14:textId="77777777" w:rsidR="00076EE2" w:rsidRPr="00E17FE7" w:rsidRDefault="00076EE2" w:rsidP="00076EE2">
            <w:pPr>
              <w:pStyle w:val="TAC"/>
              <w:rPr>
                <w:color w:val="000000"/>
              </w:rPr>
            </w:pPr>
            <w:r w:rsidRPr="00E17FE7">
              <w:rPr>
                <w:color w:val="000000"/>
              </w:rPr>
              <w:t>2.5703</w:t>
            </w:r>
          </w:p>
        </w:tc>
      </w:tr>
      <w:tr w:rsidR="00076EE2" w:rsidRPr="0048482F" w14:paraId="73A778D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46FD17B" w14:textId="77777777" w:rsidR="00076EE2" w:rsidRPr="00E17FE7" w:rsidRDefault="00076EE2" w:rsidP="00076EE2">
            <w:pPr>
              <w:pStyle w:val="TAC"/>
              <w:rPr>
                <w:b/>
                <w:color w:val="000000"/>
              </w:rPr>
            </w:pPr>
            <w:r w:rsidRPr="00E17FE7">
              <w:rPr>
                <w:b/>
                <w:color w:val="000000"/>
              </w:rPr>
              <w:t>17</w:t>
            </w:r>
          </w:p>
        </w:tc>
        <w:tc>
          <w:tcPr>
            <w:tcW w:w="0" w:type="auto"/>
            <w:tcBorders>
              <w:top w:val="single" w:sz="4" w:space="0" w:color="auto"/>
              <w:left w:val="double" w:sz="4" w:space="0" w:color="auto"/>
              <w:bottom w:val="single" w:sz="4" w:space="0" w:color="auto"/>
              <w:right w:val="single" w:sz="4" w:space="0" w:color="auto"/>
            </w:tcBorders>
            <w:vAlign w:val="center"/>
          </w:tcPr>
          <w:p w14:paraId="10C43620"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525D2651" w14:textId="77777777" w:rsidR="00076EE2" w:rsidRPr="00E17FE7" w:rsidRDefault="00076EE2" w:rsidP="00076EE2">
            <w:pPr>
              <w:pStyle w:val="TAC"/>
              <w:rPr>
                <w:color w:val="000000"/>
              </w:rPr>
            </w:pPr>
            <w:r w:rsidRPr="0048482F">
              <w:rPr>
                <w:color w:val="000000"/>
                <w:lang w:val="pt-BR"/>
              </w:rPr>
              <w:t>438</w:t>
            </w:r>
          </w:p>
        </w:tc>
        <w:tc>
          <w:tcPr>
            <w:tcW w:w="1814" w:type="dxa"/>
            <w:tcBorders>
              <w:top w:val="single" w:sz="4" w:space="0" w:color="auto"/>
              <w:left w:val="single" w:sz="4" w:space="0" w:color="auto"/>
              <w:bottom w:val="single" w:sz="4" w:space="0" w:color="auto"/>
              <w:right w:val="single" w:sz="4" w:space="0" w:color="auto"/>
            </w:tcBorders>
          </w:tcPr>
          <w:p w14:paraId="5A93D035" w14:textId="77777777" w:rsidR="00076EE2" w:rsidRPr="00E17FE7" w:rsidRDefault="00076EE2" w:rsidP="00076EE2">
            <w:pPr>
              <w:pStyle w:val="TAC"/>
              <w:rPr>
                <w:color w:val="000000"/>
              </w:rPr>
            </w:pPr>
            <w:r w:rsidRPr="00E17FE7">
              <w:rPr>
                <w:color w:val="000000"/>
              </w:rPr>
              <w:t>2.5664</w:t>
            </w:r>
          </w:p>
        </w:tc>
      </w:tr>
      <w:tr w:rsidR="00076EE2" w:rsidRPr="0048482F" w14:paraId="10A9662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AD3A60C" w14:textId="77777777" w:rsidR="00076EE2" w:rsidRPr="00E17FE7" w:rsidRDefault="00076EE2" w:rsidP="00076EE2">
            <w:pPr>
              <w:pStyle w:val="TAC"/>
              <w:rPr>
                <w:b/>
                <w:color w:val="000000"/>
              </w:rPr>
            </w:pPr>
            <w:r w:rsidRPr="00E17FE7">
              <w:rPr>
                <w:b/>
                <w:color w:val="000000"/>
              </w:rPr>
              <w:t>18</w:t>
            </w:r>
          </w:p>
        </w:tc>
        <w:tc>
          <w:tcPr>
            <w:tcW w:w="0" w:type="auto"/>
            <w:tcBorders>
              <w:top w:val="single" w:sz="4" w:space="0" w:color="auto"/>
              <w:left w:val="double" w:sz="4" w:space="0" w:color="auto"/>
              <w:bottom w:val="single" w:sz="4" w:space="0" w:color="auto"/>
              <w:right w:val="single" w:sz="4" w:space="0" w:color="auto"/>
            </w:tcBorders>
            <w:vAlign w:val="center"/>
          </w:tcPr>
          <w:p w14:paraId="24960163"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29C00384" w14:textId="77777777" w:rsidR="00076EE2" w:rsidRPr="00E17FE7" w:rsidRDefault="00076EE2" w:rsidP="00076EE2">
            <w:pPr>
              <w:pStyle w:val="TAC"/>
              <w:rPr>
                <w:color w:val="000000"/>
              </w:rPr>
            </w:pPr>
            <w:r w:rsidRPr="0048482F">
              <w:rPr>
                <w:color w:val="000000"/>
                <w:lang w:val="pt-BR"/>
              </w:rPr>
              <w:t>466</w:t>
            </w:r>
          </w:p>
        </w:tc>
        <w:tc>
          <w:tcPr>
            <w:tcW w:w="1814" w:type="dxa"/>
            <w:tcBorders>
              <w:top w:val="single" w:sz="4" w:space="0" w:color="auto"/>
              <w:left w:val="single" w:sz="4" w:space="0" w:color="auto"/>
              <w:bottom w:val="single" w:sz="4" w:space="0" w:color="auto"/>
              <w:right w:val="single" w:sz="4" w:space="0" w:color="auto"/>
            </w:tcBorders>
          </w:tcPr>
          <w:p w14:paraId="46539C8B" w14:textId="77777777" w:rsidR="00076EE2" w:rsidRPr="00E17FE7" w:rsidRDefault="00076EE2" w:rsidP="00076EE2">
            <w:pPr>
              <w:pStyle w:val="TAC"/>
              <w:rPr>
                <w:color w:val="000000"/>
              </w:rPr>
            </w:pPr>
            <w:r w:rsidRPr="00E17FE7">
              <w:rPr>
                <w:color w:val="000000"/>
              </w:rPr>
              <w:t>2.7305</w:t>
            </w:r>
          </w:p>
        </w:tc>
      </w:tr>
      <w:tr w:rsidR="00076EE2" w:rsidRPr="0048482F" w14:paraId="140D09E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DC1927B" w14:textId="77777777" w:rsidR="00076EE2" w:rsidRPr="00E17FE7" w:rsidRDefault="00076EE2" w:rsidP="00076EE2">
            <w:pPr>
              <w:pStyle w:val="TAC"/>
              <w:rPr>
                <w:b/>
                <w:color w:val="000000"/>
              </w:rPr>
            </w:pPr>
            <w:r w:rsidRPr="00E17FE7">
              <w:rPr>
                <w:b/>
                <w:color w:val="000000"/>
              </w:rPr>
              <w:t>19</w:t>
            </w:r>
          </w:p>
        </w:tc>
        <w:tc>
          <w:tcPr>
            <w:tcW w:w="0" w:type="auto"/>
            <w:tcBorders>
              <w:top w:val="single" w:sz="4" w:space="0" w:color="auto"/>
              <w:left w:val="double" w:sz="4" w:space="0" w:color="auto"/>
              <w:bottom w:val="single" w:sz="4" w:space="0" w:color="auto"/>
              <w:right w:val="single" w:sz="4" w:space="0" w:color="auto"/>
            </w:tcBorders>
            <w:vAlign w:val="center"/>
          </w:tcPr>
          <w:p w14:paraId="161D5320"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7E0AAF50" w14:textId="77777777" w:rsidR="00076EE2" w:rsidRPr="00E17FE7" w:rsidRDefault="00076EE2" w:rsidP="00076EE2">
            <w:pPr>
              <w:pStyle w:val="TAC"/>
              <w:rPr>
                <w:color w:val="000000"/>
              </w:rPr>
            </w:pPr>
            <w:r w:rsidRPr="0048482F">
              <w:rPr>
                <w:color w:val="000000"/>
                <w:lang w:val="pt-BR"/>
              </w:rPr>
              <w:t>517</w:t>
            </w:r>
          </w:p>
        </w:tc>
        <w:tc>
          <w:tcPr>
            <w:tcW w:w="1814" w:type="dxa"/>
            <w:tcBorders>
              <w:top w:val="single" w:sz="4" w:space="0" w:color="auto"/>
              <w:left w:val="single" w:sz="4" w:space="0" w:color="auto"/>
              <w:bottom w:val="single" w:sz="4" w:space="0" w:color="auto"/>
              <w:right w:val="single" w:sz="4" w:space="0" w:color="auto"/>
            </w:tcBorders>
          </w:tcPr>
          <w:p w14:paraId="7AF49535" w14:textId="77777777" w:rsidR="00076EE2" w:rsidRPr="00E17FE7" w:rsidRDefault="00076EE2" w:rsidP="00076EE2">
            <w:pPr>
              <w:pStyle w:val="TAC"/>
              <w:rPr>
                <w:color w:val="000000"/>
              </w:rPr>
            </w:pPr>
            <w:r w:rsidRPr="00E17FE7">
              <w:rPr>
                <w:color w:val="000000"/>
              </w:rPr>
              <w:t>3.0293</w:t>
            </w:r>
          </w:p>
        </w:tc>
      </w:tr>
      <w:tr w:rsidR="00076EE2" w:rsidRPr="0048482F" w14:paraId="10A1035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34232FE" w14:textId="77777777" w:rsidR="00076EE2" w:rsidRPr="00E17FE7" w:rsidRDefault="00076EE2" w:rsidP="00076EE2">
            <w:pPr>
              <w:pStyle w:val="TAC"/>
              <w:rPr>
                <w:b/>
                <w:color w:val="000000"/>
              </w:rPr>
            </w:pPr>
            <w:r w:rsidRPr="00E17FE7">
              <w:rPr>
                <w:b/>
                <w:color w:val="000000"/>
              </w:rPr>
              <w:t>20</w:t>
            </w:r>
          </w:p>
        </w:tc>
        <w:tc>
          <w:tcPr>
            <w:tcW w:w="0" w:type="auto"/>
            <w:tcBorders>
              <w:top w:val="single" w:sz="4" w:space="0" w:color="auto"/>
              <w:left w:val="double" w:sz="4" w:space="0" w:color="auto"/>
              <w:bottom w:val="single" w:sz="4" w:space="0" w:color="auto"/>
              <w:right w:val="single" w:sz="4" w:space="0" w:color="auto"/>
            </w:tcBorders>
            <w:vAlign w:val="center"/>
          </w:tcPr>
          <w:p w14:paraId="2DAB2413"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1993B2AA" w14:textId="77777777" w:rsidR="00076EE2" w:rsidRPr="00E17FE7" w:rsidRDefault="00076EE2" w:rsidP="00076EE2">
            <w:pPr>
              <w:pStyle w:val="TAC"/>
              <w:rPr>
                <w:color w:val="000000"/>
              </w:rPr>
            </w:pPr>
            <w:r w:rsidRPr="0048482F">
              <w:rPr>
                <w:color w:val="000000"/>
                <w:lang w:val="pt-BR"/>
              </w:rPr>
              <w:t>567</w:t>
            </w:r>
          </w:p>
        </w:tc>
        <w:tc>
          <w:tcPr>
            <w:tcW w:w="1814" w:type="dxa"/>
            <w:tcBorders>
              <w:top w:val="single" w:sz="4" w:space="0" w:color="auto"/>
              <w:left w:val="single" w:sz="4" w:space="0" w:color="auto"/>
              <w:bottom w:val="single" w:sz="4" w:space="0" w:color="auto"/>
              <w:right w:val="single" w:sz="4" w:space="0" w:color="auto"/>
            </w:tcBorders>
          </w:tcPr>
          <w:p w14:paraId="5239DB5B" w14:textId="77777777" w:rsidR="00076EE2" w:rsidRPr="00E17FE7" w:rsidRDefault="00076EE2" w:rsidP="00076EE2">
            <w:pPr>
              <w:pStyle w:val="TAC"/>
              <w:rPr>
                <w:color w:val="000000"/>
              </w:rPr>
            </w:pPr>
            <w:r w:rsidRPr="00E17FE7">
              <w:rPr>
                <w:color w:val="000000"/>
              </w:rPr>
              <w:t>3.3223</w:t>
            </w:r>
          </w:p>
        </w:tc>
      </w:tr>
      <w:tr w:rsidR="00076EE2" w:rsidRPr="0048482F" w14:paraId="45FB159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C0A96F9" w14:textId="77777777" w:rsidR="00076EE2" w:rsidRPr="00E17FE7" w:rsidRDefault="00076EE2" w:rsidP="00076EE2">
            <w:pPr>
              <w:pStyle w:val="TAC"/>
              <w:rPr>
                <w:b/>
                <w:color w:val="000000"/>
              </w:rPr>
            </w:pPr>
            <w:r w:rsidRPr="00E17FE7">
              <w:rPr>
                <w:b/>
                <w:color w:val="000000"/>
              </w:rPr>
              <w:t>21</w:t>
            </w:r>
          </w:p>
        </w:tc>
        <w:tc>
          <w:tcPr>
            <w:tcW w:w="0" w:type="auto"/>
            <w:tcBorders>
              <w:top w:val="single" w:sz="4" w:space="0" w:color="auto"/>
              <w:left w:val="double" w:sz="4" w:space="0" w:color="auto"/>
              <w:bottom w:val="single" w:sz="4" w:space="0" w:color="auto"/>
              <w:right w:val="single" w:sz="4" w:space="0" w:color="auto"/>
            </w:tcBorders>
            <w:vAlign w:val="center"/>
          </w:tcPr>
          <w:p w14:paraId="0D4E8AED"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19346FFB" w14:textId="77777777" w:rsidR="00076EE2" w:rsidRPr="00E17FE7" w:rsidRDefault="00076EE2" w:rsidP="00076EE2">
            <w:pPr>
              <w:pStyle w:val="TAC"/>
              <w:rPr>
                <w:color w:val="000000"/>
              </w:rPr>
            </w:pPr>
            <w:r w:rsidRPr="0048482F">
              <w:rPr>
                <w:color w:val="000000"/>
                <w:lang w:val="pt-BR"/>
              </w:rPr>
              <w:t>616</w:t>
            </w:r>
          </w:p>
        </w:tc>
        <w:tc>
          <w:tcPr>
            <w:tcW w:w="1814" w:type="dxa"/>
            <w:tcBorders>
              <w:top w:val="single" w:sz="4" w:space="0" w:color="auto"/>
              <w:left w:val="single" w:sz="4" w:space="0" w:color="auto"/>
              <w:bottom w:val="single" w:sz="4" w:space="0" w:color="auto"/>
              <w:right w:val="single" w:sz="4" w:space="0" w:color="auto"/>
            </w:tcBorders>
          </w:tcPr>
          <w:p w14:paraId="0BB8A769" w14:textId="77777777" w:rsidR="00076EE2" w:rsidRPr="00E17FE7" w:rsidRDefault="00076EE2" w:rsidP="00076EE2">
            <w:pPr>
              <w:pStyle w:val="TAC"/>
              <w:rPr>
                <w:color w:val="000000"/>
              </w:rPr>
            </w:pPr>
            <w:r w:rsidRPr="00E17FE7">
              <w:rPr>
                <w:color w:val="000000"/>
              </w:rPr>
              <w:t>3.6094</w:t>
            </w:r>
          </w:p>
        </w:tc>
      </w:tr>
      <w:tr w:rsidR="00076EE2" w:rsidRPr="0048482F" w14:paraId="12AEDB7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C788019" w14:textId="77777777" w:rsidR="00076EE2" w:rsidRPr="00E17FE7" w:rsidRDefault="00076EE2" w:rsidP="00076EE2">
            <w:pPr>
              <w:pStyle w:val="TAC"/>
              <w:rPr>
                <w:b/>
                <w:color w:val="000000"/>
              </w:rPr>
            </w:pPr>
            <w:r w:rsidRPr="00E17FE7">
              <w:rPr>
                <w:b/>
                <w:color w:val="000000"/>
              </w:rPr>
              <w:t>22</w:t>
            </w:r>
          </w:p>
        </w:tc>
        <w:tc>
          <w:tcPr>
            <w:tcW w:w="0" w:type="auto"/>
            <w:tcBorders>
              <w:top w:val="single" w:sz="4" w:space="0" w:color="auto"/>
              <w:left w:val="double" w:sz="4" w:space="0" w:color="auto"/>
              <w:bottom w:val="single" w:sz="4" w:space="0" w:color="auto"/>
              <w:right w:val="single" w:sz="4" w:space="0" w:color="auto"/>
            </w:tcBorders>
            <w:vAlign w:val="center"/>
          </w:tcPr>
          <w:p w14:paraId="45D7200A"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68F4FB1E" w14:textId="77777777" w:rsidR="00076EE2" w:rsidRPr="00E17FE7" w:rsidRDefault="00076EE2" w:rsidP="00076EE2">
            <w:pPr>
              <w:pStyle w:val="TAC"/>
              <w:rPr>
                <w:color w:val="000000"/>
              </w:rPr>
            </w:pPr>
            <w:r w:rsidRPr="0048482F">
              <w:rPr>
                <w:color w:val="000000"/>
                <w:lang w:val="pt-BR"/>
              </w:rPr>
              <w:t>666</w:t>
            </w:r>
          </w:p>
        </w:tc>
        <w:tc>
          <w:tcPr>
            <w:tcW w:w="1814" w:type="dxa"/>
            <w:tcBorders>
              <w:top w:val="single" w:sz="4" w:space="0" w:color="auto"/>
              <w:left w:val="single" w:sz="4" w:space="0" w:color="auto"/>
              <w:bottom w:val="single" w:sz="4" w:space="0" w:color="auto"/>
              <w:right w:val="single" w:sz="4" w:space="0" w:color="auto"/>
            </w:tcBorders>
          </w:tcPr>
          <w:p w14:paraId="1952A5C9" w14:textId="77777777" w:rsidR="00076EE2" w:rsidRPr="00E17FE7" w:rsidRDefault="00076EE2" w:rsidP="00076EE2">
            <w:pPr>
              <w:pStyle w:val="TAC"/>
              <w:rPr>
                <w:color w:val="000000"/>
              </w:rPr>
            </w:pPr>
            <w:r w:rsidRPr="00E17FE7">
              <w:rPr>
                <w:color w:val="000000"/>
              </w:rPr>
              <w:t>3.9023</w:t>
            </w:r>
          </w:p>
        </w:tc>
      </w:tr>
      <w:tr w:rsidR="00076EE2" w:rsidRPr="0048482F" w14:paraId="1FDDD7B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926876C" w14:textId="77777777" w:rsidR="00076EE2" w:rsidRPr="00E17FE7" w:rsidRDefault="00076EE2" w:rsidP="00076EE2">
            <w:pPr>
              <w:pStyle w:val="TAC"/>
              <w:rPr>
                <w:b/>
                <w:color w:val="000000"/>
              </w:rPr>
            </w:pPr>
            <w:r w:rsidRPr="00E17FE7">
              <w:rPr>
                <w:b/>
                <w:color w:val="000000"/>
              </w:rPr>
              <w:t>23</w:t>
            </w:r>
          </w:p>
        </w:tc>
        <w:tc>
          <w:tcPr>
            <w:tcW w:w="0" w:type="auto"/>
            <w:tcBorders>
              <w:top w:val="single" w:sz="4" w:space="0" w:color="auto"/>
              <w:left w:val="double" w:sz="4" w:space="0" w:color="auto"/>
              <w:bottom w:val="single" w:sz="4" w:space="0" w:color="auto"/>
              <w:right w:val="single" w:sz="4" w:space="0" w:color="auto"/>
            </w:tcBorders>
            <w:vAlign w:val="center"/>
          </w:tcPr>
          <w:p w14:paraId="36262B9A"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716385F7" w14:textId="77777777" w:rsidR="00076EE2" w:rsidRPr="00E17FE7" w:rsidRDefault="00076EE2" w:rsidP="00076EE2">
            <w:pPr>
              <w:pStyle w:val="TAC"/>
              <w:rPr>
                <w:color w:val="000000"/>
              </w:rPr>
            </w:pPr>
            <w:r w:rsidRPr="0048482F">
              <w:rPr>
                <w:color w:val="000000"/>
                <w:lang w:val="pt-BR"/>
              </w:rPr>
              <w:t>719</w:t>
            </w:r>
          </w:p>
        </w:tc>
        <w:tc>
          <w:tcPr>
            <w:tcW w:w="1814" w:type="dxa"/>
            <w:tcBorders>
              <w:top w:val="single" w:sz="4" w:space="0" w:color="auto"/>
              <w:left w:val="single" w:sz="4" w:space="0" w:color="auto"/>
              <w:bottom w:val="single" w:sz="4" w:space="0" w:color="auto"/>
              <w:right w:val="single" w:sz="4" w:space="0" w:color="auto"/>
            </w:tcBorders>
          </w:tcPr>
          <w:p w14:paraId="12173877" w14:textId="77777777" w:rsidR="00076EE2" w:rsidRPr="00E17FE7" w:rsidRDefault="00076EE2" w:rsidP="00076EE2">
            <w:pPr>
              <w:pStyle w:val="TAC"/>
              <w:rPr>
                <w:color w:val="000000"/>
              </w:rPr>
            </w:pPr>
            <w:r w:rsidRPr="00E17FE7">
              <w:rPr>
                <w:color w:val="000000"/>
              </w:rPr>
              <w:t>4.2129</w:t>
            </w:r>
          </w:p>
        </w:tc>
      </w:tr>
      <w:tr w:rsidR="00076EE2" w:rsidRPr="0048482F" w14:paraId="0EE08BE0"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CA960F3" w14:textId="77777777" w:rsidR="00076EE2" w:rsidRPr="00E17FE7" w:rsidRDefault="00076EE2" w:rsidP="00076EE2">
            <w:pPr>
              <w:pStyle w:val="TAC"/>
              <w:rPr>
                <w:b/>
                <w:color w:val="000000"/>
              </w:rPr>
            </w:pPr>
            <w:r w:rsidRPr="00E17FE7">
              <w:rPr>
                <w:b/>
                <w:color w:val="000000"/>
              </w:rPr>
              <w:t>24</w:t>
            </w:r>
          </w:p>
        </w:tc>
        <w:tc>
          <w:tcPr>
            <w:tcW w:w="0" w:type="auto"/>
            <w:tcBorders>
              <w:top w:val="single" w:sz="4" w:space="0" w:color="auto"/>
              <w:left w:val="double" w:sz="4" w:space="0" w:color="auto"/>
              <w:bottom w:val="single" w:sz="4" w:space="0" w:color="auto"/>
              <w:right w:val="single" w:sz="4" w:space="0" w:color="auto"/>
            </w:tcBorders>
            <w:vAlign w:val="center"/>
          </w:tcPr>
          <w:p w14:paraId="28F8F91C"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72796ECD" w14:textId="77777777" w:rsidR="00076EE2" w:rsidRPr="00E17FE7" w:rsidRDefault="00076EE2" w:rsidP="00076EE2">
            <w:pPr>
              <w:pStyle w:val="TAC"/>
              <w:rPr>
                <w:color w:val="000000"/>
              </w:rPr>
            </w:pPr>
            <w:r w:rsidRPr="0048482F">
              <w:rPr>
                <w:color w:val="000000"/>
                <w:lang w:val="pt-BR"/>
              </w:rPr>
              <w:t>772</w:t>
            </w:r>
          </w:p>
        </w:tc>
        <w:tc>
          <w:tcPr>
            <w:tcW w:w="1814" w:type="dxa"/>
            <w:tcBorders>
              <w:top w:val="single" w:sz="4" w:space="0" w:color="auto"/>
              <w:left w:val="single" w:sz="4" w:space="0" w:color="auto"/>
              <w:bottom w:val="single" w:sz="4" w:space="0" w:color="auto"/>
              <w:right w:val="single" w:sz="4" w:space="0" w:color="auto"/>
            </w:tcBorders>
          </w:tcPr>
          <w:p w14:paraId="379CA130" w14:textId="77777777" w:rsidR="00076EE2" w:rsidRPr="00E17FE7" w:rsidRDefault="00076EE2" w:rsidP="00076EE2">
            <w:pPr>
              <w:pStyle w:val="TAC"/>
              <w:rPr>
                <w:color w:val="000000"/>
              </w:rPr>
            </w:pPr>
            <w:r w:rsidRPr="00E17FE7">
              <w:rPr>
                <w:color w:val="000000"/>
              </w:rPr>
              <w:t>4.5234</w:t>
            </w:r>
          </w:p>
        </w:tc>
      </w:tr>
      <w:tr w:rsidR="00076EE2" w:rsidRPr="0048482F" w14:paraId="41BCCE3F"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762D742" w14:textId="77777777" w:rsidR="00076EE2" w:rsidRPr="00E17FE7" w:rsidRDefault="00076EE2" w:rsidP="00076EE2">
            <w:pPr>
              <w:pStyle w:val="TAC"/>
              <w:rPr>
                <w:b/>
                <w:color w:val="000000"/>
              </w:rPr>
            </w:pPr>
            <w:r w:rsidRPr="00E17FE7">
              <w:rPr>
                <w:b/>
                <w:color w:val="000000"/>
              </w:rPr>
              <w:t>25</w:t>
            </w:r>
          </w:p>
        </w:tc>
        <w:tc>
          <w:tcPr>
            <w:tcW w:w="0" w:type="auto"/>
            <w:tcBorders>
              <w:top w:val="single" w:sz="4" w:space="0" w:color="auto"/>
              <w:left w:val="double" w:sz="4" w:space="0" w:color="auto"/>
              <w:bottom w:val="single" w:sz="4" w:space="0" w:color="auto"/>
              <w:right w:val="single" w:sz="4" w:space="0" w:color="auto"/>
            </w:tcBorders>
            <w:vAlign w:val="center"/>
          </w:tcPr>
          <w:p w14:paraId="05E8D260"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4FDB66B8" w14:textId="77777777" w:rsidR="00076EE2" w:rsidRPr="00E17FE7" w:rsidRDefault="00076EE2" w:rsidP="00076EE2">
            <w:pPr>
              <w:pStyle w:val="TAC"/>
              <w:rPr>
                <w:color w:val="000000"/>
              </w:rPr>
            </w:pPr>
            <w:r w:rsidRPr="0048482F">
              <w:rPr>
                <w:color w:val="000000"/>
                <w:lang w:val="pt-BR"/>
              </w:rPr>
              <w:t>822</w:t>
            </w:r>
          </w:p>
        </w:tc>
        <w:tc>
          <w:tcPr>
            <w:tcW w:w="1814" w:type="dxa"/>
            <w:tcBorders>
              <w:top w:val="single" w:sz="4" w:space="0" w:color="auto"/>
              <w:left w:val="single" w:sz="4" w:space="0" w:color="auto"/>
              <w:bottom w:val="single" w:sz="4" w:space="0" w:color="auto"/>
              <w:right w:val="single" w:sz="4" w:space="0" w:color="auto"/>
            </w:tcBorders>
          </w:tcPr>
          <w:p w14:paraId="2F008360" w14:textId="77777777" w:rsidR="00076EE2" w:rsidRPr="00E17FE7" w:rsidRDefault="00076EE2" w:rsidP="00076EE2">
            <w:pPr>
              <w:pStyle w:val="TAC"/>
              <w:rPr>
                <w:color w:val="000000"/>
              </w:rPr>
            </w:pPr>
            <w:r w:rsidRPr="00E17FE7">
              <w:rPr>
                <w:color w:val="000000"/>
              </w:rPr>
              <w:t>4.8164</w:t>
            </w:r>
          </w:p>
        </w:tc>
      </w:tr>
      <w:tr w:rsidR="00076EE2" w:rsidRPr="0048482F" w14:paraId="2051BD8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3410E99" w14:textId="77777777" w:rsidR="00076EE2" w:rsidRPr="00E17FE7" w:rsidRDefault="00076EE2" w:rsidP="00076EE2">
            <w:pPr>
              <w:pStyle w:val="TAC"/>
              <w:rPr>
                <w:b/>
                <w:color w:val="000000"/>
              </w:rPr>
            </w:pPr>
            <w:r w:rsidRPr="00E17FE7">
              <w:rPr>
                <w:b/>
                <w:color w:val="000000"/>
              </w:rPr>
              <w:t>26</w:t>
            </w:r>
          </w:p>
        </w:tc>
        <w:tc>
          <w:tcPr>
            <w:tcW w:w="0" w:type="auto"/>
            <w:tcBorders>
              <w:top w:val="single" w:sz="4" w:space="0" w:color="auto"/>
              <w:left w:val="double" w:sz="4" w:space="0" w:color="auto"/>
              <w:bottom w:val="single" w:sz="4" w:space="0" w:color="auto"/>
              <w:right w:val="single" w:sz="4" w:space="0" w:color="auto"/>
            </w:tcBorders>
            <w:vAlign w:val="center"/>
          </w:tcPr>
          <w:p w14:paraId="71D9B089"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47567760" w14:textId="77777777" w:rsidR="00076EE2" w:rsidRPr="00E17FE7" w:rsidRDefault="00076EE2" w:rsidP="00076EE2">
            <w:pPr>
              <w:pStyle w:val="TAC"/>
              <w:rPr>
                <w:color w:val="000000"/>
              </w:rPr>
            </w:pPr>
            <w:r w:rsidRPr="0048482F">
              <w:rPr>
                <w:color w:val="000000"/>
                <w:lang w:val="pt-BR"/>
              </w:rPr>
              <w:t>873</w:t>
            </w:r>
          </w:p>
        </w:tc>
        <w:tc>
          <w:tcPr>
            <w:tcW w:w="1814" w:type="dxa"/>
            <w:tcBorders>
              <w:top w:val="single" w:sz="4" w:space="0" w:color="auto"/>
              <w:left w:val="single" w:sz="4" w:space="0" w:color="auto"/>
              <w:bottom w:val="single" w:sz="4" w:space="0" w:color="auto"/>
              <w:right w:val="single" w:sz="4" w:space="0" w:color="auto"/>
            </w:tcBorders>
          </w:tcPr>
          <w:p w14:paraId="5B2E752A" w14:textId="77777777" w:rsidR="00076EE2" w:rsidRPr="00E17FE7" w:rsidRDefault="00076EE2" w:rsidP="00076EE2">
            <w:pPr>
              <w:pStyle w:val="TAC"/>
              <w:rPr>
                <w:color w:val="000000"/>
              </w:rPr>
            </w:pPr>
            <w:r w:rsidRPr="00E17FE7">
              <w:rPr>
                <w:color w:val="000000"/>
              </w:rPr>
              <w:t>5.1152</w:t>
            </w:r>
          </w:p>
        </w:tc>
      </w:tr>
      <w:tr w:rsidR="00076EE2" w:rsidRPr="0048482F" w14:paraId="5E7FB7A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AE19646" w14:textId="77777777" w:rsidR="00076EE2" w:rsidRPr="00E17FE7" w:rsidRDefault="00076EE2" w:rsidP="00076EE2">
            <w:pPr>
              <w:pStyle w:val="TAC"/>
              <w:rPr>
                <w:b/>
                <w:color w:val="000000"/>
              </w:rPr>
            </w:pPr>
            <w:r w:rsidRPr="00E17FE7">
              <w:rPr>
                <w:b/>
                <w:color w:val="000000"/>
              </w:rPr>
              <w:t>27</w:t>
            </w:r>
          </w:p>
        </w:tc>
        <w:tc>
          <w:tcPr>
            <w:tcW w:w="0" w:type="auto"/>
            <w:tcBorders>
              <w:top w:val="single" w:sz="4" w:space="0" w:color="auto"/>
              <w:left w:val="double" w:sz="4" w:space="0" w:color="auto"/>
              <w:bottom w:val="single" w:sz="4" w:space="0" w:color="auto"/>
              <w:right w:val="single" w:sz="4" w:space="0" w:color="auto"/>
            </w:tcBorders>
            <w:vAlign w:val="center"/>
          </w:tcPr>
          <w:p w14:paraId="3B4EE348"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5C7211B4" w14:textId="77777777" w:rsidR="00076EE2" w:rsidRPr="00E17FE7" w:rsidRDefault="00076EE2" w:rsidP="00076EE2">
            <w:pPr>
              <w:pStyle w:val="TAC"/>
              <w:rPr>
                <w:color w:val="000000"/>
              </w:rPr>
            </w:pPr>
            <w:r w:rsidRPr="0048482F">
              <w:rPr>
                <w:color w:val="000000"/>
                <w:lang w:val="pt-BR"/>
              </w:rPr>
              <w:t>910</w:t>
            </w:r>
          </w:p>
        </w:tc>
        <w:tc>
          <w:tcPr>
            <w:tcW w:w="1814" w:type="dxa"/>
            <w:tcBorders>
              <w:top w:val="single" w:sz="4" w:space="0" w:color="auto"/>
              <w:left w:val="single" w:sz="4" w:space="0" w:color="auto"/>
              <w:bottom w:val="single" w:sz="4" w:space="0" w:color="auto"/>
              <w:right w:val="single" w:sz="4" w:space="0" w:color="auto"/>
            </w:tcBorders>
          </w:tcPr>
          <w:p w14:paraId="1F1E0A59" w14:textId="77777777" w:rsidR="00076EE2" w:rsidRPr="00E17FE7" w:rsidRDefault="00076EE2" w:rsidP="00076EE2">
            <w:pPr>
              <w:pStyle w:val="TAC"/>
              <w:rPr>
                <w:color w:val="000000"/>
              </w:rPr>
            </w:pPr>
            <w:r w:rsidRPr="00E17FE7">
              <w:rPr>
                <w:color w:val="000000"/>
              </w:rPr>
              <w:t>5.3320</w:t>
            </w:r>
          </w:p>
        </w:tc>
      </w:tr>
      <w:tr w:rsidR="00076EE2" w:rsidRPr="0048482F" w14:paraId="208952D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4B52170" w14:textId="77777777" w:rsidR="00076EE2" w:rsidRPr="00E17FE7" w:rsidRDefault="00076EE2" w:rsidP="00076EE2">
            <w:pPr>
              <w:pStyle w:val="TAC"/>
              <w:rPr>
                <w:b/>
                <w:color w:val="000000"/>
              </w:rPr>
            </w:pPr>
            <w:r w:rsidRPr="00E17FE7">
              <w:rPr>
                <w:b/>
                <w:color w:val="000000"/>
              </w:rPr>
              <w:t>28</w:t>
            </w:r>
          </w:p>
        </w:tc>
        <w:tc>
          <w:tcPr>
            <w:tcW w:w="0" w:type="auto"/>
            <w:tcBorders>
              <w:top w:val="single" w:sz="4" w:space="0" w:color="auto"/>
              <w:left w:val="double" w:sz="4" w:space="0" w:color="auto"/>
              <w:bottom w:val="single" w:sz="4" w:space="0" w:color="auto"/>
              <w:right w:val="single" w:sz="4" w:space="0" w:color="auto"/>
            </w:tcBorders>
            <w:vAlign w:val="center"/>
            <w:hideMark/>
          </w:tcPr>
          <w:p w14:paraId="13D0A021"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459BCEAE" w14:textId="77777777" w:rsidR="00076EE2" w:rsidRPr="00E17FE7" w:rsidRDefault="00076EE2" w:rsidP="00076EE2">
            <w:pPr>
              <w:pStyle w:val="TAC"/>
              <w:rPr>
                <w:color w:val="000000"/>
              </w:rPr>
            </w:pPr>
            <w:r w:rsidRPr="0048482F">
              <w:rPr>
                <w:color w:val="000000"/>
                <w:lang w:val="pt-BR"/>
              </w:rPr>
              <w:t>948</w:t>
            </w:r>
          </w:p>
        </w:tc>
        <w:tc>
          <w:tcPr>
            <w:tcW w:w="1814" w:type="dxa"/>
            <w:tcBorders>
              <w:top w:val="single" w:sz="4" w:space="0" w:color="auto"/>
              <w:left w:val="single" w:sz="4" w:space="0" w:color="auto"/>
              <w:bottom w:val="single" w:sz="4" w:space="0" w:color="auto"/>
              <w:right w:val="single" w:sz="4" w:space="0" w:color="auto"/>
            </w:tcBorders>
          </w:tcPr>
          <w:p w14:paraId="0554C800" w14:textId="77777777" w:rsidR="00076EE2" w:rsidRPr="00E17FE7" w:rsidRDefault="00076EE2" w:rsidP="00076EE2">
            <w:pPr>
              <w:pStyle w:val="TAC"/>
              <w:rPr>
                <w:color w:val="000000"/>
              </w:rPr>
            </w:pPr>
            <w:r w:rsidRPr="00E17FE7">
              <w:rPr>
                <w:color w:val="000000"/>
              </w:rPr>
              <w:t>5.5547</w:t>
            </w:r>
          </w:p>
        </w:tc>
      </w:tr>
      <w:tr w:rsidR="00076EE2" w:rsidRPr="0048482F" w14:paraId="164553D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F3C97DD" w14:textId="77777777" w:rsidR="00076EE2" w:rsidRPr="00E17FE7" w:rsidRDefault="00076EE2" w:rsidP="00076EE2">
            <w:pPr>
              <w:pStyle w:val="TAC"/>
              <w:rPr>
                <w:b/>
                <w:color w:val="000000"/>
              </w:rPr>
            </w:pPr>
            <w:r w:rsidRPr="00E17FE7">
              <w:rPr>
                <w:b/>
                <w:color w:val="000000"/>
              </w:rPr>
              <w:t>29</w:t>
            </w:r>
          </w:p>
        </w:tc>
        <w:tc>
          <w:tcPr>
            <w:tcW w:w="0" w:type="auto"/>
            <w:tcBorders>
              <w:top w:val="single" w:sz="4" w:space="0" w:color="auto"/>
              <w:left w:val="double" w:sz="4" w:space="0" w:color="auto"/>
              <w:bottom w:val="single" w:sz="4" w:space="0" w:color="auto"/>
              <w:right w:val="single" w:sz="4" w:space="0" w:color="auto"/>
            </w:tcBorders>
            <w:vAlign w:val="center"/>
            <w:hideMark/>
          </w:tcPr>
          <w:p w14:paraId="629AE03C" w14:textId="77777777" w:rsidR="00076EE2" w:rsidRPr="00E17FE7" w:rsidRDefault="00076EE2" w:rsidP="00076EE2">
            <w:pPr>
              <w:pStyle w:val="TAC"/>
              <w:rPr>
                <w:color w:val="000000"/>
              </w:rPr>
            </w:pPr>
            <w:r w:rsidRPr="00E17FE7">
              <w:rPr>
                <w:color w:val="000000"/>
              </w:rPr>
              <w:t>2</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6A994DAA" w14:textId="77777777" w:rsidR="00076EE2" w:rsidRPr="00E17FE7" w:rsidRDefault="00076EE2" w:rsidP="00076EE2">
            <w:pPr>
              <w:pStyle w:val="TAC"/>
              <w:rPr>
                <w:color w:val="000000"/>
              </w:rPr>
            </w:pPr>
            <w:r w:rsidRPr="00E17FE7">
              <w:rPr>
                <w:color w:val="000000"/>
              </w:rPr>
              <w:t>reserved</w:t>
            </w:r>
          </w:p>
        </w:tc>
      </w:tr>
      <w:tr w:rsidR="00076EE2" w:rsidRPr="0048482F" w14:paraId="6B50C12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CAF2EB5" w14:textId="77777777" w:rsidR="00076EE2" w:rsidRPr="00E17FE7" w:rsidRDefault="00076EE2" w:rsidP="00076EE2">
            <w:pPr>
              <w:pStyle w:val="TAC"/>
              <w:rPr>
                <w:b/>
                <w:color w:val="000000"/>
              </w:rPr>
            </w:pPr>
            <w:r w:rsidRPr="00E17FE7">
              <w:rPr>
                <w:b/>
                <w:color w:val="000000"/>
              </w:rPr>
              <w:t>30</w:t>
            </w:r>
          </w:p>
        </w:tc>
        <w:tc>
          <w:tcPr>
            <w:tcW w:w="0" w:type="auto"/>
            <w:tcBorders>
              <w:top w:val="single" w:sz="4" w:space="0" w:color="auto"/>
              <w:left w:val="double" w:sz="4" w:space="0" w:color="auto"/>
              <w:bottom w:val="single" w:sz="4" w:space="0" w:color="auto"/>
              <w:right w:val="single" w:sz="4" w:space="0" w:color="auto"/>
            </w:tcBorders>
            <w:vAlign w:val="center"/>
            <w:hideMark/>
          </w:tcPr>
          <w:p w14:paraId="679FC565" w14:textId="77777777" w:rsidR="00076EE2" w:rsidRPr="00E17FE7" w:rsidRDefault="00076EE2" w:rsidP="00076EE2">
            <w:pPr>
              <w:pStyle w:val="TAC"/>
              <w:rPr>
                <w:color w:val="000000"/>
              </w:rPr>
            </w:pPr>
            <w:r w:rsidRPr="00E17FE7">
              <w:rPr>
                <w:color w:val="000000"/>
              </w:rPr>
              <w:t>4</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7764A667" w14:textId="77777777" w:rsidR="00076EE2" w:rsidRPr="00E17FE7" w:rsidRDefault="00076EE2" w:rsidP="00076EE2">
            <w:pPr>
              <w:pStyle w:val="TAC"/>
              <w:rPr>
                <w:color w:val="000000"/>
              </w:rPr>
            </w:pPr>
            <w:r w:rsidRPr="00E17FE7">
              <w:rPr>
                <w:color w:val="000000"/>
              </w:rPr>
              <w:t>reserved</w:t>
            </w:r>
          </w:p>
        </w:tc>
      </w:tr>
      <w:tr w:rsidR="00076EE2" w:rsidRPr="0048482F" w14:paraId="5150AB2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40E6882" w14:textId="77777777" w:rsidR="00076EE2" w:rsidRPr="00E17FE7" w:rsidRDefault="00076EE2" w:rsidP="00076EE2">
            <w:pPr>
              <w:pStyle w:val="TAC"/>
              <w:rPr>
                <w:b/>
                <w:color w:val="000000"/>
              </w:rPr>
            </w:pPr>
            <w:r w:rsidRPr="00E17FE7">
              <w:rPr>
                <w:b/>
                <w:color w:val="000000"/>
              </w:rPr>
              <w:t>31</w:t>
            </w:r>
          </w:p>
        </w:tc>
        <w:tc>
          <w:tcPr>
            <w:tcW w:w="0" w:type="auto"/>
            <w:tcBorders>
              <w:top w:val="single" w:sz="4" w:space="0" w:color="auto"/>
              <w:left w:val="double" w:sz="4" w:space="0" w:color="auto"/>
              <w:bottom w:val="single" w:sz="4" w:space="0" w:color="auto"/>
              <w:right w:val="single" w:sz="4" w:space="0" w:color="auto"/>
            </w:tcBorders>
            <w:vAlign w:val="center"/>
            <w:hideMark/>
          </w:tcPr>
          <w:p w14:paraId="07CC0265" w14:textId="77777777" w:rsidR="00076EE2" w:rsidRPr="00E17FE7" w:rsidRDefault="00076EE2" w:rsidP="00076EE2">
            <w:pPr>
              <w:pStyle w:val="TAC"/>
              <w:rPr>
                <w:color w:val="000000"/>
              </w:rPr>
            </w:pPr>
            <w:r w:rsidRPr="00E17FE7">
              <w:rPr>
                <w:color w:val="000000"/>
              </w:rPr>
              <w:t>6</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388494E3" w14:textId="77777777" w:rsidR="00076EE2" w:rsidRPr="00E17FE7" w:rsidRDefault="00076EE2" w:rsidP="00076EE2">
            <w:pPr>
              <w:pStyle w:val="TAC"/>
              <w:rPr>
                <w:color w:val="000000"/>
              </w:rPr>
            </w:pPr>
            <w:r w:rsidRPr="00E17FE7">
              <w:rPr>
                <w:color w:val="000000"/>
              </w:rPr>
              <w:t>reserved</w:t>
            </w:r>
          </w:p>
        </w:tc>
      </w:tr>
    </w:tbl>
    <w:p w14:paraId="1EC28CC0" w14:textId="77777777" w:rsidR="00076EE2" w:rsidRPr="0048482F" w:rsidRDefault="00076EE2" w:rsidP="00076EE2">
      <w:pPr>
        <w:ind w:left="1291"/>
        <w:rPr>
          <w:color w:val="000000"/>
        </w:rPr>
      </w:pPr>
    </w:p>
    <w:p w14:paraId="289E6137" w14:textId="77777777" w:rsidR="00076EE2" w:rsidRPr="0048482F" w:rsidRDefault="00076EE2" w:rsidP="00076EE2">
      <w:pPr>
        <w:pStyle w:val="TH"/>
      </w:pPr>
      <w:r w:rsidRPr="0048482F">
        <w:lastRenderedPageBreak/>
        <w:t>Table 5.1.3.1-2: MCS index table 2 for PDSCH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716"/>
        <w:gridCol w:w="2663"/>
        <w:gridCol w:w="1900"/>
      </w:tblGrid>
      <w:tr w:rsidR="00076EE2" w:rsidRPr="0048482F" w14:paraId="34A293A0" w14:textId="77777777" w:rsidTr="00076EE2">
        <w:trPr>
          <w:cantSplit/>
          <w:jc w:val="center"/>
        </w:trPr>
        <w:tc>
          <w:tcPr>
            <w:tcW w:w="0" w:type="auto"/>
            <w:tcBorders>
              <w:top w:val="single" w:sz="4" w:space="0" w:color="auto"/>
              <w:left w:val="single" w:sz="4" w:space="0" w:color="auto"/>
              <w:bottom w:val="double" w:sz="4" w:space="0" w:color="auto"/>
              <w:right w:val="double" w:sz="4" w:space="0" w:color="auto"/>
            </w:tcBorders>
            <w:shd w:val="clear" w:color="auto" w:fill="E0E0E0"/>
            <w:vAlign w:val="center"/>
            <w:hideMark/>
          </w:tcPr>
          <w:p w14:paraId="5F044F0C" w14:textId="77777777" w:rsidR="00076EE2" w:rsidRPr="0048482F" w:rsidRDefault="00076EE2" w:rsidP="00076EE2">
            <w:pPr>
              <w:pStyle w:val="TAH"/>
              <w:rPr>
                <w:bCs/>
                <w:color w:val="000000"/>
                <w:lang w:val="en-US"/>
              </w:rPr>
            </w:pPr>
            <w:r w:rsidRPr="0048482F">
              <w:rPr>
                <w:bCs/>
                <w:color w:val="000000"/>
                <w:lang w:val="en-US"/>
              </w:rPr>
              <w:t>MCS Index</w:t>
            </w:r>
            <w:r w:rsidRPr="0048482F">
              <w:rPr>
                <w:bCs/>
                <w:color w:val="000000"/>
                <w:lang w:val="en-US"/>
              </w:rPr>
              <w:br/>
            </w:r>
            <w:r w:rsidRPr="00E17FE7">
              <w:rPr>
                <w:i/>
                <w:color w:val="000000"/>
              </w:rPr>
              <w:t>I</w:t>
            </w:r>
            <w:r w:rsidRPr="00E17FE7">
              <w:rPr>
                <w:i/>
                <w:color w:val="000000"/>
                <w:vertAlign w:val="subscript"/>
              </w:rPr>
              <w:t>MCS</w:t>
            </w:r>
            <w:r w:rsidRPr="00E17FE7" w:rsidDel="008B3809">
              <w:rPr>
                <w:color w:val="000000"/>
              </w:rPr>
              <w:t xml:space="preserve"> </w:t>
            </w:r>
          </w:p>
        </w:tc>
        <w:tc>
          <w:tcPr>
            <w:tcW w:w="0" w:type="auto"/>
            <w:tcBorders>
              <w:top w:val="single" w:sz="4" w:space="0" w:color="auto"/>
              <w:left w:val="double" w:sz="4" w:space="0" w:color="auto"/>
              <w:bottom w:val="double" w:sz="4" w:space="0" w:color="auto"/>
              <w:right w:val="single" w:sz="4" w:space="0" w:color="auto"/>
            </w:tcBorders>
            <w:shd w:val="clear" w:color="auto" w:fill="E0E0E0"/>
            <w:vAlign w:val="center"/>
            <w:hideMark/>
          </w:tcPr>
          <w:p w14:paraId="435977EB" w14:textId="77777777" w:rsidR="00076EE2" w:rsidRPr="0048482F" w:rsidRDefault="00076EE2" w:rsidP="00076EE2">
            <w:pPr>
              <w:pStyle w:val="TAH"/>
              <w:rPr>
                <w:bCs/>
                <w:color w:val="000000"/>
                <w:lang w:val="en-US"/>
              </w:rPr>
            </w:pPr>
            <w:r w:rsidRPr="0048482F">
              <w:rPr>
                <w:bCs/>
                <w:color w:val="000000"/>
                <w:lang w:val="en-US"/>
              </w:rPr>
              <w:t>Modulation Order</w:t>
            </w:r>
            <w:r w:rsidRPr="0048482F">
              <w:rPr>
                <w:bCs/>
                <w:color w:val="000000"/>
                <w:lang w:val="en-US"/>
              </w:rPr>
              <w:br/>
            </w:r>
            <w:r w:rsidRPr="00E17FE7">
              <w:rPr>
                <w:i/>
                <w:color w:val="000000"/>
              </w:rPr>
              <w:t xml:space="preserve"> </w:t>
            </w:r>
            <w:proofErr w:type="spellStart"/>
            <w:r w:rsidRPr="00E17FE7">
              <w:rPr>
                <w:i/>
                <w:color w:val="000000"/>
              </w:rPr>
              <w:t>Q</w:t>
            </w:r>
            <w:r w:rsidRPr="00E17FE7">
              <w:rPr>
                <w:i/>
                <w:color w:val="000000"/>
                <w:vertAlign w:val="subscript"/>
              </w:rPr>
              <w:t>m</w:t>
            </w:r>
            <w:proofErr w:type="spellEnd"/>
          </w:p>
        </w:tc>
        <w:tc>
          <w:tcPr>
            <w:tcW w:w="0" w:type="auto"/>
            <w:tcBorders>
              <w:top w:val="single" w:sz="4" w:space="0" w:color="auto"/>
              <w:left w:val="single" w:sz="4" w:space="0" w:color="auto"/>
              <w:bottom w:val="double" w:sz="4" w:space="0" w:color="auto"/>
              <w:right w:val="single" w:sz="4" w:space="0" w:color="auto"/>
            </w:tcBorders>
            <w:shd w:val="clear" w:color="auto" w:fill="E0E0E0"/>
            <w:vAlign w:val="center"/>
            <w:hideMark/>
          </w:tcPr>
          <w:p w14:paraId="5A5A562D" w14:textId="77777777" w:rsidR="00076EE2" w:rsidRPr="00E17FE7" w:rsidRDefault="00076EE2" w:rsidP="00076EE2">
            <w:pPr>
              <w:pStyle w:val="TAH"/>
              <w:rPr>
                <w:color w:val="000000"/>
              </w:rPr>
            </w:pPr>
            <w:r w:rsidRPr="0048482F">
              <w:rPr>
                <w:bCs/>
                <w:color w:val="000000"/>
                <w:lang w:val="en-US"/>
              </w:rPr>
              <w:t xml:space="preserve">Target code Rate </w:t>
            </w:r>
            <w:r>
              <w:rPr>
                <w:bCs/>
                <w:i/>
                <w:color w:val="000000"/>
                <w:lang w:val="en-US"/>
              </w:rPr>
              <w:t xml:space="preserve">R </w:t>
            </w:r>
            <w:r w:rsidRPr="00E17FE7">
              <w:rPr>
                <w:color w:val="000000"/>
              </w:rPr>
              <w:t>x [1024]</w:t>
            </w:r>
          </w:p>
        </w:tc>
        <w:tc>
          <w:tcPr>
            <w:tcW w:w="1839" w:type="dxa"/>
            <w:tcBorders>
              <w:top w:val="single" w:sz="4" w:space="0" w:color="auto"/>
              <w:left w:val="single" w:sz="4" w:space="0" w:color="auto"/>
              <w:bottom w:val="double" w:sz="4" w:space="0" w:color="auto"/>
              <w:right w:val="single" w:sz="4" w:space="0" w:color="auto"/>
            </w:tcBorders>
            <w:shd w:val="clear" w:color="auto" w:fill="E0E0E0"/>
          </w:tcPr>
          <w:p w14:paraId="56A8D416" w14:textId="77777777" w:rsidR="00076EE2" w:rsidRPr="00E17FE7" w:rsidRDefault="00076EE2" w:rsidP="00076EE2">
            <w:pPr>
              <w:pStyle w:val="TAH"/>
              <w:rPr>
                <w:bCs/>
                <w:color w:val="000000"/>
              </w:rPr>
            </w:pPr>
            <w:r w:rsidRPr="00E17FE7">
              <w:rPr>
                <w:bCs/>
                <w:color w:val="000000"/>
              </w:rPr>
              <w:t>Spectral</w:t>
            </w:r>
          </w:p>
          <w:p w14:paraId="25DD44BB" w14:textId="77777777" w:rsidR="00076EE2" w:rsidRPr="00E17FE7" w:rsidRDefault="00076EE2" w:rsidP="00076EE2">
            <w:pPr>
              <w:pStyle w:val="TAH"/>
              <w:rPr>
                <w:bCs/>
                <w:color w:val="000000"/>
              </w:rPr>
            </w:pPr>
            <w:r w:rsidRPr="00E17FE7">
              <w:rPr>
                <w:bCs/>
                <w:color w:val="000000"/>
              </w:rPr>
              <w:t>efficiency</w:t>
            </w:r>
          </w:p>
        </w:tc>
      </w:tr>
      <w:tr w:rsidR="00076EE2" w:rsidRPr="0048482F" w14:paraId="22316551" w14:textId="77777777" w:rsidTr="00076EE2">
        <w:trPr>
          <w:cantSplit/>
          <w:jc w:val="center"/>
        </w:trPr>
        <w:tc>
          <w:tcPr>
            <w:tcW w:w="0" w:type="auto"/>
            <w:tcBorders>
              <w:top w:val="double" w:sz="4" w:space="0" w:color="auto"/>
              <w:left w:val="single" w:sz="4" w:space="0" w:color="auto"/>
              <w:bottom w:val="single" w:sz="4" w:space="0" w:color="auto"/>
              <w:right w:val="double" w:sz="4" w:space="0" w:color="auto"/>
            </w:tcBorders>
            <w:vAlign w:val="center"/>
            <w:hideMark/>
          </w:tcPr>
          <w:p w14:paraId="5C0624DC" w14:textId="77777777" w:rsidR="00076EE2" w:rsidRPr="0048482F" w:rsidRDefault="00076EE2" w:rsidP="00076EE2">
            <w:pPr>
              <w:pStyle w:val="TAC"/>
              <w:rPr>
                <w:b/>
                <w:color w:val="000000"/>
                <w:lang w:val="en-US"/>
              </w:rPr>
            </w:pPr>
            <w:r w:rsidRPr="0048482F">
              <w:rPr>
                <w:b/>
                <w:color w:val="000000"/>
                <w:lang w:val="en-US"/>
              </w:rPr>
              <w:t>0</w:t>
            </w:r>
          </w:p>
        </w:tc>
        <w:tc>
          <w:tcPr>
            <w:tcW w:w="0" w:type="auto"/>
            <w:tcBorders>
              <w:top w:val="double" w:sz="4" w:space="0" w:color="auto"/>
              <w:left w:val="double" w:sz="4" w:space="0" w:color="auto"/>
              <w:bottom w:val="single" w:sz="4" w:space="0" w:color="auto"/>
              <w:right w:val="single" w:sz="4" w:space="0" w:color="auto"/>
            </w:tcBorders>
          </w:tcPr>
          <w:p w14:paraId="72C0ED8D" w14:textId="77777777" w:rsidR="00076EE2" w:rsidRPr="0048482F" w:rsidRDefault="00076EE2" w:rsidP="00076EE2">
            <w:pPr>
              <w:pStyle w:val="TAC"/>
              <w:rPr>
                <w:color w:val="000000"/>
                <w:lang w:val="en-US"/>
              </w:rPr>
            </w:pPr>
            <w:r w:rsidRPr="00E17FE7">
              <w:rPr>
                <w:color w:val="000000"/>
              </w:rPr>
              <w:t>2</w:t>
            </w:r>
          </w:p>
        </w:tc>
        <w:tc>
          <w:tcPr>
            <w:tcW w:w="0" w:type="auto"/>
            <w:tcBorders>
              <w:top w:val="double" w:sz="4" w:space="0" w:color="auto"/>
              <w:left w:val="single" w:sz="4" w:space="0" w:color="auto"/>
              <w:bottom w:val="single" w:sz="4" w:space="0" w:color="auto"/>
              <w:right w:val="single" w:sz="4" w:space="0" w:color="auto"/>
            </w:tcBorders>
          </w:tcPr>
          <w:p w14:paraId="6E662E0F" w14:textId="77777777" w:rsidR="00076EE2" w:rsidRPr="0048482F" w:rsidRDefault="00076EE2" w:rsidP="00076EE2">
            <w:pPr>
              <w:pStyle w:val="TAC"/>
              <w:rPr>
                <w:color w:val="000000"/>
                <w:lang w:val="en-US"/>
              </w:rPr>
            </w:pPr>
            <w:r w:rsidRPr="0048482F">
              <w:rPr>
                <w:color w:val="000000"/>
                <w:lang w:val="pt-BR"/>
              </w:rPr>
              <w:t>120</w:t>
            </w:r>
          </w:p>
        </w:tc>
        <w:tc>
          <w:tcPr>
            <w:tcW w:w="1839" w:type="dxa"/>
            <w:tcBorders>
              <w:top w:val="double" w:sz="4" w:space="0" w:color="auto"/>
              <w:left w:val="single" w:sz="4" w:space="0" w:color="auto"/>
              <w:bottom w:val="single" w:sz="4" w:space="0" w:color="auto"/>
              <w:right w:val="single" w:sz="4" w:space="0" w:color="auto"/>
            </w:tcBorders>
          </w:tcPr>
          <w:p w14:paraId="6101EEC2" w14:textId="77777777" w:rsidR="00076EE2" w:rsidRPr="0048482F" w:rsidRDefault="00076EE2" w:rsidP="00076EE2">
            <w:pPr>
              <w:pStyle w:val="TAC"/>
              <w:rPr>
                <w:color w:val="000000"/>
                <w:lang w:val="en-US"/>
              </w:rPr>
            </w:pPr>
            <w:r w:rsidRPr="00E17FE7">
              <w:rPr>
                <w:color w:val="000000"/>
              </w:rPr>
              <w:t>0.2344</w:t>
            </w:r>
          </w:p>
        </w:tc>
      </w:tr>
      <w:tr w:rsidR="00076EE2" w:rsidRPr="0048482F" w14:paraId="7D4FEA5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C0889EC" w14:textId="77777777" w:rsidR="00076EE2" w:rsidRPr="0048482F" w:rsidRDefault="00076EE2" w:rsidP="00076EE2">
            <w:pPr>
              <w:pStyle w:val="TAC"/>
              <w:rPr>
                <w:b/>
                <w:color w:val="000000"/>
                <w:lang w:val="en-US"/>
              </w:rPr>
            </w:pPr>
            <w:r w:rsidRPr="0048482F">
              <w:rPr>
                <w:b/>
                <w:color w:val="000000"/>
                <w:lang w:val="en-US"/>
              </w:rPr>
              <w:t>1</w:t>
            </w:r>
          </w:p>
        </w:tc>
        <w:tc>
          <w:tcPr>
            <w:tcW w:w="0" w:type="auto"/>
            <w:tcBorders>
              <w:top w:val="single" w:sz="4" w:space="0" w:color="auto"/>
              <w:left w:val="double" w:sz="4" w:space="0" w:color="auto"/>
              <w:bottom w:val="single" w:sz="4" w:space="0" w:color="auto"/>
              <w:right w:val="single" w:sz="4" w:space="0" w:color="auto"/>
            </w:tcBorders>
          </w:tcPr>
          <w:p w14:paraId="4EA01719" w14:textId="77777777" w:rsidR="00076EE2" w:rsidRPr="0048482F" w:rsidRDefault="00076EE2" w:rsidP="00076EE2">
            <w:pPr>
              <w:pStyle w:val="TAC"/>
              <w:rPr>
                <w:color w:val="000000"/>
                <w:lang w:val="en-US"/>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6EA2F74A" w14:textId="77777777" w:rsidR="00076EE2" w:rsidRPr="0048482F" w:rsidRDefault="00076EE2" w:rsidP="00076EE2">
            <w:pPr>
              <w:pStyle w:val="TAC"/>
              <w:rPr>
                <w:color w:val="000000"/>
                <w:lang w:val="en-US"/>
              </w:rPr>
            </w:pPr>
            <w:r w:rsidRPr="0048482F">
              <w:rPr>
                <w:color w:val="000000"/>
                <w:lang w:val="pt-BR"/>
              </w:rPr>
              <w:t>193</w:t>
            </w:r>
          </w:p>
        </w:tc>
        <w:tc>
          <w:tcPr>
            <w:tcW w:w="1839" w:type="dxa"/>
            <w:tcBorders>
              <w:top w:val="single" w:sz="4" w:space="0" w:color="auto"/>
              <w:left w:val="single" w:sz="4" w:space="0" w:color="auto"/>
              <w:bottom w:val="single" w:sz="4" w:space="0" w:color="auto"/>
              <w:right w:val="single" w:sz="4" w:space="0" w:color="auto"/>
            </w:tcBorders>
          </w:tcPr>
          <w:p w14:paraId="7CF5D095" w14:textId="77777777" w:rsidR="00076EE2" w:rsidRPr="0048482F" w:rsidRDefault="00076EE2" w:rsidP="00076EE2">
            <w:pPr>
              <w:pStyle w:val="TAC"/>
              <w:rPr>
                <w:color w:val="000000"/>
                <w:lang w:val="en-US"/>
              </w:rPr>
            </w:pPr>
            <w:r w:rsidRPr="00E17FE7">
              <w:rPr>
                <w:color w:val="000000"/>
              </w:rPr>
              <w:t>0.3770</w:t>
            </w:r>
          </w:p>
        </w:tc>
      </w:tr>
      <w:tr w:rsidR="00076EE2" w:rsidRPr="0048482F" w14:paraId="6AEF3DA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DDD5847" w14:textId="77777777" w:rsidR="00076EE2" w:rsidRPr="00E17FE7" w:rsidRDefault="00076EE2" w:rsidP="00076EE2">
            <w:pPr>
              <w:pStyle w:val="TAC"/>
              <w:rPr>
                <w:b/>
                <w:color w:val="000000"/>
              </w:rPr>
            </w:pPr>
            <w:r w:rsidRPr="00E17FE7">
              <w:rPr>
                <w:b/>
                <w:color w:val="000000"/>
              </w:rPr>
              <w:t>2</w:t>
            </w:r>
          </w:p>
        </w:tc>
        <w:tc>
          <w:tcPr>
            <w:tcW w:w="0" w:type="auto"/>
            <w:tcBorders>
              <w:top w:val="single" w:sz="4" w:space="0" w:color="auto"/>
              <w:left w:val="double" w:sz="4" w:space="0" w:color="auto"/>
              <w:bottom w:val="single" w:sz="4" w:space="0" w:color="auto"/>
              <w:right w:val="single" w:sz="4" w:space="0" w:color="auto"/>
            </w:tcBorders>
          </w:tcPr>
          <w:p w14:paraId="2F908BD0"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57507351" w14:textId="77777777" w:rsidR="00076EE2" w:rsidRPr="00E17FE7" w:rsidRDefault="00076EE2" w:rsidP="00076EE2">
            <w:pPr>
              <w:pStyle w:val="TAC"/>
              <w:rPr>
                <w:color w:val="000000"/>
              </w:rPr>
            </w:pPr>
            <w:r w:rsidRPr="0048482F">
              <w:rPr>
                <w:color w:val="000000"/>
                <w:lang w:val="pt-BR"/>
              </w:rPr>
              <w:t>308</w:t>
            </w:r>
          </w:p>
        </w:tc>
        <w:tc>
          <w:tcPr>
            <w:tcW w:w="1839" w:type="dxa"/>
            <w:tcBorders>
              <w:top w:val="single" w:sz="4" w:space="0" w:color="auto"/>
              <w:left w:val="single" w:sz="4" w:space="0" w:color="auto"/>
              <w:bottom w:val="single" w:sz="4" w:space="0" w:color="auto"/>
              <w:right w:val="single" w:sz="4" w:space="0" w:color="auto"/>
            </w:tcBorders>
          </w:tcPr>
          <w:p w14:paraId="4464D293" w14:textId="77777777" w:rsidR="00076EE2" w:rsidRPr="00E17FE7" w:rsidRDefault="00076EE2" w:rsidP="00076EE2">
            <w:pPr>
              <w:pStyle w:val="TAC"/>
              <w:rPr>
                <w:color w:val="000000"/>
              </w:rPr>
            </w:pPr>
            <w:r w:rsidRPr="00E17FE7">
              <w:rPr>
                <w:color w:val="000000"/>
              </w:rPr>
              <w:t>0.6016</w:t>
            </w:r>
          </w:p>
        </w:tc>
      </w:tr>
      <w:tr w:rsidR="00076EE2" w:rsidRPr="0048482F" w14:paraId="23373A6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71DDB61" w14:textId="77777777" w:rsidR="00076EE2" w:rsidRPr="00E17FE7" w:rsidRDefault="00076EE2" w:rsidP="00076EE2">
            <w:pPr>
              <w:pStyle w:val="TAC"/>
              <w:rPr>
                <w:b/>
                <w:color w:val="000000"/>
              </w:rPr>
            </w:pPr>
            <w:r w:rsidRPr="00E17FE7">
              <w:rPr>
                <w:b/>
                <w:color w:val="000000"/>
              </w:rPr>
              <w:t>3</w:t>
            </w:r>
          </w:p>
        </w:tc>
        <w:tc>
          <w:tcPr>
            <w:tcW w:w="0" w:type="auto"/>
            <w:tcBorders>
              <w:top w:val="single" w:sz="4" w:space="0" w:color="auto"/>
              <w:left w:val="double" w:sz="4" w:space="0" w:color="auto"/>
              <w:bottom w:val="single" w:sz="4" w:space="0" w:color="auto"/>
              <w:right w:val="single" w:sz="4" w:space="0" w:color="auto"/>
            </w:tcBorders>
          </w:tcPr>
          <w:p w14:paraId="4F7607A8"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7E1095C3" w14:textId="77777777" w:rsidR="00076EE2" w:rsidRPr="00E17FE7" w:rsidRDefault="00076EE2" w:rsidP="00076EE2">
            <w:pPr>
              <w:pStyle w:val="TAC"/>
              <w:rPr>
                <w:color w:val="000000"/>
              </w:rPr>
            </w:pPr>
            <w:r w:rsidRPr="0048482F">
              <w:rPr>
                <w:color w:val="000000"/>
                <w:lang w:val="pt-BR"/>
              </w:rPr>
              <w:t>449</w:t>
            </w:r>
          </w:p>
        </w:tc>
        <w:tc>
          <w:tcPr>
            <w:tcW w:w="1839" w:type="dxa"/>
            <w:tcBorders>
              <w:top w:val="single" w:sz="4" w:space="0" w:color="auto"/>
              <w:left w:val="single" w:sz="4" w:space="0" w:color="auto"/>
              <w:bottom w:val="single" w:sz="4" w:space="0" w:color="auto"/>
              <w:right w:val="single" w:sz="4" w:space="0" w:color="auto"/>
            </w:tcBorders>
          </w:tcPr>
          <w:p w14:paraId="5D4E62F5" w14:textId="77777777" w:rsidR="00076EE2" w:rsidRPr="00E17FE7" w:rsidRDefault="00076EE2" w:rsidP="00076EE2">
            <w:pPr>
              <w:pStyle w:val="TAC"/>
              <w:rPr>
                <w:color w:val="000000"/>
              </w:rPr>
            </w:pPr>
            <w:r w:rsidRPr="00E17FE7">
              <w:rPr>
                <w:color w:val="000000"/>
              </w:rPr>
              <w:t>0.8770</w:t>
            </w:r>
          </w:p>
        </w:tc>
      </w:tr>
      <w:tr w:rsidR="00076EE2" w:rsidRPr="0048482F" w14:paraId="44CB9B8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8C9573E" w14:textId="77777777" w:rsidR="00076EE2" w:rsidRPr="00E17FE7" w:rsidRDefault="00076EE2" w:rsidP="00076EE2">
            <w:pPr>
              <w:pStyle w:val="TAC"/>
              <w:rPr>
                <w:b/>
                <w:color w:val="000000"/>
              </w:rPr>
            </w:pPr>
            <w:r w:rsidRPr="00E17FE7">
              <w:rPr>
                <w:b/>
                <w:color w:val="000000"/>
              </w:rPr>
              <w:t>4</w:t>
            </w:r>
          </w:p>
        </w:tc>
        <w:tc>
          <w:tcPr>
            <w:tcW w:w="0" w:type="auto"/>
            <w:tcBorders>
              <w:top w:val="single" w:sz="4" w:space="0" w:color="auto"/>
              <w:left w:val="double" w:sz="4" w:space="0" w:color="auto"/>
              <w:bottom w:val="single" w:sz="4" w:space="0" w:color="auto"/>
              <w:right w:val="single" w:sz="4" w:space="0" w:color="auto"/>
            </w:tcBorders>
          </w:tcPr>
          <w:p w14:paraId="7F24B1B9"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3DC2FBFF" w14:textId="77777777" w:rsidR="00076EE2" w:rsidRPr="00E17FE7" w:rsidRDefault="00076EE2" w:rsidP="00076EE2">
            <w:pPr>
              <w:pStyle w:val="TAC"/>
              <w:rPr>
                <w:color w:val="000000"/>
              </w:rPr>
            </w:pPr>
            <w:r w:rsidRPr="0048482F">
              <w:rPr>
                <w:color w:val="000000"/>
                <w:lang w:val="pt-BR"/>
              </w:rPr>
              <w:t>602</w:t>
            </w:r>
          </w:p>
        </w:tc>
        <w:tc>
          <w:tcPr>
            <w:tcW w:w="1839" w:type="dxa"/>
            <w:tcBorders>
              <w:top w:val="single" w:sz="4" w:space="0" w:color="auto"/>
              <w:left w:val="single" w:sz="4" w:space="0" w:color="auto"/>
              <w:bottom w:val="single" w:sz="4" w:space="0" w:color="auto"/>
              <w:right w:val="single" w:sz="4" w:space="0" w:color="auto"/>
            </w:tcBorders>
          </w:tcPr>
          <w:p w14:paraId="7C4A2DCA" w14:textId="77777777" w:rsidR="00076EE2" w:rsidRPr="00E17FE7" w:rsidRDefault="00076EE2" w:rsidP="00076EE2">
            <w:pPr>
              <w:pStyle w:val="TAC"/>
              <w:rPr>
                <w:color w:val="000000"/>
              </w:rPr>
            </w:pPr>
            <w:r w:rsidRPr="00E17FE7">
              <w:rPr>
                <w:color w:val="000000"/>
              </w:rPr>
              <w:t>1.1758</w:t>
            </w:r>
          </w:p>
        </w:tc>
      </w:tr>
      <w:tr w:rsidR="00076EE2" w:rsidRPr="0048482F" w14:paraId="6B28E57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219D79E" w14:textId="77777777" w:rsidR="00076EE2" w:rsidRPr="00E17FE7" w:rsidRDefault="00076EE2" w:rsidP="00076EE2">
            <w:pPr>
              <w:pStyle w:val="TAC"/>
              <w:rPr>
                <w:b/>
                <w:color w:val="000000"/>
              </w:rPr>
            </w:pPr>
            <w:r w:rsidRPr="00E17FE7">
              <w:rPr>
                <w:b/>
                <w:color w:val="000000"/>
              </w:rPr>
              <w:t>5</w:t>
            </w:r>
          </w:p>
        </w:tc>
        <w:tc>
          <w:tcPr>
            <w:tcW w:w="0" w:type="auto"/>
            <w:tcBorders>
              <w:top w:val="single" w:sz="4" w:space="0" w:color="auto"/>
              <w:left w:val="double" w:sz="4" w:space="0" w:color="auto"/>
              <w:bottom w:val="single" w:sz="4" w:space="0" w:color="auto"/>
              <w:right w:val="single" w:sz="4" w:space="0" w:color="auto"/>
            </w:tcBorders>
          </w:tcPr>
          <w:p w14:paraId="447198DF"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55027FFF" w14:textId="77777777" w:rsidR="00076EE2" w:rsidRPr="00E17FE7" w:rsidRDefault="00076EE2" w:rsidP="00076EE2">
            <w:pPr>
              <w:pStyle w:val="TAC"/>
              <w:rPr>
                <w:color w:val="000000"/>
              </w:rPr>
            </w:pPr>
            <w:r w:rsidRPr="0048482F">
              <w:rPr>
                <w:color w:val="000000"/>
                <w:lang w:val="pt-BR"/>
              </w:rPr>
              <w:t>378</w:t>
            </w:r>
          </w:p>
        </w:tc>
        <w:tc>
          <w:tcPr>
            <w:tcW w:w="1839" w:type="dxa"/>
            <w:tcBorders>
              <w:top w:val="single" w:sz="4" w:space="0" w:color="auto"/>
              <w:left w:val="single" w:sz="4" w:space="0" w:color="auto"/>
              <w:bottom w:val="single" w:sz="4" w:space="0" w:color="auto"/>
              <w:right w:val="single" w:sz="4" w:space="0" w:color="auto"/>
            </w:tcBorders>
          </w:tcPr>
          <w:p w14:paraId="5BF5436F" w14:textId="77777777" w:rsidR="00076EE2" w:rsidRPr="00E17FE7" w:rsidRDefault="00076EE2" w:rsidP="00076EE2">
            <w:pPr>
              <w:pStyle w:val="TAC"/>
              <w:rPr>
                <w:color w:val="000000"/>
              </w:rPr>
            </w:pPr>
            <w:r w:rsidRPr="00E17FE7">
              <w:rPr>
                <w:color w:val="000000"/>
              </w:rPr>
              <w:t>1.4766</w:t>
            </w:r>
          </w:p>
        </w:tc>
      </w:tr>
      <w:tr w:rsidR="00076EE2" w:rsidRPr="0048482F" w14:paraId="45D6B08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AF72460" w14:textId="77777777" w:rsidR="00076EE2" w:rsidRPr="00E17FE7" w:rsidRDefault="00076EE2" w:rsidP="00076EE2">
            <w:pPr>
              <w:pStyle w:val="TAC"/>
              <w:rPr>
                <w:b/>
                <w:color w:val="000000"/>
              </w:rPr>
            </w:pPr>
            <w:r w:rsidRPr="00E17FE7">
              <w:rPr>
                <w:b/>
                <w:color w:val="000000"/>
              </w:rPr>
              <w:t>6</w:t>
            </w:r>
          </w:p>
        </w:tc>
        <w:tc>
          <w:tcPr>
            <w:tcW w:w="0" w:type="auto"/>
            <w:tcBorders>
              <w:top w:val="single" w:sz="4" w:space="0" w:color="auto"/>
              <w:left w:val="double" w:sz="4" w:space="0" w:color="auto"/>
              <w:bottom w:val="single" w:sz="4" w:space="0" w:color="auto"/>
              <w:right w:val="single" w:sz="4" w:space="0" w:color="auto"/>
            </w:tcBorders>
          </w:tcPr>
          <w:p w14:paraId="163B4853"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B525CA2" w14:textId="77777777" w:rsidR="00076EE2" w:rsidRPr="00E17FE7" w:rsidRDefault="00076EE2" w:rsidP="00076EE2">
            <w:pPr>
              <w:pStyle w:val="TAC"/>
              <w:rPr>
                <w:color w:val="000000"/>
              </w:rPr>
            </w:pPr>
            <w:r w:rsidRPr="0048482F">
              <w:rPr>
                <w:color w:val="000000"/>
                <w:lang w:val="pt-BR"/>
              </w:rPr>
              <w:t>434</w:t>
            </w:r>
          </w:p>
        </w:tc>
        <w:tc>
          <w:tcPr>
            <w:tcW w:w="1839" w:type="dxa"/>
            <w:tcBorders>
              <w:top w:val="single" w:sz="4" w:space="0" w:color="auto"/>
              <w:left w:val="single" w:sz="4" w:space="0" w:color="auto"/>
              <w:bottom w:val="single" w:sz="4" w:space="0" w:color="auto"/>
              <w:right w:val="single" w:sz="4" w:space="0" w:color="auto"/>
            </w:tcBorders>
          </w:tcPr>
          <w:p w14:paraId="21B8B3CE" w14:textId="77777777" w:rsidR="00076EE2" w:rsidRPr="00E17FE7" w:rsidRDefault="00076EE2" w:rsidP="00076EE2">
            <w:pPr>
              <w:pStyle w:val="TAC"/>
              <w:rPr>
                <w:color w:val="000000"/>
              </w:rPr>
            </w:pPr>
            <w:r w:rsidRPr="00E17FE7">
              <w:rPr>
                <w:color w:val="000000"/>
              </w:rPr>
              <w:t>1.6953</w:t>
            </w:r>
          </w:p>
        </w:tc>
      </w:tr>
      <w:tr w:rsidR="00076EE2" w:rsidRPr="0048482F" w14:paraId="4DD3A92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83F7BA4" w14:textId="77777777" w:rsidR="00076EE2" w:rsidRPr="00E17FE7" w:rsidRDefault="00076EE2" w:rsidP="00076EE2">
            <w:pPr>
              <w:pStyle w:val="TAC"/>
              <w:rPr>
                <w:b/>
                <w:color w:val="000000"/>
              </w:rPr>
            </w:pPr>
            <w:r w:rsidRPr="00E17FE7">
              <w:rPr>
                <w:b/>
                <w:color w:val="000000"/>
              </w:rPr>
              <w:t>7</w:t>
            </w:r>
          </w:p>
        </w:tc>
        <w:tc>
          <w:tcPr>
            <w:tcW w:w="0" w:type="auto"/>
            <w:tcBorders>
              <w:top w:val="single" w:sz="4" w:space="0" w:color="auto"/>
              <w:left w:val="double" w:sz="4" w:space="0" w:color="auto"/>
              <w:bottom w:val="single" w:sz="4" w:space="0" w:color="auto"/>
              <w:right w:val="single" w:sz="4" w:space="0" w:color="auto"/>
            </w:tcBorders>
          </w:tcPr>
          <w:p w14:paraId="167736CB"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67DD904" w14:textId="77777777" w:rsidR="00076EE2" w:rsidRPr="00E17FE7" w:rsidRDefault="00076EE2" w:rsidP="00076EE2">
            <w:pPr>
              <w:pStyle w:val="TAC"/>
              <w:rPr>
                <w:color w:val="000000"/>
              </w:rPr>
            </w:pPr>
            <w:r w:rsidRPr="0048482F">
              <w:rPr>
                <w:color w:val="000000"/>
                <w:lang w:val="pt-BR"/>
              </w:rPr>
              <w:t>490</w:t>
            </w:r>
          </w:p>
        </w:tc>
        <w:tc>
          <w:tcPr>
            <w:tcW w:w="1839" w:type="dxa"/>
            <w:tcBorders>
              <w:top w:val="single" w:sz="4" w:space="0" w:color="auto"/>
              <w:left w:val="single" w:sz="4" w:space="0" w:color="auto"/>
              <w:bottom w:val="single" w:sz="4" w:space="0" w:color="auto"/>
              <w:right w:val="single" w:sz="4" w:space="0" w:color="auto"/>
            </w:tcBorders>
          </w:tcPr>
          <w:p w14:paraId="54FB7566" w14:textId="77777777" w:rsidR="00076EE2" w:rsidRPr="00E17FE7" w:rsidRDefault="00076EE2" w:rsidP="00076EE2">
            <w:pPr>
              <w:pStyle w:val="TAC"/>
              <w:rPr>
                <w:color w:val="000000"/>
              </w:rPr>
            </w:pPr>
            <w:r w:rsidRPr="00E17FE7">
              <w:rPr>
                <w:color w:val="000000"/>
              </w:rPr>
              <w:t>1.9141</w:t>
            </w:r>
          </w:p>
        </w:tc>
      </w:tr>
      <w:tr w:rsidR="00076EE2" w:rsidRPr="0048482F" w14:paraId="2D43278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C0C90CF" w14:textId="77777777" w:rsidR="00076EE2" w:rsidRPr="00E17FE7" w:rsidRDefault="00076EE2" w:rsidP="00076EE2">
            <w:pPr>
              <w:pStyle w:val="TAC"/>
              <w:rPr>
                <w:b/>
                <w:color w:val="000000"/>
              </w:rPr>
            </w:pPr>
            <w:r w:rsidRPr="00E17FE7">
              <w:rPr>
                <w:b/>
                <w:color w:val="000000"/>
              </w:rPr>
              <w:t>8</w:t>
            </w:r>
          </w:p>
        </w:tc>
        <w:tc>
          <w:tcPr>
            <w:tcW w:w="0" w:type="auto"/>
            <w:tcBorders>
              <w:top w:val="single" w:sz="4" w:space="0" w:color="auto"/>
              <w:left w:val="double" w:sz="4" w:space="0" w:color="auto"/>
              <w:bottom w:val="single" w:sz="4" w:space="0" w:color="auto"/>
              <w:right w:val="single" w:sz="4" w:space="0" w:color="auto"/>
            </w:tcBorders>
          </w:tcPr>
          <w:p w14:paraId="191C4106"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6BF74544" w14:textId="77777777" w:rsidR="00076EE2" w:rsidRPr="00E17FE7" w:rsidRDefault="00076EE2" w:rsidP="00076EE2">
            <w:pPr>
              <w:pStyle w:val="TAC"/>
              <w:rPr>
                <w:color w:val="000000"/>
              </w:rPr>
            </w:pPr>
            <w:r w:rsidRPr="0048482F">
              <w:rPr>
                <w:color w:val="000000"/>
                <w:lang w:val="pt-BR"/>
              </w:rPr>
              <w:t>553</w:t>
            </w:r>
          </w:p>
        </w:tc>
        <w:tc>
          <w:tcPr>
            <w:tcW w:w="1839" w:type="dxa"/>
            <w:tcBorders>
              <w:top w:val="single" w:sz="4" w:space="0" w:color="auto"/>
              <w:left w:val="single" w:sz="4" w:space="0" w:color="auto"/>
              <w:bottom w:val="single" w:sz="4" w:space="0" w:color="auto"/>
              <w:right w:val="single" w:sz="4" w:space="0" w:color="auto"/>
            </w:tcBorders>
          </w:tcPr>
          <w:p w14:paraId="0829237D" w14:textId="77777777" w:rsidR="00076EE2" w:rsidRPr="00E17FE7" w:rsidRDefault="00076EE2" w:rsidP="00076EE2">
            <w:pPr>
              <w:pStyle w:val="TAC"/>
              <w:rPr>
                <w:color w:val="000000"/>
              </w:rPr>
            </w:pPr>
            <w:r w:rsidRPr="00E17FE7">
              <w:rPr>
                <w:color w:val="000000"/>
              </w:rPr>
              <w:t>2.1602</w:t>
            </w:r>
          </w:p>
        </w:tc>
      </w:tr>
      <w:tr w:rsidR="00076EE2" w:rsidRPr="0048482F" w14:paraId="306C7C1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450844C" w14:textId="77777777" w:rsidR="00076EE2" w:rsidRPr="00E17FE7" w:rsidRDefault="00076EE2" w:rsidP="00076EE2">
            <w:pPr>
              <w:pStyle w:val="TAC"/>
              <w:rPr>
                <w:b/>
                <w:color w:val="000000"/>
              </w:rPr>
            </w:pPr>
            <w:r w:rsidRPr="00E17FE7">
              <w:rPr>
                <w:b/>
                <w:color w:val="000000"/>
              </w:rPr>
              <w:t>9</w:t>
            </w:r>
          </w:p>
        </w:tc>
        <w:tc>
          <w:tcPr>
            <w:tcW w:w="0" w:type="auto"/>
            <w:tcBorders>
              <w:top w:val="single" w:sz="4" w:space="0" w:color="auto"/>
              <w:left w:val="double" w:sz="4" w:space="0" w:color="auto"/>
              <w:bottom w:val="single" w:sz="4" w:space="0" w:color="auto"/>
              <w:right w:val="single" w:sz="4" w:space="0" w:color="auto"/>
            </w:tcBorders>
          </w:tcPr>
          <w:p w14:paraId="1FEFFCB3"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54BE357E" w14:textId="77777777" w:rsidR="00076EE2" w:rsidRPr="00E17FE7" w:rsidRDefault="00076EE2" w:rsidP="00076EE2">
            <w:pPr>
              <w:pStyle w:val="TAC"/>
              <w:rPr>
                <w:color w:val="000000"/>
              </w:rPr>
            </w:pPr>
            <w:r w:rsidRPr="0048482F">
              <w:rPr>
                <w:color w:val="000000"/>
                <w:lang w:val="pt-BR"/>
              </w:rPr>
              <w:t>616</w:t>
            </w:r>
          </w:p>
        </w:tc>
        <w:tc>
          <w:tcPr>
            <w:tcW w:w="1839" w:type="dxa"/>
            <w:tcBorders>
              <w:top w:val="single" w:sz="4" w:space="0" w:color="auto"/>
              <w:left w:val="single" w:sz="4" w:space="0" w:color="auto"/>
              <w:bottom w:val="single" w:sz="4" w:space="0" w:color="auto"/>
              <w:right w:val="single" w:sz="4" w:space="0" w:color="auto"/>
            </w:tcBorders>
          </w:tcPr>
          <w:p w14:paraId="20171424" w14:textId="77777777" w:rsidR="00076EE2" w:rsidRPr="00E17FE7" w:rsidRDefault="00076EE2" w:rsidP="00076EE2">
            <w:pPr>
              <w:pStyle w:val="TAC"/>
              <w:rPr>
                <w:color w:val="000000"/>
              </w:rPr>
            </w:pPr>
            <w:r w:rsidRPr="00E17FE7">
              <w:rPr>
                <w:color w:val="000000"/>
              </w:rPr>
              <w:t>2.4063</w:t>
            </w:r>
          </w:p>
        </w:tc>
      </w:tr>
      <w:tr w:rsidR="00076EE2" w:rsidRPr="0048482F" w14:paraId="4C55F41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CE1AED0" w14:textId="77777777" w:rsidR="00076EE2" w:rsidRPr="00E17FE7" w:rsidRDefault="00076EE2" w:rsidP="00076EE2">
            <w:pPr>
              <w:pStyle w:val="TAC"/>
              <w:rPr>
                <w:b/>
                <w:color w:val="000000"/>
              </w:rPr>
            </w:pPr>
            <w:r w:rsidRPr="00E17FE7">
              <w:rPr>
                <w:b/>
                <w:color w:val="000000"/>
              </w:rPr>
              <w:t>10</w:t>
            </w:r>
          </w:p>
        </w:tc>
        <w:tc>
          <w:tcPr>
            <w:tcW w:w="0" w:type="auto"/>
            <w:tcBorders>
              <w:top w:val="single" w:sz="4" w:space="0" w:color="auto"/>
              <w:left w:val="double" w:sz="4" w:space="0" w:color="auto"/>
              <w:bottom w:val="single" w:sz="4" w:space="0" w:color="auto"/>
              <w:right w:val="single" w:sz="4" w:space="0" w:color="auto"/>
            </w:tcBorders>
          </w:tcPr>
          <w:p w14:paraId="08FC3257"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4E23DFBD" w14:textId="77777777" w:rsidR="00076EE2" w:rsidRPr="00E17FE7" w:rsidRDefault="00076EE2" w:rsidP="00076EE2">
            <w:pPr>
              <w:pStyle w:val="TAC"/>
              <w:rPr>
                <w:color w:val="000000"/>
              </w:rPr>
            </w:pPr>
            <w:r w:rsidRPr="0048482F">
              <w:rPr>
                <w:color w:val="000000"/>
                <w:lang w:val="pt-BR"/>
              </w:rPr>
              <w:t>658</w:t>
            </w:r>
          </w:p>
        </w:tc>
        <w:tc>
          <w:tcPr>
            <w:tcW w:w="1839" w:type="dxa"/>
            <w:tcBorders>
              <w:top w:val="single" w:sz="4" w:space="0" w:color="auto"/>
              <w:left w:val="single" w:sz="4" w:space="0" w:color="auto"/>
              <w:bottom w:val="single" w:sz="4" w:space="0" w:color="auto"/>
              <w:right w:val="single" w:sz="4" w:space="0" w:color="auto"/>
            </w:tcBorders>
          </w:tcPr>
          <w:p w14:paraId="514B2EF9" w14:textId="77777777" w:rsidR="00076EE2" w:rsidRPr="00E17FE7" w:rsidRDefault="00076EE2" w:rsidP="00076EE2">
            <w:pPr>
              <w:pStyle w:val="TAC"/>
              <w:rPr>
                <w:color w:val="000000"/>
              </w:rPr>
            </w:pPr>
            <w:r w:rsidRPr="00E17FE7">
              <w:rPr>
                <w:color w:val="000000"/>
              </w:rPr>
              <w:t>2.5703</w:t>
            </w:r>
          </w:p>
        </w:tc>
      </w:tr>
      <w:tr w:rsidR="00076EE2" w:rsidRPr="0048482F" w14:paraId="02B16AA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8817324" w14:textId="77777777" w:rsidR="00076EE2" w:rsidRPr="00E17FE7" w:rsidRDefault="00076EE2" w:rsidP="00076EE2">
            <w:pPr>
              <w:pStyle w:val="TAC"/>
              <w:rPr>
                <w:b/>
                <w:color w:val="000000"/>
              </w:rPr>
            </w:pPr>
            <w:r w:rsidRPr="00E17FE7">
              <w:rPr>
                <w:b/>
                <w:color w:val="000000"/>
              </w:rPr>
              <w:t>11</w:t>
            </w:r>
          </w:p>
        </w:tc>
        <w:tc>
          <w:tcPr>
            <w:tcW w:w="0" w:type="auto"/>
            <w:tcBorders>
              <w:top w:val="single" w:sz="4" w:space="0" w:color="auto"/>
              <w:left w:val="double" w:sz="4" w:space="0" w:color="auto"/>
              <w:bottom w:val="single" w:sz="4" w:space="0" w:color="auto"/>
              <w:right w:val="single" w:sz="4" w:space="0" w:color="auto"/>
            </w:tcBorders>
          </w:tcPr>
          <w:p w14:paraId="392AF7AE"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406CB29D" w14:textId="77777777" w:rsidR="00076EE2" w:rsidRPr="00E17FE7" w:rsidRDefault="00076EE2" w:rsidP="00076EE2">
            <w:pPr>
              <w:pStyle w:val="TAC"/>
              <w:rPr>
                <w:color w:val="000000"/>
              </w:rPr>
            </w:pPr>
            <w:r w:rsidRPr="0048482F">
              <w:rPr>
                <w:color w:val="000000"/>
                <w:lang w:val="pt-BR"/>
              </w:rPr>
              <w:t>466</w:t>
            </w:r>
          </w:p>
        </w:tc>
        <w:tc>
          <w:tcPr>
            <w:tcW w:w="1839" w:type="dxa"/>
            <w:tcBorders>
              <w:top w:val="single" w:sz="4" w:space="0" w:color="auto"/>
              <w:left w:val="single" w:sz="4" w:space="0" w:color="auto"/>
              <w:bottom w:val="single" w:sz="4" w:space="0" w:color="auto"/>
              <w:right w:val="single" w:sz="4" w:space="0" w:color="auto"/>
            </w:tcBorders>
          </w:tcPr>
          <w:p w14:paraId="250D1A29" w14:textId="77777777" w:rsidR="00076EE2" w:rsidRPr="00E17FE7" w:rsidRDefault="00076EE2" w:rsidP="00076EE2">
            <w:pPr>
              <w:pStyle w:val="TAC"/>
              <w:rPr>
                <w:color w:val="000000"/>
              </w:rPr>
            </w:pPr>
            <w:r w:rsidRPr="00E17FE7">
              <w:rPr>
                <w:color w:val="000000"/>
              </w:rPr>
              <w:t>2.7305</w:t>
            </w:r>
          </w:p>
        </w:tc>
      </w:tr>
      <w:tr w:rsidR="00076EE2" w:rsidRPr="0048482F" w14:paraId="4A8F9DF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B55D871" w14:textId="77777777" w:rsidR="00076EE2" w:rsidRPr="00E17FE7" w:rsidRDefault="00076EE2" w:rsidP="00076EE2">
            <w:pPr>
              <w:pStyle w:val="TAC"/>
              <w:rPr>
                <w:b/>
                <w:color w:val="000000"/>
              </w:rPr>
            </w:pPr>
            <w:r w:rsidRPr="00E17FE7">
              <w:rPr>
                <w:b/>
                <w:color w:val="000000"/>
              </w:rPr>
              <w:t>12</w:t>
            </w:r>
          </w:p>
        </w:tc>
        <w:tc>
          <w:tcPr>
            <w:tcW w:w="0" w:type="auto"/>
            <w:tcBorders>
              <w:top w:val="single" w:sz="4" w:space="0" w:color="auto"/>
              <w:left w:val="double" w:sz="4" w:space="0" w:color="auto"/>
              <w:bottom w:val="single" w:sz="4" w:space="0" w:color="auto"/>
              <w:right w:val="single" w:sz="4" w:space="0" w:color="auto"/>
            </w:tcBorders>
          </w:tcPr>
          <w:p w14:paraId="575D5B57"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338605ED" w14:textId="77777777" w:rsidR="00076EE2" w:rsidRPr="00E17FE7" w:rsidRDefault="00076EE2" w:rsidP="00076EE2">
            <w:pPr>
              <w:pStyle w:val="TAC"/>
              <w:rPr>
                <w:color w:val="000000"/>
              </w:rPr>
            </w:pPr>
            <w:r w:rsidRPr="0048482F">
              <w:rPr>
                <w:color w:val="000000"/>
                <w:lang w:val="pt-BR"/>
              </w:rPr>
              <w:t>517</w:t>
            </w:r>
          </w:p>
        </w:tc>
        <w:tc>
          <w:tcPr>
            <w:tcW w:w="1839" w:type="dxa"/>
            <w:tcBorders>
              <w:top w:val="single" w:sz="4" w:space="0" w:color="auto"/>
              <w:left w:val="single" w:sz="4" w:space="0" w:color="auto"/>
              <w:bottom w:val="single" w:sz="4" w:space="0" w:color="auto"/>
              <w:right w:val="single" w:sz="4" w:space="0" w:color="auto"/>
            </w:tcBorders>
          </w:tcPr>
          <w:p w14:paraId="379E2F76" w14:textId="77777777" w:rsidR="00076EE2" w:rsidRPr="00E17FE7" w:rsidRDefault="00076EE2" w:rsidP="00076EE2">
            <w:pPr>
              <w:pStyle w:val="TAC"/>
              <w:rPr>
                <w:color w:val="000000"/>
              </w:rPr>
            </w:pPr>
            <w:r w:rsidRPr="00E17FE7">
              <w:rPr>
                <w:color w:val="000000"/>
              </w:rPr>
              <w:t>3.0293</w:t>
            </w:r>
          </w:p>
        </w:tc>
      </w:tr>
      <w:tr w:rsidR="00076EE2" w:rsidRPr="0048482F" w14:paraId="241BFB1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2AB7C8D" w14:textId="77777777" w:rsidR="00076EE2" w:rsidRPr="00E17FE7" w:rsidRDefault="00076EE2" w:rsidP="00076EE2">
            <w:pPr>
              <w:pStyle w:val="TAC"/>
              <w:rPr>
                <w:b/>
                <w:color w:val="000000"/>
              </w:rPr>
            </w:pPr>
            <w:r w:rsidRPr="00E17FE7">
              <w:rPr>
                <w:b/>
                <w:color w:val="000000"/>
              </w:rPr>
              <w:t>13</w:t>
            </w:r>
          </w:p>
        </w:tc>
        <w:tc>
          <w:tcPr>
            <w:tcW w:w="0" w:type="auto"/>
            <w:tcBorders>
              <w:top w:val="single" w:sz="4" w:space="0" w:color="auto"/>
              <w:left w:val="double" w:sz="4" w:space="0" w:color="auto"/>
              <w:bottom w:val="single" w:sz="4" w:space="0" w:color="auto"/>
              <w:right w:val="single" w:sz="4" w:space="0" w:color="auto"/>
            </w:tcBorders>
          </w:tcPr>
          <w:p w14:paraId="07D5D7B6"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31C11439" w14:textId="77777777" w:rsidR="00076EE2" w:rsidRPr="00E17FE7" w:rsidRDefault="00076EE2" w:rsidP="00076EE2">
            <w:pPr>
              <w:pStyle w:val="TAC"/>
              <w:rPr>
                <w:color w:val="000000"/>
              </w:rPr>
            </w:pPr>
            <w:r w:rsidRPr="0048482F">
              <w:rPr>
                <w:color w:val="000000"/>
                <w:lang w:val="pt-BR"/>
              </w:rPr>
              <w:t>567</w:t>
            </w:r>
          </w:p>
        </w:tc>
        <w:tc>
          <w:tcPr>
            <w:tcW w:w="1839" w:type="dxa"/>
            <w:tcBorders>
              <w:top w:val="single" w:sz="4" w:space="0" w:color="auto"/>
              <w:left w:val="single" w:sz="4" w:space="0" w:color="auto"/>
              <w:bottom w:val="single" w:sz="4" w:space="0" w:color="auto"/>
              <w:right w:val="single" w:sz="4" w:space="0" w:color="auto"/>
            </w:tcBorders>
          </w:tcPr>
          <w:p w14:paraId="57319488" w14:textId="77777777" w:rsidR="00076EE2" w:rsidRPr="00E17FE7" w:rsidRDefault="00076EE2" w:rsidP="00076EE2">
            <w:pPr>
              <w:pStyle w:val="TAC"/>
              <w:rPr>
                <w:color w:val="000000"/>
              </w:rPr>
            </w:pPr>
            <w:r w:rsidRPr="00E17FE7">
              <w:rPr>
                <w:color w:val="000000"/>
              </w:rPr>
              <w:t>3.3223</w:t>
            </w:r>
          </w:p>
        </w:tc>
      </w:tr>
      <w:tr w:rsidR="00076EE2" w:rsidRPr="0048482F" w14:paraId="210F995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07C5CB2" w14:textId="77777777" w:rsidR="00076EE2" w:rsidRPr="00E17FE7" w:rsidRDefault="00076EE2" w:rsidP="00076EE2">
            <w:pPr>
              <w:pStyle w:val="TAC"/>
              <w:rPr>
                <w:b/>
                <w:color w:val="000000"/>
              </w:rPr>
            </w:pPr>
            <w:r w:rsidRPr="00E17FE7">
              <w:rPr>
                <w:b/>
                <w:color w:val="000000"/>
              </w:rPr>
              <w:t>14</w:t>
            </w:r>
          </w:p>
        </w:tc>
        <w:tc>
          <w:tcPr>
            <w:tcW w:w="0" w:type="auto"/>
            <w:tcBorders>
              <w:top w:val="single" w:sz="4" w:space="0" w:color="auto"/>
              <w:left w:val="double" w:sz="4" w:space="0" w:color="auto"/>
              <w:bottom w:val="single" w:sz="4" w:space="0" w:color="auto"/>
              <w:right w:val="single" w:sz="4" w:space="0" w:color="auto"/>
            </w:tcBorders>
          </w:tcPr>
          <w:p w14:paraId="1DFD1379"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10E0D7A3" w14:textId="77777777" w:rsidR="00076EE2" w:rsidRPr="00E17FE7" w:rsidRDefault="00076EE2" w:rsidP="00076EE2">
            <w:pPr>
              <w:pStyle w:val="TAC"/>
              <w:rPr>
                <w:color w:val="000000"/>
              </w:rPr>
            </w:pPr>
            <w:r w:rsidRPr="0048482F">
              <w:rPr>
                <w:color w:val="000000"/>
                <w:lang w:val="pt-BR"/>
              </w:rPr>
              <w:t>616</w:t>
            </w:r>
          </w:p>
        </w:tc>
        <w:tc>
          <w:tcPr>
            <w:tcW w:w="1839" w:type="dxa"/>
            <w:tcBorders>
              <w:top w:val="single" w:sz="4" w:space="0" w:color="auto"/>
              <w:left w:val="single" w:sz="4" w:space="0" w:color="auto"/>
              <w:bottom w:val="single" w:sz="4" w:space="0" w:color="auto"/>
              <w:right w:val="single" w:sz="4" w:space="0" w:color="auto"/>
            </w:tcBorders>
          </w:tcPr>
          <w:p w14:paraId="1CBD310E" w14:textId="77777777" w:rsidR="00076EE2" w:rsidRPr="00E17FE7" w:rsidRDefault="00076EE2" w:rsidP="00076EE2">
            <w:pPr>
              <w:pStyle w:val="TAC"/>
              <w:rPr>
                <w:color w:val="000000"/>
              </w:rPr>
            </w:pPr>
            <w:r w:rsidRPr="00E17FE7">
              <w:rPr>
                <w:color w:val="000000"/>
              </w:rPr>
              <w:t>3.6094</w:t>
            </w:r>
          </w:p>
        </w:tc>
      </w:tr>
      <w:tr w:rsidR="00076EE2" w:rsidRPr="0048482F" w14:paraId="60CCEA8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E7A5B5F" w14:textId="77777777" w:rsidR="00076EE2" w:rsidRPr="00E17FE7" w:rsidRDefault="00076EE2" w:rsidP="00076EE2">
            <w:pPr>
              <w:pStyle w:val="TAC"/>
              <w:rPr>
                <w:b/>
                <w:color w:val="000000"/>
              </w:rPr>
            </w:pPr>
            <w:r w:rsidRPr="00E17FE7">
              <w:rPr>
                <w:b/>
                <w:color w:val="000000"/>
              </w:rPr>
              <w:t>15</w:t>
            </w:r>
          </w:p>
        </w:tc>
        <w:tc>
          <w:tcPr>
            <w:tcW w:w="0" w:type="auto"/>
            <w:tcBorders>
              <w:top w:val="single" w:sz="4" w:space="0" w:color="auto"/>
              <w:left w:val="double" w:sz="4" w:space="0" w:color="auto"/>
              <w:bottom w:val="single" w:sz="4" w:space="0" w:color="auto"/>
              <w:right w:val="single" w:sz="4" w:space="0" w:color="auto"/>
            </w:tcBorders>
          </w:tcPr>
          <w:p w14:paraId="67103143"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733ECAF4" w14:textId="77777777" w:rsidR="00076EE2" w:rsidRPr="00E17FE7" w:rsidRDefault="00076EE2" w:rsidP="00076EE2">
            <w:pPr>
              <w:pStyle w:val="TAC"/>
              <w:rPr>
                <w:color w:val="000000"/>
              </w:rPr>
            </w:pPr>
            <w:r w:rsidRPr="0048482F">
              <w:rPr>
                <w:color w:val="000000"/>
                <w:lang w:val="pt-BR"/>
              </w:rPr>
              <w:t>666</w:t>
            </w:r>
          </w:p>
        </w:tc>
        <w:tc>
          <w:tcPr>
            <w:tcW w:w="1839" w:type="dxa"/>
            <w:tcBorders>
              <w:top w:val="single" w:sz="4" w:space="0" w:color="auto"/>
              <w:left w:val="single" w:sz="4" w:space="0" w:color="auto"/>
              <w:bottom w:val="single" w:sz="4" w:space="0" w:color="auto"/>
              <w:right w:val="single" w:sz="4" w:space="0" w:color="auto"/>
            </w:tcBorders>
          </w:tcPr>
          <w:p w14:paraId="4AFCD6E5" w14:textId="77777777" w:rsidR="00076EE2" w:rsidRPr="00E17FE7" w:rsidRDefault="00076EE2" w:rsidP="00076EE2">
            <w:pPr>
              <w:pStyle w:val="TAC"/>
              <w:rPr>
                <w:color w:val="000000"/>
              </w:rPr>
            </w:pPr>
            <w:r w:rsidRPr="00E17FE7">
              <w:rPr>
                <w:color w:val="000000"/>
              </w:rPr>
              <w:t>3.9023</w:t>
            </w:r>
          </w:p>
        </w:tc>
      </w:tr>
      <w:tr w:rsidR="00076EE2" w:rsidRPr="0048482F" w14:paraId="099ECB8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04E26FE" w14:textId="77777777" w:rsidR="00076EE2" w:rsidRPr="00E17FE7" w:rsidRDefault="00076EE2" w:rsidP="00076EE2">
            <w:pPr>
              <w:pStyle w:val="TAC"/>
              <w:rPr>
                <w:b/>
                <w:color w:val="000000"/>
              </w:rPr>
            </w:pPr>
            <w:r w:rsidRPr="00E17FE7">
              <w:rPr>
                <w:b/>
                <w:color w:val="000000"/>
              </w:rPr>
              <w:t>16</w:t>
            </w:r>
          </w:p>
        </w:tc>
        <w:tc>
          <w:tcPr>
            <w:tcW w:w="0" w:type="auto"/>
            <w:tcBorders>
              <w:top w:val="single" w:sz="4" w:space="0" w:color="auto"/>
              <w:left w:val="double" w:sz="4" w:space="0" w:color="auto"/>
              <w:bottom w:val="single" w:sz="4" w:space="0" w:color="auto"/>
              <w:right w:val="single" w:sz="4" w:space="0" w:color="auto"/>
            </w:tcBorders>
          </w:tcPr>
          <w:p w14:paraId="413AB1F8"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03CA4CD1" w14:textId="77777777" w:rsidR="00076EE2" w:rsidRPr="00E17FE7" w:rsidRDefault="00076EE2" w:rsidP="00076EE2">
            <w:pPr>
              <w:pStyle w:val="TAC"/>
              <w:rPr>
                <w:color w:val="000000"/>
              </w:rPr>
            </w:pPr>
            <w:r w:rsidRPr="0048482F">
              <w:rPr>
                <w:color w:val="000000"/>
                <w:lang w:val="pt-BR"/>
              </w:rPr>
              <w:t>719</w:t>
            </w:r>
          </w:p>
        </w:tc>
        <w:tc>
          <w:tcPr>
            <w:tcW w:w="1839" w:type="dxa"/>
            <w:tcBorders>
              <w:top w:val="single" w:sz="4" w:space="0" w:color="auto"/>
              <w:left w:val="single" w:sz="4" w:space="0" w:color="auto"/>
              <w:bottom w:val="single" w:sz="4" w:space="0" w:color="auto"/>
              <w:right w:val="single" w:sz="4" w:space="0" w:color="auto"/>
            </w:tcBorders>
          </w:tcPr>
          <w:p w14:paraId="02F1999D" w14:textId="77777777" w:rsidR="00076EE2" w:rsidRPr="00E17FE7" w:rsidRDefault="00076EE2" w:rsidP="00076EE2">
            <w:pPr>
              <w:pStyle w:val="TAC"/>
              <w:rPr>
                <w:color w:val="000000"/>
              </w:rPr>
            </w:pPr>
            <w:r w:rsidRPr="00E17FE7">
              <w:rPr>
                <w:color w:val="000000"/>
              </w:rPr>
              <w:t>4.2129</w:t>
            </w:r>
          </w:p>
        </w:tc>
      </w:tr>
      <w:tr w:rsidR="00076EE2" w:rsidRPr="0048482F" w14:paraId="6887DCB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BF34D1F" w14:textId="77777777" w:rsidR="00076EE2" w:rsidRPr="00E17FE7" w:rsidRDefault="00076EE2" w:rsidP="00076EE2">
            <w:pPr>
              <w:pStyle w:val="TAC"/>
              <w:rPr>
                <w:b/>
                <w:color w:val="000000"/>
              </w:rPr>
            </w:pPr>
            <w:r w:rsidRPr="00E17FE7">
              <w:rPr>
                <w:b/>
                <w:color w:val="000000"/>
              </w:rPr>
              <w:t>17</w:t>
            </w:r>
          </w:p>
        </w:tc>
        <w:tc>
          <w:tcPr>
            <w:tcW w:w="0" w:type="auto"/>
            <w:tcBorders>
              <w:top w:val="single" w:sz="4" w:space="0" w:color="auto"/>
              <w:left w:val="double" w:sz="4" w:space="0" w:color="auto"/>
              <w:bottom w:val="single" w:sz="4" w:space="0" w:color="auto"/>
              <w:right w:val="single" w:sz="4" w:space="0" w:color="auto"/>
            </w:tcBorders>
          </w:tcPr>
          <w:p w14:paraId="2FE25C85"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1A0422BD" w14:textId="77777777" w:rsidR="00076EE2" w:rsidRPr="00E17FE7" w:rsidRDefault="00076EE2" w:rsidP="00076EE2">
            <w:pPr>
              <w:pStyle w:val="TAC"/>
              <w:rPr>
                <w:color w:val="000000"/>
              </w:rPr>
            </w:pPr>
            <w:r w:rsidRPr="0048482F">
              <w:rPr>
                <w:color w:val="000000"/>
                <w:lang w:val="pt-BR"/>
              </w:rPr>
              <w:t>772</w:t>
            </w:r>
          </w:p>
        </w:tc>
        <w:tc>
          <w:tcPr>
            <w:tcW w:w="1839" w:type="dxa"/>
            <w:tcBorders>
              <w:top w:val="single" w:sz="4" w:space="0" w:color="auto"/>
              <w:left w:val="single" w:sz="4" w:space="0" w:color="auto"/>
              <w:bottom w:val="single" w:sz="4" w:space="0" w:color="auto"/>
              <w:right w:val="single" w:sz="4" w:space="0" w:color="auto"/>
            </w:tcBorders>
          </w:tcPr>
          <w:p w14:paraId="2BB56246" w14:textId="77777777" w:rsidR="00076EE2" w:rsidRPr="00E17FE7" w:rsidRDefault="00076EE2" w:rsidP="00076EE2">
            <w:pPr>
              <w:pStyle w:val="TAC"/>
              <w:rPr>
                <w:color w:val="000000"/>
              </w:rPr>
            </w:pPr>
            <w:r w:rsidRPr="00E17FE7">
              <w:rPr>
                <w:color w:val="000000"/>
              </w:rPr>
              <w:t>4.5234</w:t>
            </w:r>
          </w:p>
        </w:tc>
      </w:tr>
      <w:tr w:rsidR="00076EE2" w:rsidRPr="0048482F" w14:paraId="16FE17F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F2AA93D" w14:textId="77777777" w:rsidR="00076EE2" w:rsidRPr="00E17FE7" w:rsidRDefault="00076EE2" w:rsidP="00076EE2">
            <w:pPr>
              <w:pStyle w:val="TAC"/>
              <w:rPr>
                <w:b/>
                <w:color w:val="000000"/>
              </w:rPr>
            </w:pPr>
            <w:r w:rsidRPr="00E17FE7">
              <w:rPr>
                <w:b/>
                <w:color w:val="000000"/>
              </w:rPr>
              <w:t>18</w:t>
            </w:r>
          </w:p>
        </w:tc>
        <w:tc>
          <w:tcPr>
            <w:tcW w:w="0" w:type="auto"/>
            <w:tcBorders>
              <w:top w:val="single" w:sz="4" w:space="0" w:color="auto"/>
              <w:left w:val="double" w:sz="4" w:space="0" w:color="auto"/>
              <w:bottom w:val="single" w:sz="4" w:space="0" w:color="auto"/>
              <w:right w:val="single" w:sz="4" w:space="0" w:color="auto"/>
            </w:tcBorders>
          </w:tcPr>
          <w:p w14:paraId="62AB6206"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63DC6A5A" w14:textId="77777777" w:rsidR="00076EE2" w:rsidRPr="00E17FE7" w:rsidRDefault="00076EE2" w:rsidP="00076EE2">
            <w:pPr>
              <w:pStyle w:val="TAC"/>
              <w:rPr>
                <w:color w:val="000000"/>
              </w:rPr>
            </w:pPr>
            <w:r w:rsidRPr="0048482F">
              <w:rPr>
                <w:color w:val="000000"/>
                <w:lang w:val="pt-BR"/>
              </w:rPr>
              <w:t>822</w:t>
            </w:r>
          </w:p>
        </w:tc>
        <w:tc>
          <w:tcPr>
            <w:tcW w:w="1839" w:type="dxa"/>
            <w:tcBorders>
              <w:top w:val="single" w:sz="4" w:space="0" w:color="auto"/>
              <w:left w:val="single" w:sz="4" w:space="0" w:color="auto"/>
              <w:bottom w:val="single" w:sz="4" w:space="0" w:color="auto"/>
              <w:right w:val="single" w:sz="4" w:space="0" w:color="auto"/>
            </w:tcBorders>
          </w:tcPr>
          <w:p w14:paraId="19E8E74C" w14:textId="77777777" w:rsidR="00076EE2" w:rsidRPr="00E17FE7" w:rsidRDefault="00076EE2" w:rsidP="00076EE2">
            <w:pPr>
              <w:pStyle w:val="TAC"/>
              <w:rPr>
                <w:color w:val="000000"/>
              </w:rPr>
            </w:pPr>
            <w:r w:rsidRPr="00E17FE7">
              <w:rPr>
                <w:color w:val="000000"/>
              </w:rPr>
              <w:t>4.8164</w:t>
            </w:r>
          </w:p>
        </w:tc>
      </w:tr>
      <w:tr w:rsidR="00076EE2" w:rsidRPr="0048482F" w14:paraId="45A45C0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CEA31E7" w14:textId="77777777" w:rsidR="00076EE2" w:rsidRPr="00E17FE7" w:rsidRDefault="00076EE2" w:rsidP="00076EE2">
            <w:pPr>
              <w:pStyle w:val="TAC"/>
              <w:rPr>
                <w:b/>
                <w:color w:val="000000"/>
              </w:rPr>
            </w:pPr>
            <w:r w:rsidRPr="00E17FE7">
              <w:rPr>
                <w:b/>
                <w:color w:val="000000"/>
              </w:rPr>
              <w:t>19</w:t>
            </w:r>
          </w:p>
        </w:tc>
        <w:tc>
          <w:tcPr>
            <w:tcW w:w="0" w:type="auto"/>
            <w:tcBorders>
              <w:top w:val="single" w:sz="4" w:space="0" w:color="auto"/>
              <w:left w:val="double" w:sz="4" w:space="0" w:color="auto"/>
              <w:bottom w:val="single" w:sz="4" w:space="0" w:color="auto"/>
              <w:right w:val="single" w:sz="4" w:space="0" w:color="auto"/>
            </w:tcBorders>
          </w:tcPr>
          <w:p w14:paraId="2F893639"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3DF1F13D" w14:textId="77777777" w:rsidR="00076EE2" w:rsidRPr="00E17FE7" w:rsidRDefault="00076EE2" w:rsidP="00076EE2">
            <w:pPr>
              <w:pStyle w:val="TAC"/>
              <w:rPr>
                <w:color w:val="000000"/>
              </w:rPr>
            </w:pPr>
            <w:r w:rsidRPr="0048482F">
              <w:rPr>
                <w:color w:val="000000"/>
                <w:lang w:val="pt-BR"/>
              </w:rPr>
              <w:t>873</w:t>
            </w:r>
          </w:p>
        </w:tc>
        <w:tc>
          <w:tcPr>
            <w:tcW w:w="1839" w:type="dxa"/>
            <w:tcBorders>
              <w:top w:val="single" w:sz="4" w:space="0" w:color="auto"/>
              <w:left w:val="single" w:sz="4" w:space="0" w:color="auto"/>
              <w:bottom w:val="single" w:sz="4" w:space="0" w:color="auto"/>
              <w:right w:val="single" w:sz="4" w:space="0" w:color="auto"/>
            </w:tcBorders>
          </w:tcPr>
          <w:p w14:paraId="05C08469" w14:textId="77777777" w:rsidR="00076EE2" w:rsidRPr="00E17FE7" w:rsidRDefault="00076EE2" w:rsidP="00076EE2">
            <w:pPr>
              <w:pStyle w:val="TAC"/>
              <w:rPr>
                <w:color w:val="000000"/>
              </w:rPr>
            </w:pPr>
            <w:r w:rsidRPr="00E17FE7">
              <w:rPr>
                <w:color w:val="000000"/>
              </w:rPr>
              <w:t>5.1152</w:t>
            </w:r>
          </w:p>
        </w:tc>
      </w:tr>
      <w:tr w:rsidR="00076EE2" w:rsidRPr="0048482F" w14:paraId="146E8DA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D6C497F" w14:textId="77777777" w:rsidR="00076EE2" w:rsidRPr="00E17FE7" w:rsidRDefault="00076EE2" w:rsidP="00076EE2">
            <w:pPr>
              <w:pStyle w:val="TAC"/>
              <w:rPr>
                <w:b/>
                <w:color w:val="000000"/>
              </w:rPr>
            </w:pPr>
            <w:r w:rsidRPr="00E17FE7">
              <w:rPr>
                <w:b/>
                <w:color w:val="000000"/>
              </w:rPr>
              <w:t>20</w:t>
            </w:r>
          </w:p>
        </w:tc>
        <w:tc>
          <w:tcPr>
            <w:tcW w:w="0" w:type="auto"/>
            <w:tcBorders>
              <w:top w:val="single" w:sz="4" w:space="0" w:color="auto"/>
              <w:left w:val="double" w:sz="4" w:space="0" w:color="auto"/>
              <w:bottom w:val="single" w:sz="4" w:space="0" w:color="auto"/>
              <w:right w:val="single" w:sz="4" w:space="0" w:color="auto"/>
            </w:tcBorders>
          </w:tcPr>
          <w:p w14:paraId="4E4C60C2"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6328C139" w14:textId="77777777" w:rsidR="00076EE2" w:rsidRPr="00E17FE7" w:rsidRDefault="00076EE2" w:rsidP="00076EE2">
            <w:pPr>
              <w:pStyle w:val="TAC"/>
              <w:rPr>
                <w:color w:val="000000"/>
              </w:rPr>
            </w:pPr>
            <w:r w:rsidRPr="0048482F">
              <w:rPr>
                <w:color w:val="000000"/>
                <w:lang w:val="pt-BR"/>
              </w:rPr>
              <w:t>682.5</w:t>
            </w:r>
          </w:p>
        </w:tc>
        <w:tc>
          <w:tcPr>
            <w:tcW w:w="1839" w:type="dxa"/>
            <w:tcBorders>
              <w:top w:val="single" w:sz="4" w:space="0" w:color="auto"/>
              <w:left w:val="single" w:sz="4" w:space="0" w:color="auto"/>
              <w:bottom w:val="single" w:sz="4" w:space="0" w:color="auto"/>
              <w:right w:val="single" w:sz="4" w:space="0" w:color="auto"/>
            </w:tcBorders>
          </w:tcPr>
          <w:p w14:paraId="2D89A43D" w14:textId="77777777" w:rsidR="00076EE2" w:rsidRPr="00E17FE7" w:rsidRDefault="00076EE2" w:rsidP="00076EE2">
            <w:pPr>
              <w:pStyle w:val="TAC"/>
              <w:rPr>
                <w:color w:val="000000"/>
              </w:rPr>
            </w:pPr>
            <w:r w:rsidRPr="00E17FE7">
              <w:rPr>
                <w:color w:val="000000"/>
              </w:rPr>
              <w:t>5.3320</w:t>
            </w:r>
          </w:p>
        </w:tc>
      </w:tr>
      <w:tr w:rsidR="00076EE2" w:rsidRPr="0048482F" w14:paraId="3E0F4031"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03D232C" w14:textId="77777777" w:rsidR="00076EE2" w:rsidRPr="00E17FE7" w:rsidRDefault="00076EE2" w:rsidP="00076EE2">
            <w:pPr>
              <w:pStyle w:val="TAC"/>
              <w:rPr>
                <w:b/>
                <w:color w:val="000000"/>
              </w:rPr>
            </w:pPr>
            <w:r w:rsidRPr="00E17FE7">
              <w:rPr>
                <w:b/>
                <w:color w:val="000000"/>
              </w:rPr>
              <w:t>21</w:t>
            </w:r>
          </w:p>
        </w:tc>
        <w:tc>
          <w:tcPr>
            <w:tcW w:w="0" w:type="auto"/>
            <w:tcBorders>
              <w:top w:val="single" w:sz="4" w:space="0" w:color="auto"/>
              <w:left w:val="double" w:sz="4" w:space="0" w:color="auto"/>
              <w:bottom w:val="single" w:sz="4" w:space="0" w:color="auto"/>
              <w:right w:val="single" w:sz="4" w:space="0" w:color="auto"/>
            </w:tcBorders>
          </w:tcPr>
          <w:p w14:paraId="747B3136"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351BE9EA" w14:textId="77777777" w:rsidR="00076EE2" w:rsidRPr="00E17FE7" w:rsidRDefault="00076EE2" w:rsidP="00076EE2">
            <w:pPr>
              <w:pStyle w:val="TAC"/>
              <w:rPr>
                <w:color w:val="000000"/>
              </w:rPr>
            </w:pPr>
            <w:r w:rsidRPr="0048482F">
              <w:rPr>
                <w:color w:val="000000"/>
                <w:lang w:val="pt-BR"/>
              </w:rPr>
              <w:t>711</w:t>
            </w:r>
          </w:p>
        </w:tc>
        <w:tc>
          <w:tcPr>
            <w:tcW w:w="1839" w:type="dxa"/>
            <w:tcBorders>
              <w:top w:val="single" w:sz="4" w:space="0" w:color="auto"/>
              <w:left w:val="single" w:sz="4" w:space="0" w:color="auto"/>
              <w:bottom w:val="single" w:sz="4" w:space="0" w:color="auto"/>
              <w:right w:val="single" w:sz="4" w:space="0" w:color="auto"/>
            </w:tcBorders>
          </w:tcPr>
          <w:p w14:paraId="0AE9953F" w14:textId="77777777" w:rsidR="00076EE2" w:rsidRPr="00E17FE7" w:rsidRDefault="00076EE2" w:rsidP="00076EE2">
            <w:pPr>
              <w:pStyle w:val="TAC"/>
              <w:rPr>
                <w:color w:val="000000"/>
              </w:rPr>
            </w:pPr>
            <w:r w:rsidRPr="00E17FE7">
              <w:rPr>
                <w:color w:val="000000"/>
              </w:rPr>
              <w:t>5.5547</w:t>
            </w:r>
          </w:p>
        </w:tc>
      </w:tr>
      <w:tr w:rsidR="00076EE2" w:rsidRPr="0048482F" w14:paraId="47156F8F"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A1E7B61" w14:textId="77777777" w:rsidR="00076EE2" w:rsidRPr="00E17FE7" w:rsidRDefault="00076EE2" w:rsidP="00076EE2">
            <w:pPr>
              <w:pStyle w:val="TAC"/>
              <w:rPr>
                <w:b/>
                <w:color w:val="000000"/>
              </w:rPr>
            </w:pPr>
            <w:r w:rsidRPr="00E17FE7">
              <w:rPr>
                <w:b/>
                <w:color w:val="000000"/>
              </w:rPr>
              <w:t>22</w:t>
            </w:r>
          </w:p>
        </w:tc>
        <w:tc>
          <w:tcPr>
            <w:tcW w:w="0" w:type="auto"/>
            <w:tcBorders>
              <w:top w:val="single" w:sz="4" w:space="0" w:color="auto"/>
              <w:left w:val="double" w:sz="4" w:space="0" w:color="auto"/>
              <w:bottom w:val="single" w:sz="4" w:space="0" w:color="auto"/>
              <w:right w:val="single" w:sz="4" w:space="0" w:color="auto"/>
            </w:tcBorders>
          </w:tcPr>
          <w:p w14:paraId="2E702170"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1EBFA06E" w14:textId="77777777" w:rsidR="00076EE2" w:rsidRPr="00E17FE7" w:rsidRDefault="00076EE2" w:rsidP="00076EE2">
            <w:pPr>
              <w:pStyle w:val="TAC"/>
              <w:rPr>
                <w:color w:val="000000"/>
              </w:rPr>
            </w:pPr>
            <w:r w:rsidRPr="0048482F">
              <w:rPr>
                <w:color w:val="000000"/>
                <w:lang w:val="pt-BR"/>
              </w:rPr>
              <w:t>754</w:t>
            </w:r>
          </w:p>
        </w:tc>
        <w:tc>
          <w:tcPr>
            <w:tcW w:w="1839" w:type="dxa"/>
            <w:tcBorders>
              <w:top w:val="single" w:sz="4" w:space="0" w:color="auto"/>
              <w:left w:val="single" w:sz="4" w:space="0" w:color="auto"/>
              <w:bottom w:val="single" w:sz="4" w:space="0" w:color="auto"/>
              <w:right w:val="single" w:sz="4" w:space="0" w:color="auto"/>
            </w:tcBorders>
          </w:tcPr>
          <w:p w14:paraId="387A4E2A" w14:textId="77777777" w:rsidR="00076EE2" w:rsidRPr="00E17FE7" w:rsidRDefault="00076EE2" w:rsidP="00076EE2">
            <w:pPr>
              <w:pStyle w:val="TAC"/>
              <w:rPr>
                <w:color w:val="000000"/>
              </w:rPr>
            </w:pPr>
            <w:r w:rsidRPr="00E17FE7">
              <w:rPr>
                <w:color w:val="000000"/>
              </w:rPr>
              <w:t>5.8906</w:t>
            </w:r>
          </w:p>
        </w:tc>
      </w:tr>
      <w:tr w:rsidR="00076EE2" w:rsidRPr="0048482F" w14:paraId="6924C74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C6593AC" w14:textId="77777777" w:rsidR="00076EE2" w:rsidRPr="00E17FE7" w:rsidRDefault="00076EE2" w:rsidP="00076EE2">
            <w:pPr>
              <w:pStyle w:val="TAC"/>
              <w:rPr>
                <w:b/>
                <w:color w:val="000000"/>
              </w:rPr>
            </w:pPr>
            <w:r w:rsidRPr="00E17FE7">
              <w:rPr>
                <w:b/>
                <w:color w:val="000000"/>
              </w:rPr>
              <w:t>23</w:t>
            </w:r>
          </w:p>
        </w:tc>
        <w:tc>
          <w:tcPr>
            <w:tcW w:w="0" w:type="auto"/>
            <w:tcBorders>
              <w:top w:val="single" w:sz="4" w:space="0" w:color="auto"/>
              <w:left w:val="double" w:sz="4" w:space="0" w:color="auto"/>
              <w:bottom w:val="single" w:sz="4" w:space="0" w:color="auto"/>
              <w:right w:val="single" w:sz="4" w:space="0" w:color="auto"/>
            </w:tcBorders>
          </w:tcPr>
          <w:p w14:paraId="7FDEF556"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2776EBDD" w14:textId="77777777" w:rsidR="00076EE2" w:rsidRPr="00E17FE7" w:rsidRDefault="00076EE2" w:rsidP="00076EE2">
            <w:pPr>
              <w:pStyle w:val="TAC"/>
              <w:rPr>
                <w:color w:val="000000"/>
              </w:rPr>
            </w:pPr>
            <w:r w:rsidRPr="0048482F">
              <w:rPr>
                <w:color w:val="000000"/>
                <w:lang w:val="pt-BR"/>
              </w:rPr>
              <w:t>797</w:t>
            </w:r>
          </w:p>
        </w:tc>
        <w:tc>
          <w:tcPr>
            <w:tcW w:w="1839" w:type="dxa"/>
            <w:tcBorders>
              <w:top w:val="single" w:sz="4" w:space="0" w:color="auto"/>
              <w:left w:val="single" w:sz="4" w:space="0" w:color="auto"/>
              <w:bottom w:val="single" w:sz="4" w:space="0" w:color="auto"/>
              <w:right w:val="single" w:sz="4" w:space="0" w:color="auto"/>
            </w:tcBorders>
          </w:tcPr>
          <w:p w14:paraId="18434E6F" w14:textId="77777777" w:rsidR="00076EE2" w:rsidRPr="00E17FE7" w:rsidRDefault="00076EE2" w:rsidP="00076EE2">
            <w:pPr>
              <w:pStyle w:val="TAC"/>
              <w:rPr>
                <w:color w:val="000000"/>
              </w:rPr>
            </w:pPr>
            <w:r w:rsidRPr="00E17FE7">
              <w:rPr>
                <w:color w:val="000000"/>
              </w:rPr>
              <w:t>6.2266</w:t>
            </w:r>
          </w:p>
        </w:tc>
      </w:tr>
      <w:tr w:rsidR="00076EE2" w:rsidRPr="0048482F" w14:paraId="3F69789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2FE99AF" w14:textId="77777777" w:rsidR="00076EE2" w:rsidRPr="00E17FE7" w:rsidRDefault="00076EE2" w:rsidP="00076EE2">
            <w:pPr>
              <w:pStyle w:val="TAC"/>
              <w:rPr>
                <w:b/>
                <w:color w:val="000000"/>
              </w:rPr>
            </w:pPr>
            <w:r w:rsidRPr="00E17FE7">
              <w:rPr>
                <w:b/>
                <w:color w:val="000000"/>
              </w:rPr>
              <w:t>24</w:t>
            </w:r>
          </w:p>
        </w:tc>
        <w:tc>
          <w:tcPr>
            <w:tcW w:w="0" w:type="auto"/>
            <w:tcBorders>
              <w:top w:val="single" w:sz="4" w:space="0" w:color="auto"/>
              <w:left w:val="double" w:sz="4" w:space="0" w:color="auto"/>
              <w:bottom w:val="single" w:sz="4" w:space="0" w:color="auto"/>
              <w:right w:val="single" w:sz="4" w:space="0" w:color="auto"/>
            </w:tcBorders>
          </w:tcPr>
          <w:p w14:paraId="3C5A97B4"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7A7AB904" w14:textId="77777777" w:rsidR="00076EE2" w:rsidRPr="00E17FE7" w:rsidRDefault="00076EE2" w:rsidP="00076EE2">
            <w:pPr>
              <w:pStyle w:val="TAC"/>
              <w:rPr>
                <w:color w:val="000000"/>
              </w:rPr>
            </w:pPr>
            <w:r w:rsidRPr="0048482F">
              <w:rPr>
                <w:color w:val="000000"/>
                <w:lang w:val="pt-BR"/>
              </w:rPr>
              <w:t>841</w:t>
            </w:r>
          </w:p>
        </w:tc>
        <w:tc>
          <w:tcPr>
            <w:tcW w:w="1839" w:type="dxa"/>
            <w:tcBorders>
              <w:top w:val="single" w:sz="4" w:space="0" w:color="auto"/>
              <w:left w:val="single" w:sz="4" w:space="0" w:color="auto"/>
              <w:bottom w:val="single" w:sz="4" w:space="0" w:color="auto"/>
              <w:right w:val="single" w:sz="4" w:space="0" w:color="auto"/>
            </w:tcBorders>
          </w:tcPr>
          <w:p w14:paraId="5118CC7B" w14:textId="77777777" w:rsidR="00076EE2" w:rsidRPr="00E17FE7" w:rsidRDefault="00076EE2" w:rsidP="00076EE2">
            <w:pPr>
              <w:pStyle w:val="TAC"/>
              <w:rPr>
                <w:color w:val="000000"/>
              </w:rPr>
            </w:pPr>
            <w:r w:rsidRPr="00E17FE7">
              <w:rPr>
                <w:color w:val="000000"/>
              </w:rPr>
              <w:t>6.5703</w:t>
            </w:r>
          </w:p>
        </w:tc>
      </w:tr>
      <w:tr w:rsidR="00076EE2" w:rsidRPr="0048482F" w14:paraId="1BE277F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C4497B1" w14:textId="77777777" w:rsidR="00076EE2" w:rsidRPr="00E17FE7" w:rsidRDefault="00076EE2" w:rsidP="00076EE2">
            <w:pPr>
              <w:pStyle w:val="TAC"/>
              <w:rPr>
                <w:b/>
                <w:color w:val="000000"/>
              </w:rPr>
            </w:pPr>
            <w:r w:rsidRPr="00E17FE7">
              <w:rPr>
                <w:b/>
                <w:color w:val="000000"/>
              </w:rPr>
              <w:t>25</w:t>
            </w:r>
          </w:p>
        </w:tc>
        <w:tc>
          <w:tcPr>
            <w:tcW w:w="0" w:type="auto"/>
            <w:tcBorders>
              <w:top w:val="single" w:sz="4" w:space="0" w:color="auto"/>
              <w:left w:val="double" w:sz="4" w:space="0" w:color="auto"/>
              <w:bottom w:val="single" w:sz="4" w:space="0" w:color="auto"/>
              <w:right w:val="single" w:sz="4" w:space="0" w:color="auto"/>
            </w:tcBorders>
          </w:tcPr>
          <w:p w14:paraId="7E7C42C7"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001AD890" w14:textId="77777777" w:rsidR="00076EE2" w:rsidRPr="00E17FE7" w:rsidRDefault="00076EE2" w:rsidP="00076EE2">
            <w:pPr>
              <w:pStyle w:val="TAC"/>
              <w:rPr>
                <w:color w:val="000000"/>
              </w:rPr>
            </w:pPr>
            <w:r w:rsidRPr="0048482F">
              <w:rPr>
                <w:color w:val="000000"/>
                <w:lang w:val="pt-BR"/>
              </w:rPr>
              <w:t>885</w:t>
            </w:r>
          </w:p>
        </w:tc>
        <w:tc>
          <w:tcPr>
            <w:tcW w:w="1839" w:type="dxa"/>
            <w:tcBorders>
              <w:top w:val="single" w:sz="4" w:space="0" w:color="auto"/>
              <w:left w:val="single" w:sz="4" w:space="0" w:color="auto"/>
              <w:bottom w:val="single" w:sz="4" w:space="0" w:color="auto"/>
              <w:right w:val="single" w:sz="4" w:space="0" w:color="auto"/>
            </w:tcBorders>
          </w:tcPr>
          <w:p w14:paraId="20F2C0FD" w14:textId="77777777" w:rsidR="00076EE2" w:rsidRPr="00E17FE7" w:rsidRDefault="00076EE2" w:rsidP="00076EE2">
            <w:pPr>
              <w:pStyle w:val="TAC"/>
              <w:rPr>
                <w:color w:val="000000"/>
              </w:rPr>
            </w:pPr>
            <w:r w:rsidRPr="00E17FE7">
              <w:rPr>
                <w:color w:val="000000"/>
              </w:rPr>
              <w:t>6.9141</w:t>
            </w:r>
          </w:p>
        </w:tc>
      </w:tr>
      <w:tr w:rsidR="00076EE2" w:rsidRPr="0048482F" w14:paraId="653B6C4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A21F11C" w14:textId="77777777" w:rsidR="00076EE2" w:rsidRPr="00E17FE7" w:rsidRDefault="00076EE2" w:rsidP="00076EE2">
            <w:pPr>
              <w:pStyle w:val="TAC"/>
              <w:rPr>
                <w:b/>
                <w:color w:val="000000"/>
              </w:rPr>
            </w:pPr>
            <w:r w:rsidRPr="00E17FE7">
              <w:rPr>
                <w:b/>
                <w:color w:val="000000"/>
              </w:rPr>
              <w:t>26</w:t>
            </w:r>
          </w:p>
        </w:tc>
        <w:tc>
          <w:tcPr>
            <w:tcW w:w="0" w:type="auto"/>
            <w:tcBorders>
              <w:top w:val="single" w:sz="4" w:space="0" w:color="auto"/>
              <w:left w:val="double" w:sz="4" w:space="0" w:color="auto"/>
              <w:bottom w:val="single" w:sz="4" w:space="0" w:color="auto"/>
              <w:right w:val="single" w:sz="4" w:space="0" w:color="auto"/>
            </w:tcBorders>
          </w:tcPr>
          <w:p w14:paraId="632BB4F5"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1ECA0987" w14:textId="77777777" w:rsidR="00076EE2" w:rsidRPr="00E17FE7" w:rsidRDefault="00076EE2" w:rsidP="00076EE2">
            <w:pPr>
              <w:pStyle w:val="TAC"/>
              <w:rPr>
                <w:color w:val="000000"/>
              </w:rPr>
            </w:pPr>
            <w:r w:rsidRPr="0048482F">
              <w:rPr>
                <w:color w:val="000000"/>
                <w:lang w:val="pt-BR"/>
              </w:rPr>
              <w:t>916.5</w:t>
            </w:r>
          </w:p>
        </w:tc>
        <w:tc>
          <w:tcPr>
            <w:tcW w:w="1839" w:type="dxa"/>
            <w:tcBorders>
              <w:top w:val="single" w:sz="4" w:space="0" w:color="auto"/>
              <w:left w:val="single" w:sz="4" w:space="0" w:color="auto"/>
              <w:bottom w:val="single" w:sz="4" w:space="0" w:color="auto"/>
              <w:right w:val="single" w:sz="4" w:space="0" w:color="auto"/>
            </w:tcBorders>
          </w:tcPr>
          <w:p w14:paraId="47DC3072" w14:textId="77777777" w:rsidR="00076EE2" w:rsidRPr="00E17FE7" w:rsidRDefault="00076EE2" w:rsidP="00076EE2">
            <w:pPr>
              <w:pStyle w:val="TAC"/>
              <w:rPr>
                <w:color w:val="000000"/>
              </w:rPr>
            </w:pPr>
            <w:r w:rsidRPr="00E17FE7">
              <w:rPr>
                <w:color w:val="000000"/>
              </w:rPr>
              <w:t>7.1602</w:t>
            </w:r>
          </w:p>
        </w:tc>
      </w:tr>
      <w:tr w:rsidR="00076EE2" w:rsidRPr="0048482F" w14:paraId="23FC19B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3B63BC9" w14:textId="77777777" w:rsidR="00076EE2" w:rsidRPr="00E17FE7" w:rsidRDefault="00076EE2" w:rsidP="00076EE2">
            <w:pPr>
              <w:pStyle w:val="TAC"/>
              <w:rPr>
                <w:b/>
                <w:color w:val="000000"/>
              </w:rPr>
            </w:pPr>
            <w:r w:rsidRPr="00E17FE7">
              <w:rPr>
                <w:b/>
                <w:color w:val="000000"/>
              </w:rPr>
              <w:t>27</w:t>
            </w:r>
          </w:p>
        </w:tc>
        <w:tc>
          <w:tcPr>
            <w:tcW w:w="0" w:type="auto"/>
            <w:tcBorders>
              <w:top w:val="single" w:sz="4" w:space="0" w:color="auto"/>
              <w:left w:val="double" w:sz="4" w:space="0" w:color="auto"/>
              <w:bottom w:val="single" w:sz="4" w:space="0" w:color="auto"/>
              <w:right w:val="single" w:sz="4" w:space="0" w:color="auto"/>
            </w:tcBorders>
          </w:tcPr>
          <w:p w14:paraId="71204CE2"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7F326326" w14:textId="77777777" w:rsidR="00076EE2" w:rsidRPr="00E17FE7" w:rsidRDefault="00076EE2" w:rsidP="00076EE2">
            <w:pPr>
              <w:pStyle w:val="TAC"/>
              <w:rPr>
                <w:color w:val="000000"/>
              </w:rPr>
            </w:pPr>
            <w:r w:rsidRPr="0048482F">
              <w:rPr>
                <w:color w:val="000000"/>
                <w:lang w:val="pt-BR"/>
              </w:rPr>
              <w:t>948</w:t>
            </w:r>
          </w:p>
        </w:tc>
        <w:tc>
          <w:tcPr>
            <w:tcW w:w="1839" w:type="dxa"/>
            <w:tcBorders>
              <w:top w:val="single" w:sz="4" w:space="0" w:color="auto"/>
              <w:left w:val="single" w:sz="4" w:space="0" w:color="auto"/>
              <w:bottom w:val="single" w:sz="4" w:space="0" w:color="auto"/>
              <w:right w:val="single" w:sz="4" w:space="0" w:color="auto"/>
            </w:tcBorders>
          </w:tcPr>
          <w:p w14:paraId="4B129C1E" w14:textId="77777777" w:rsidR="00076EE2" w:rsidRPr="00E17FE7" w:rsidRDefault="00076EE2" w:rsidP="00076EE2">
            <w:pPr>
              <w:pStyle w:val="TAC"/>
              <w:rPr>
                <w:color w:val="000000"/>
              </w:rPr>
            </w:pPr>
            <w:r w:rsidRPr="00E17FE7">
              <w:rPr>
                <w:color w:val="000000"/>
              </w:rPr>
              <w:t>7.4063</w:t>
            </w:r>
          </w:p>
        </w:tc>
      </w:tr>
      <w:tr w:rsidR="00076EE2" w:rsidRPr="0048482F" w14:paraId="5507C751"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9737420" w14:textId="77777777" w:rsidR="00076EE2" w:rsidRPr="00E17FE7" w:rsidRDefault="00076EE2" w:rsidP="00076EE2">
            <w:pPr>
              <w:pStyle w:val="TAC"/>
              <w:rPr>
                <w:b/>
                <w:color w:val="000000"/>
              </w:rPr>
            </w:pPr>
            <w:r w:rsidRPr="00E17FE7">
              <w:rPr>
                <w:b/>
                <w:color w:val="000000"/>
              </w:rPr>
              <w:t>28</w:t>
            </w:r>
          </w:p>
        </w:tc>
        <w:tc>
          <w:tcPr>
            <w:tcW w:w="0" w:type="auto"/>
            <w:tcBorders>
              <w:top w:val="single" w:sz="4" w:space="0" w:color="auto"/>
              <w:left w:val="double" w:sz="4" w:space="0" w:color="auto"/>
              <w:bottom w:val="single" w:sz="4" w:space="0" w:color="auto"/>
              <w:right w:val="single" w:sz="4" w:space="0" w:color="auto"/>
            </w:tcBorders>
            <w:vAlign w:val="center"/>
          </w:tcPr>
          <w:p w14:paraId="7D3A9FA7" w14:textId="77777777" w:rsidR="00076EE2" w:rsidRPr="00E17FE7" w:rsidRDefault="00076EE2" w:rsidP="00076EE2">
            <w:pPr>
              <w:pStyle w:val="TAC"/>
              <w:rPr>
                <w:color w:val="000000"/>
              </w:rPr>
            </w:pPr>
            <w:r w:rsidRPr="00E17FE7">
              <w:rPr>
                <w:color w:val="000000"/>
              </w:rPr>
              <w:t>2</w:t>
            </w:r>
          </w:p>
        </w:tc>
        <w:tc>
          <w:tcPr>
            <w:tcW w:w="4563" w:type="dxa"/>
            <w:gridSpan w:val="2"/>
            <w:tcBorders>
              <w:top w:val="single" w:sz="4" w:space="0" w:color="auto"/>
              <w:left w:val="single" w:sz="4" w:space="0" w:color="auto"/>
              <w:bottom w:val="single" w:sz="4" w:space="0" w:color="auto"/>
              <w:right w:val="single" w:sz="4" w:space="0" w:color="auto"/>
            </w:tcBorders>
          </w:tcPr>
          <w:p w14:paraId="4D0BB411" w14:textId="77777777" w:rsidR="00076EE2" w:rsidRPr="00E17FE7" w:rsidRDefault="00076EE2" w:rsidP="00076EE2">
            <w:pPr>
              <w:pStyle w:val="TAC"/>
              <w:rPr>
                <w:color w:val="000000"/>
              </w:rPr>
            </w:pPr>
            <w:r w:rsidRPr="00E17FE7">
              <w:rPr>
                <w:color w:val="000000"/>
              </w:rPr>
              <w:t>reserved</w:t>
            </w:r>
          </w:p>
        </w:tc>
      </w:tr>
      <w:tr w:rsidR="00076EE2" w:rsidRPr="0048482F" w14:paraId="61D98EA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67651C8" w14:textId="77777777" w:rsidR="00076EE2" w:rsidRPr="00E17FE7" w:rsidRDefault="00076EE2" w:rsidP="00076EE2">
            <w:pPr>
              <w:pStyle w:val="TAC"/>
              <w:rPr>
                <w:b/>
                <w:color w:val="000000"/>
              </w:rPr>
            </w:pPr>
            <w:r w:rsidRPr="00E17FE7">
              <w:rPr>
                <w:b/>
                <w:color w:val="000000"/>
              </w:rPr>
              <w:t>29</w:t>
            </w:r>
          </w:p>
        </w:tc>
        <w:tc>
          <w:tcPr>
            <w:tcW w:w="0" w:type="auto"/>
            <w:tcBorders>
              <w:top w:val="single" w:sz="4" w:space="0" w:color="auto"/>
              <w:left w:val="double" w:sz="4" w:space="0" w:color="auto"/>
              <w:bottom w:val="single" w:sz="4" w:space="0" w:color="auto"/>
              <w:right w:val="single" w:sz="4" w:space="0" w:color="auto"/>
            </w:tcBorders>
            <w:vAlign w:val="center"/>
            <w:hideMark/>
          </w:tcPr>
          <w:p w14:paraId="242C39F4" w14:textId="77777777" w:rsidR="00076EE2" w:rsidRPr="00E17FE7" w:rsidRDefault="00076EE2" w:rsidP="00076EE2">
            <w:pPr>
              <w:pStyle w:val="TAC"/>
              <w:rPr>
                <w:color w:val="000000"/>
              </w:rPr>
            </w:pPr>
            <w:r w:rsidRPr="00E17FE7">
              <w:rPr>
                <w:color w:val="000000"/>
              </w:rPr>
              <w:t>4</w:t>
            </w:r>
          </w:p>
        </w:tc>
        <w:tc>
          <w:tcPr>
            <w:tcW w:w="4563" w:type="dxa"/>
            <w:gridSpan w:val="2"/>
            <w:tcBorders>
              <w:top w:val="single" w:sz="4" w:space="0" w:color="auto"/>
              <w:left w:val="single" w:sz="4" w:space="0" w:color="auto"/>
              <w:bottom w:val="single" w:sz="4" w:space="0" w:color="auto"/>
              <w:right w:val="single" w:sz="4" w:space="0" w:color="auto"/>
            </w:tcBorders>
            <w:vAlign w:val="center"/>
          </w:tcPr>
          <w:p w14:paraId="4FB80661" w14:textId="77777777" w:rsidR="00076EE2" w:rsidRPr="00E17FE7" w:rsidRDefault="00076EE2" w:rsidP="00076EE2">
            <w:pPr>
              <w:pStyle w:val="TAC"/>
              <w:rPr>
                <w:color w:val="000000"/>
              </w:rPr>
            </w:pPr>
            <w:r w:rsidRPr="00E17FE7">
              <w:rPr>
                <w:color w:val="000000"/>
              </w:rPr>
              <w:t>reserved</w:t>
            </w:r>
          </w:p>
        </w:tc>
      </w:tr>
      <w:tr w:rsidR="00076EE2" w:rsidRPr="0048482F" w14:paraId="44BAC01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2438213" w14:textId="77777777" w:rsidR="00076EE2" w:rsidRPr="00E17FE7" w:rsidRDefault="00076EE2" w:rsidP="00076EE2">
            <w:pPr>
              <w:pStyle w:val="TAC"/>
              <w:rPr>
                <w:b/>
                <w:color w:val="000000"/>
              </w:rPr>
            </w:pPr>
            <w:r w:rsidRPr="00E17FE7">
              <w:rPr>
                <w:b/>
                <w:color w:val="000000"/>
              </w:rPr>
              <w:t>30</w:t>
            </w:r>
          </w:p>
        </w:tc>
        <w:tc>
          <w:tcPr>
            <w:tcW w:w="0" w:type="auto"/>
            <w:tcBorders>
              <w:top w:val="single" w:sz="4" w:space="0" w:color="auto"/>
              <w:left w:val="double" w:sz="4" w:space="0" w:color="auto"/>
              <w:bottom w:val="single" w:sz="4" w:space="0" w:color="auto"/>
              <w:right w:val="single" w:sz="4" w:space="0" w:color="auto"/>
            </w:tcBorders>
            <w:vAlign w:val="center"/>
            <w:hideMark/>
          </w:tcPr>
          <w:p w14:paraId="22E1FD14" w14:textId="77777777" w:rsidR="00076EE2" w:rsidRPr="00E17FE7" w:rsidRDefault="00076EE2" w:rsidP="00076EE2">
            <w:pPr>
              <w:pStyle w:val="TAC"/>
              <w:rPr>
                <w:color w:val="000000"/>
              </w:rPr>
            </w:pPr>
            <w:r w:rsidRPr="00E17FE7">
              <w:rPr>
                <w:color w:val="000000"/>
              </w:rPr>
              <w:t>6</w:t>
            </w:r>
          </w:p>
        </w:tc>
        <w:tc>
          <w:tcPr>
            <w:tcW w:w="4563" w:type="dxa"/>
            <w:gridSpan w:val="2"/>
            <w:tcBorders>
              <w:top w:val="single" w:sz="4" w:space="0" w:color="auto"/>
              <w:left w:val="single" w:sz="4" w:space="0" w:color="auto"/>
              <w:bottom w:val="single" w:sz="4" w:space="0" w:color="auto"/>
              <w:right w:val="single" w:sz="4" w:space="0" w:color="auto"/>
            </w:tcBorders>
            <w:vAlign w:val="center"/>
          </w:tcPr>
          <w:p w14:paraId="52B6AA94" w14:textId="77777777" w:rsidR="00076EE2" w:rsidRPr="00E17FE7" w:rsidRDefault="00076EE2" w:rsidP="00076EE2">
            <w:pPr>
              <w:pStyle w:val="TAC"/>
              <w:rPr>
                <w:color w:val="000000"/>
              </w:rPr>
            </w:pPr>
            <w:r w:rsidRPr="00E17FE7">
              <w:rPr>
                <w:color w:val="000000"/>
              </w:rPr>
              <w:t>reserved</w:t>
            </w:r>
          </w:p>
        </w:tc>
      </w:tr>
      <w:tr w:rsidR="00076EE2" w:rsidRPr="0048482F" w14:paraId="23056B7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B680168" w14:textId="77777777" w:rsidR="00076EE2" w:rsidRPr="00E17FE7" w:rsidRDefault="00076EE2" w:rsidP="00076EE2">
            <w:pPr>
              <w:pStyle w:val="TAC"/>
              <w:rPr>
                <w:b/>
                <w:color w:val="000000"/>
              </w:rPr>
            </w:pPr>
            <w:r w:rsidRPr="00E17FE7">
              <w:rPr>
                <w:b/>
                <w:color w:val="000000"/>
              </w:rPr>
              <w:t>31</w:t>
            </w:r>
          </w:p>
        </w:tc>
        <w:tc>
          <w:tcPr>
            <w:tcW w:w="0" w:type="auto"/>
            <w:tcBorders>
              <w:top w:val="single" w:sz="4" w:space="0" w:color="auto"/>
              <w:left w:val="double" w:sz="4" w:space="0" w:color="auto"/>
              <w:bottom w:val="single" w:sz="4" w:space="0" w:color="auto"/>
              <w:right w:val="single" w:sz="4" w:space="0" w:color="auto"/>
            </w:tcBorders>
            <w:vAlign w:val="center"/>
            <w:hideMark/>
          </w:tcPr>
          <w:p w14:paraId="700ABE75" w14:textId="77777777" w:rsidR="00076EE2" w:rsidRPr="00E17FE7" w:rsidRDefault="00076EE2" w:rsidP="00076EE2">
            <w:pPr>
              <w:pStyle w:val="TAC"/>
              <w:rPr>
                <w:color w:val="000000"/>
              </w:rPr>
            </w:pPr>
            <w:r w:rsidRPr="00E17FE7">
              <w:rPr>
                <w:color w:val="000000"/>
              </w:rPr>
              <w:t>8</w:t>
            </w:r>
          </w:p>
        </w:tc>
        <w:tc>
          <w:tcPr>
            <w:tcW w:w="4563" w:type="dxa"/>
            <w:gridSpan w:val="2"/>
            <w:tcBorders>
              <w:top w:val="single" w:sz="4" w:space="0" w:color="auto"/>
              <w:left w:val="single" w:sz="4" w:space="0" w:color="auto"/>
              <w:bottom w:val="single" w:sz="4" w:space="0" w:color="auto"/>
              <w:right w:val="single" w:sz="4" w:space="0" w:color="auto"/>
            </w:tcBorders>
            <w:vAlign w:val="center"/>
          </w:tcPr>
          <w:p w14:paraId="673979E0" w14:textId="77777777" w:rsidR="00076EE2" w:rsidRPr="00E17FE7" w:rsidRDefault="00076EE2" w:rsidP="00076EE2">
            <w:pPr>
              <w:pStyle w:val="TAC"/>
              <w:rPr>
                <w:color w:val="000000"/>
              </w:rPr>
            </w:pPr>
            <w:r w:rsidRPr="00E17FE7">
              <w:rPr>
                <w:color w:val="000000"/>
              </w:rPr>
              <w:t>reserved</w:t>
            </w:r>
          </w:p>
        </w:tc>
      </w:tr>
    </w:tbl>
    <w:p w14:paraId="21F81C41" w14:textId="77777777" w:rsidR="00076EE2" w:rsidRDefault="00076EE2" w:rsidP="00076EE2"/>
    <w:p w14:paraId="4660BEA8" w14:textId="77777777" w:rsidR="00076EE2" w:rsidRPr="0048482F" w:rsidRDefault="00076EE2" w:rsidP="00076EE2">
      <w:pPr>
        <w:pStyle w:val="TH"/>
      </w:pPr>
      <w:r w:rsidRPr="0048482F">
        <w:lastRenderedPageBreak/>
        <w:t>Table 5.1.3.1-</w:t>
      </w:r>
      <w:r>
        <w:t>3</w:t>
      </w:r>
      <w:r w:rsidRPr="0048482F">
        <w:t xml:space="preserve">: MCS index table </w:t>
      </w:r>
      <w:r>
        <w:t>3</w:t>
      </w:r>
      <w:r w:rsidRPr="0048482F">
        <w:t xml:space="preserve"> for PDSCH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716"/>
        <w:gridCol w:w="2603"/>
        <w:gridCol w:w="2035"/>
      </w:tblGrid>
      <w:tr w:rsidR="00076EE2" w:rsidRPr="0048482F" w14:paraId="602854B0" w14:textId="77777777" w:rsidTr="00076EE2">
        <w:trPr>
          <w:cantSplit/>
          <w:jc w:val="center"/>
        </w:trPr>
        <w:tc>
          <w:tcPr>
            <w:tcW w:w="0" w:type="auto"/>
            <w:tcBorders>
              <w:top w:val="single" w:sz="4" w:space="0" w:color="auto"/>
              <w:left w:val="single" w:sz="4" w:space="0" w:color="auto"/>
              <w:bottom w:val="double" w:sz="4" w:space="0" w:color="auto"/>
              <w:right w:val="double" w:sz="4" w:space="0" w:color="auto"/>
            </w:tcBorders>
            <w:shd w:val="clear" w:color="auto" w:fill="E0E0E0"/>
            <w:vAlign w:val="center"/>
            <w:hideMark/>
          </w:tcPr>
          <w:p w14:paraId="087F1318" w14:textId="77777777" w:rsidR="00076EE2" w:rsidRPr="0048482F" w:rsidRDefault="00076EE2" w:rsidP="00076EE2">
            <w:pPr>
              <w:pStyle w:val="TAH"/>
              <w:rPr>
                <w:lang w:val="en-US"/>
              </w:rPr>
            </w:pPr>
            <w:r w:rsidRPr="0048482F">
              <w:rPr>
                <w:lang w:val="en-US"/>
              </w:rPr>
              <w:t>MCS Index</w:t>
            </w:r>
            <w:r w:rsidRPr="0048482F">
              <w:rPr>
                <w:lang w:val="en-US"/>
              </w:rPr>
              <w:br/>
            </w:r>
            <w:r w:rsidRPr="00E17FE7">
              <w:rPr>
                <w:i/>
              </w:rPr>
              <w:t>I</w:t>
            </w:r>
            <w:r w:rsidRPr="00E17FE7">
              <w:rPr>
                <w:i/>
                <w:vertAlign w:val="subscript"/>
              </w:rPr>
              <w:t>MCS</w:t>
            </w:r>
          </w:p>
        </w:tc>
        <w:tc>
          <w:tcPr>
            <w:tcW w:w="0" w:type="auto"/>
            <w:tcBorders>
              <w:top w:val="single" w:sz="4" w:space="0" w:color="auto"/>
              <w:left w:val="double" w:sz="4" w:space="0" w:color="auto"/>
              <w:bottom w:val="double" w:sz="4" w:space="0" w:color="auto"/>
              <w:right w:val="single" w:sz="4" w:space="0" w:color="auto"/>
            </w:tcBorders>
            <w:shd w:val="clear" w:color="auto" w:fill="E0E0E0"/>
            <w:vAlign w:val="center"/>
            <w:hideMark/>
          </w:tcPr>
          <w:p w14:paraId="0E0C2DF4" w14:textId="77777777" w:rsidR="00076EE2" w:rsidRPr="0048482F" w:rsidRDefault="00076EE2" w:rsidP="00076EE2">
            <w:pPr>
              <w:pStyle w:val="TAH"/>
              <w:rPr>
                <w:lang w:val="en-US"/>
              </w:rPr>
            </w:pPr>
            <w:r w:rsidRPr="0048482F">
              <w:rPr>
                <w:lang w:val="en-US"/>
              </w:rPr>
              <w:t>Modulation Order</w:t>
            </w:r>
            <w:r w:rsidRPr="0048482F">
              <w:rPr>
                <w:lang w:val="en-US"/>
              </w:rPr>
              <w:br/>
            </w:r>
            <w:r w:rsidRPr="00E17FE7">
              <w:rPr>
                <w:i/>
              </w:rPr>
              <w:t xml:space="preserve"> </w:t>
            </w:r>
            <w:proofErr w:type="spellStart"/>
            <w:r w:rsidRPr="00E17FE7">
              <w:rPr>
                <w:i/>
              </w:rPr>
              <w:t>Q</w:t>
            </w:r>
            <w:r w:rsidRPr="00E17FE7">
              <w:rPr>
                <w:i/>
                <w:vertAlign w:val="subscript"/>
              </w:rPr>
              <w:t>m</w:t>
            </w:r>
            <w:proofErr w:type="spellEnd"/>
          </w:p>
        </w:tc>
        <w:tc>
          <w:tcPr>
            <w:tcW w:w="0" w:type="auto"/>
            <w:tcBorders>
              <w:top w:val="single" w:sz="4" w:space="0" w:color="auto"/>
              <w:left w:val="single" w:sz="4" w:space="0" w:color="auto"/>
              <w:bottom w:val="double" w:sz="4" w:space="0" w:color="auto"/>
              <w:right w:val="single" w:sz="4" w:space="0" w:color="auto"/>
            </w:tcBorders>
            <w:shd w:val="clear" w:color="auto" w:fill="E0E0E0"/>
            <w:vAlign w:val="center"/>
            <w:hideMark/>
          </w:tcPr>
          <w:p w14:paraId="044B9FE5" w14:textId="77777777" w:rsidR="00076EE2" w:rsidRPr="0048482F" w:rsidRDefault="00076EE2" w:rsidP="00076EE2">
            <w:pPr>
              <w:pStyle w:val="TAH"/>
              <w:rPr>
                <w:lang w:val="en-US"/>
              </w:rPr>
            </w:pPr>
            <w:r w:rsidRPr="0048482F">
              <w:rPr>
                <w:lang w:val="en-US"/>
              </w:rPr>
              <w:t xml:space="preserve">Target code Rate </w:t>
            </w:r>
            <w:r w:rsidRPr="009511A1">
              <w:rPr>
                <w:i/>
                <w:lang w:val="en-US"/>
              </w:rPr>
              <w:t>R</w:t>
            </w:r>
            <w:r>
              <w:rPr>
                <w:lang w:val="en-US"/>
              </w:rPr>
              <w:t xml:space="preserve"> </w:t>
            </w:r>
            <w:r w:rsidRPr="00E17FE7">
              <w:t>x [1024]</w:t>
            </w:r>
          </w:p>
        </w:tc>
        <w:tc>
          <w:tcPr>
            <w:tcW w:w="2014" w:type="dxa"/>
            <w:tcBorders>
              <w:top w:val="single" w:sz="4" w:space="0" w:color="auto"/>
              <w:left w:val="single" w:sz="4" w:space="0" w:color="auto"/>
              <w:bottom w:val="double" w:sz="4" w:space="0" w:color="auto"/>
              <w:right w:val="single" w:sz="4" w:space="0" w:color="auto"/>
            </w:tcBorders>
            <w:shd w:val="clear" w:color="auto" w:fill="E0E0E0"/>
          </w:tcPr>
          <w:p w14:paraId="6441B4C9" w14:textId="77777777" w:rsidR="00076EE2" w:rsidRPr="00E17FE7" w:rsidRDefault="00076EE2" w:rsidP="00076EE2">
            <w:pPr>
              <w:pStyle w:val="TAH"/>
            </w:pPr>
            <w:r w:rsidRPr="00E17FE7">
              <w:t>Spectral</w:t>
            </w:r>
          </w:p>
          <w:p w14:paraId="47C15D62" w14:textId="77777777" w:rsidR="00076EE2" w:rsidRPr="0048482F" w:rsidRDefault="00076EE2" w:rsidP="00076EE2">
            <w:pPr>
              <w:pStyle w:val="TAH"/>
              <w:rPr>
                <w:lang w:val="en-US"/>
              </w:rPr>
            </w:pPr>
            <w:r w:rsidRPr="00E17FE7">
              <w:t>efficiency</w:t>
            </w:r>
          </w:p>
        </w:tc>
      </w:tr>
      <w:tr w:rsidR="00076EE2" w:rsidRPr="0048482F" w14:paraId="35051AD0" w14:textId="77777777" w:rsidTr="00076EE2">
        <w:trPr>
          <w:cantSplit/>
          <w:jc w:val="center"/>
        </w:trPr>
        <w:tc>
          <w:tcPr>
            <w:tcW w:w="0" w:type="auto"/>
            <w:tcBorders>
              <w:top w:val="double" w:sz="4" w:space="0" w:color="auto"/>
              <w:left w:val="single" w:sz="4" w:space="0" w:color="auto"/>
              <w:bottom w:val="single" w:sz="4" w:space="0" w:color="auto"/>
              <w:right w:val="double" w:sz="4" w:space="0" w:color="auto"/>
            </w:tcBorders>
            <w:vAlign w:val="center"/>
            <w:hideMark/>
          </w:tcPr>
          <w:p w14:paraId="0645C6D9" w14:textId="77777777" w:rsidR="00076EE2" w:rsidRPr="0048482F" w:rsidRDefault="00076EE2" w:rsidP="00076EE2">
            <w:pPr>
              <w:pStyle w:val="TAC"/>
              <w:rPr>
                <w:b/>
                <w:color w:val="000000"/>
                <w:lang w:val="en-US"/>
              </w:rPr>
            </w:pPr>
            <w:r w:rsidRPr="0048482F">
              <w:rPr>
                <w:b/>
                <w:color w:val="000000"/>
                <w:lang w:val="en-US"/>
              </w:rPr>
              <w:t>0</w:t>
            </w:r>
          </w:p>
        </w:tc>
        <w:tc>
          <w:tcPr>
            <w:tcW w:w="0" w:type="auto"/>
            <w:tcBorders>
              <w:top w:val="double" w:sz="4" w:space="0" w:color="auto"/>
              <w:left w:val="double" w:sz="4" w:space="0" w:color="auto"/>
              <w:bottom w:val="single" w:sz="4" w:space="0" w:color="auto"/>
              <w:right w:val="single" w:sz="4" w:space="0" w:color="auto"/>
            </w:tcBorders>
            <w:vAlign w:val="center"/>
          </w:tcPr>
          <w:p w14:paraId="3DEA1D51" w14:textId="77777777" w:rsidR="00076EE2" w:rsidRPr="0048482F" w:rsidRDefault="00076EE2" w:rsidP="00076EE2">
            <w:pPr>
              <w:pStyle w:val="TAC"/>
              <w:rPr>
                <w:color w:val="000000"/>
                <w:lang w:val="en-US"/>
              </w:rPr>
            </w:pPr>
            <w:r w:rsidRPr="000D0036">
              <w:rPr>
                <w:rFonts w:cs="Arial"/>
                <w:szCs w:val="18"/>
                <w:lang w:val="pt-BR" w:eastAsia="en-GB"/>
              </w:rPr>
              <w:t>2</w:t>
            </w:r>
          </w:p>
        </w:tc>
        <w:tc>
          <w:tcPr>
            <w:tcW w:w="0" w:type="auto"/>
            <w:tcBorders>
              <w:top w:val="double" w:sz="4" w:space="0" w:color="auto"/>
              <w:left w:val="single" w:sz="4" w:space="0" w:color="auto"/>
              <w:bottom w:val="single" w:sz="4" w:space="0" w:color="auto"/>
              <w:right w:val="single" w:sz="4" w:space="0" w:color="auto"/>
            </w:tcBorders>
          </w:tcPr>
          <w:p w14:paraId="597385E4" w14:textId="77777777" w:rsidR="00076EE2" w:rsidRPr="0048482F" w:rsidRDefault="00076EE2" w:rsidP="00076EE2">
            <w:pPr>
              <w:pStyle w:val="TAC"/>
              <w:rPr>
                <w:color w:val="000000"/>
                <w:lang w:val="en-US"/>
              </w:rPr>
            </w:pPr>
            <w:r w:rsidRPr="000D0036">
              <w:rPr>
                <w:rFonts w:cs="Arial"/>
                <w:szCs w:val="18"/>
                <w:lang w:val="pt-BR" w:eastAsia="en-GB"/>
              </w:rPr>
              <w:t>30</w:t>
            </w:r>
          </w:p>
        </w:tc>
        <w:tc>
          <w:tcPr>
            <w:tcW w:w="2014" w:type="dxa"/>
            <w:tcBorders>
              <w:top w:val="double" w:sz="4" w:space="0" w:color="auto"/>
              <w:left w:val="single" w:sz="4" w:space="0" w:color="auto"/>
              <w:bottom w:val="single" w:sz="4" w:space="0" w:color="auto"/>
              <w:right w:val="single" w:sz="4" w:space="0" w:color="auto"/>
            </w:tcBorders>
          </w:tcPr>
          <w:p w14:paraId="3FE45106" w14:textId="77777777" w:rsidR="00076EE2" w:rsidRPr="0048482F" w:rsidRDefault="00076EE2" w:rsidP="00076EE2">
            <w:pPr>
              <w:pStyle w:val="TAC"/>
              <w:rPr>
                <w:color w:val="000000"/>
                <w:lang w:val="en-US"/>
              </w:rPr>
            </w:pPr>
            <w:r w:rsidRPr="000D0036">
              <w:rPr>
                <w:rFonts w:cs="Arial"/>
                <w:szCs w:val="18"/>
                <w:lang w:eastAsia="en-GB"/>
              </w:rPr>
              <w:t>0.0586</w:t>
            </w:r>
          </w:p>
        </w:tc>
      </w:tr>
      <w:tr w:rsidR="00076EE2" w:rsidRPr="0048482F" w14:paraId="658ACC5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FE269EB" w14:textId="77777777" w:rsidR="00076EE2" w:rsidRPr="0048482F" w:rsidRDefault="00076EE2" w:rsidP="00076EE2">
            <w:pPr>
              <w:pStyle w:val="TAC"/>
              <w:rPr>
                <w:b/>
                <w:color w:val="000000"/>
                <w:lang w:val="en-US"/>
              </w:rPr>
            </w:pPr>
            <w:r w:rsidRPr="0048482F">
              <w:rPr>
                <w:b/>
                <w:color w:val="000000"/>
                <w:lang w:val="en-US"/>
              </w:rPr>
              <w:t>1</w:t>
            </w:r>
          </w:p>
        </w:tc>
        <w:tc>
          <w:tcPr>
            <w:tcW w:w="0" w:type="auto"/>
            <w:tcBorders>
              <w:top w:val="single" w:sz="4" w:space="0" w:color="auto"/>
              <w:left w:val="double" w:sz="4" w:space="0" w:color="auto"/>
              <w:bottom w:val="single" w:sz="4" w:space="0" w:color="auto"/>
              <w:right w:val="single" w:sz="4" w:space="0" w:color="auto"/>
            </w:tcBorders>
            <w:vAlign w:val="center"/>
          </w:tcPr>
          <w:p w14:paraId="4C06135E" w14:textId="77777777" w:rsidR="00076EE2" w:rsidRPr="0048482F" w:rsidRDefault="00076EE2" w:rsidP="00076EE2">
            <w:pPr>
              <w:pStyle w:val="TAC"/>
              <w:rPr>
                <w:color w:val="000000"/>
                <w:lang w:val="en-US"/>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2021E36E" w14:textId="77777777" w:rsidR="00076EE2" w:rsidRPr="0048482F" w:rsidRDefault="00076EE2" w:rsidP="00076EE2">
            <w:pPr>
              <w:pStyle w:val="TAC"/>
              <w:rPr>
                <w:color w:val="000000"/>
                <w:lang w:val="en-US"/>
              </w:rPr>
            </w:pPr>
            <w:r w:rsidRPr="000D0036">
              <w:rPr>
                <w:rFonts w:cs="Arial"/>
                <w:szCs w:val="18"/>
                <w:lang w:val="pt-BR" w:eastAsia="en-GB"/>
              </w:rPr>
              <w:t>40</w:t>
            </w:r>
          </w:p>
        </w:tc>
        <w:tc>
          <w:tcPr>
            <w:tcW w:w="2014" w:type="dxa"/>
            <w:tcBorders>
              <w:top w:val="single" w:sz="4" w:space="0" w:color="auto"/>
              <w:left w:val="single" w:sz="4" w:space="0" w:color="auto"/>
              <w:bottom w:val="single" w:sz="4" w:space="0" w:color="auto"/>
              <w:right w:val="single" w:sz="4" w:space="0" w:color="auto"/>
            </w:tcBorders>
          </w:tcPr>
          <w:p w14:paraId="4F1EA41D" w14:textId="77777777" w:rsidR="00076EE2" w:rsidRPr="0048482F" w:rsidRDefault="00076EE2" w:rsidP="00076EE2">
            <w:pPr>
              <w:pStyle w:val="TAC"/>
              <w:rPr>
                <w:color w:val="000000"/>
                <w:lang w:val="en-US"/>
              </w:rPr>
            </w:pPr>
            <w:r w:rsidRPr="000D0036">
              <w:rPr>
                <w:rFonts w:cs="Arial"/>
                <w:szCs w:val="18"/>
                <w:lang w:eastAsia="en-GB"/>
              </w:rPr>
              <w:t>0.0781</w:t>
            </w:r>
          </w:p>
        </w:tc>
      </w:tr>
      <w:tr w:rsidR="00076EE2" w:rsidRPr="0048482F" w14:paraId="1DB9046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8CF1834" w14:textId="77777777" w:rsidR="00076EE2" w:rsidRPr="00E17FE7" w:rsidRDefault="00076EE2" w:rsidP="00076EE2">
            <w:pPr>
              <w:pStyle w:val="TAC"/>
              <w:rPr>
                <w:b/>
                <w:color w:val="000000"/>
              </w:rPr>
            </w:pPr>
            <w:r w:rsidRPr="00E17FE7">
              <w:rPr>
                <w:b/>
                <w:color w:val="000000"/>
              </w:rPr>
              <w:t>2</w:t>
            </w:r>
          </w:p>
        </w:tc>
        <w:tc>
          <w:tcPr>
            <w:tcW w:w="0" w:type="auto"/>
            <w:tcBorders>
              <w:top w:val="single" w:sz="4" w:space="0" w:color="auto"/>
              <w:left w:val="double" w:sz="4" w:space="0" w:color="auto"/>
              <w:bottom w:val="single" w:sz="4" w:space="0" w:color="auto"/>
              <w:right w:val="single" w:sz="4" w:space="0" w:color="auto"/>
            </w:tcBorders>
            <w:vAlign w:val="center"/>
          </w:tcPr>
          <w:p w14:paraId="5BE04580"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45D72BB2" w14:textId="77777777" w:rsidR="00076EE2" w:rsidRPr="00E17FE7" w:rsidRDefault="00076EE2" w:rsidP="00076EE2">
            <w:pPr>
              <w:pStyle w:val="TAC"/>
              <w:rPr>
                <w:color w:val="000000"/>
              </w:rPr>
            </w:pPr>
            <w:r w:rsidRPr="000D0036">
              <w:rPr>
                <w:rFonts w:cs="Arial"/>
                <w:szCs w:val="18"/>
                <w:lang w:val="pt-BR" w:eastAsia="en-GB"/>
              </w:rPr>
              <w:t>50</w:t>
            </w:r>
          </w:p>
        </w:tc>
        <w:tc>
          <w:tcPr>
            <w:tcW w:w="2014" w:type="dxa"/>
            <w:tcBorders>
              <w:top w:val="single" w:sz="4" w:space="0" w:color="auto"/>
              <w:left w:val="single" w:sz="4" w:space="0" w:color="auto"/>
              <w:bottom w:val="single" w:sz="4" w:space="0" w:color="auto"/>
              <w:right w:val="single" w:sz="4" w:space="0" w:color="auto"/>
            </w:tcBorders>
          </w:tcPr>
          <w:p w14:paraId="6AB43097" w14:textId="77777777" w:rsidR="00076EE2" w:rsidRPr="00E17FE7" w:rsidRDefault="00076EE2" w:rsidP="00076EE2">
            <w:pPr>
              <w:pStyle w:val="TAC"/>
              <w:rPr>
                <w:color w:val="000000"/>
              </w:rPr>
            </w:pPr>
            <w:r w:rsidRPr="000D0036">
              <w:rPr>
                <w:rFonts w:cs="Arial"/>
                <w:szCs w:val="18"/>
                <w:lang w:eastAsia="en-GB"/>
              </w:rPr>
              <w:t>0.0977</w:t>
            </w:r>
          </w:p>
        </w:tc>
      </w:tr>
      <w:tr w:rsidR="00076EE2" w:rsidRPr="0048482F" w14:paraId="65E798B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DEA73FA" w14:textId="77777777" w:rsidR="00076EE2" w:rsidRPr="00E17FE7" w:rsidRDefault="00076EE2" w:rsidP="00076EE2">
            <w:pPr>
              <w:pStyle w:val="TAC"/>
              <w:rPr>
                <w:b/>
                <w:color w:val="000000"/>
              </w:rPr>
            </w:pPr>
            <w:r w:rsidRPr="00E17FE7">
              <w:rPr>
                <w:b/>
                <w:color w:val="000000"/>
              </w:rPr>
              <w:t>3</w:t>
            </w:r>
          </w:p>
        </w:tc>
        <w:tc>
          <w:tcPr>
            <w:tcW w:w="0" w:type="auto"/>
            <w:tcBorders>
              <w:top w:val="single" w:sz="4" w:space="0" w:color="auto"/>
              <w:left w:val="double" w:sz="4" w:space="0" w:color="auto"/>
              <w:bottom w:val="single" w:sz="4" w:space="0" w:color="auto"/>
              <w:right w:val="single" w:sz="4" w:space="0" w:color="auto"/>
            </w:tcBorders>
            <w:vAlign w:val="center"/>
          </w:tcPr>
          <w:p w14:paraId="06701D22"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161A56A1" w14:textId="77777777" w:rsidR="00076EE2" w:rsidRPr="00E17FE7" w:rsidRDefault="00076EE2" w:rsidP="00076EE2">
            <w:pPr>
              <w:pStyle w:val="TAC"/>
              <w:rPr>
                <w:color w:val="000000"/>
              </w:rPr>
            </w:pPr>
            <w:r w:rsidRPr="000D0036">
              <w:rPr>
                <w:rFonts w:cs="Arial"/>
                <w:szCs w:val="18"/>
                <w:lang w:val="pt-BR" w:eastAsia="en-GB"/>
              </w:rPr>
              <w:t>64</w:t>
            </w:r>
          </w:p>
        </w:tc>
        <w:tc>
          <w:tcPr>
            <w:tcW w:w="2014" w:type="dxa"/>
            <w:tcBorders>
              <w:top w:val="single" w:sz="4" w:space="0" w:color="auto"/>
              <w:left w:val="single" w:sz="4" w:space="0" w:color="auto"/>
              <w:bottom w:val="single" w:sz="4" w:space="0" w:color="auto"/>
              <w:right w:val="single" w:sz="4" w:space="0" w:color="auto"/>
            </w:tcBorders>
          </w:tcPr>
          <w:p w14:paraId="0B7A1796" w14:textId="77777777" w:rsidR="00076EE2" w:rsidRPr="00E17FE7" w:rsidRDefault="00076EE2" w:rsidP="00076EE2">
            <w:pPr>
              <w:pStyle w:val="TAC"/>
              <w:rPr>
                <w:color w:val="000000"/>
              </w:rPr>
            </w:pPr>
            <w:r w:rsidRPr="000D0036">
              <w:rPr>
                <w:rFonts w:cs="Arial"/>
                <w:szCs w:val="18"/>
                <w:lang w:eastAsia="en-GB"/>
              </w:rPr>
              <w:t>0.1250</w:t>
            </w:r>
          </w:p>
        </w:tc>
      </w:tr>
      <w:tr w:rsidR="00076EE2" w:rsidRPr="0048482F" w14:paraId="33769151"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0DA089D" w14:textId="77777777" w:rsidR="00076EE2" w:rsidRPr="00E17FE7" w:rsidRDefault="00076EE2" w:rsidP="00076EE2">
            <w:pPr>
              <w:pStyle w:val="TAC"/>
              <w:rPr>
                <w:b/>
                <w:color w:val="000000"/>
              </w:rPr>
            </w:pPr>
            <w:r w:rsidRPr="00E17FE7">
              <w:rPr>
                <w:b/>
                <w:color w:val="000000"/>
              </w:rPr>
              <w:t>4</w:t>
            </w:r>
          </w:p>
        </w:tc>
        <w:tc>
          <w:tcPr>
            <w:tcW w:w="0" w:type="auto"/>
            <w:tcBorders>
              <w:top w:val="single" w:sz="4" w:space="0" w:color="auto"/>
              <w:left w:val="double" w:sz="4" w:space="0" w:color="auto"/>
              <w:bottom w:val="single" w:sz="4" w:space="0" w:color="auto"/>
              <w:right w:val="single" w:sz="4" w:space="0" w:color="auto"/>
            </w:tcBorders>
            <w:vAlign w:val="center"/>
          </w:tcPr>
          <w:p w14:paraId="47890CA2"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6FB67306" w14:textId="77777777" w:rsidR="00076EE2" w:rsidRPr="00E17FE7" w:rsidRDefault="00076EE2" w:rsidP="00076EE2">
            <w:pPr>
              <w:pStyle w:val="TAC"/>
              <w:rPr>
                <w:color w:val="000000"/>
              </w:rPr>
            </w:pPr>
            <w:r w:rsidRPr="000D0036">
              <w:rPr>
                <w:rFonts w:cs="Arial"/>
                <w:szCs w:val="18"/>
                <w:lang w:val="pt-BR" w:eastAsia="en-GB"/>
              </w:rPr>
              <w:t>78</w:t>
            </w:r>
          </w:p>
        </w:tc>
        <w:tc>
          <w:tcPr>
            <w:tcW w:w="2014" w:type="dxa"/>
            <w:tcBorders>
              <w:top w:val="single" w:sz="4" w:space="0" w:color="auto"/>
              <w:left w:val="single" w:sz="4" w:space="0" w:color="auto"/>
              <w:bottom w:val="single" w:sz="4" w:space="0" w:color="auto"/>
              <w:right w:val="single" w:sz="4" w:space="0" w:color="auto"/>
            </w:tcBorders>
          </w:tcPr>
          <w:p w14:paraId="4567A01F" w14:textId="77777777" w:rsidR="00076EE2" w:rsidRPr="00E17FE7" w:rsidRDefault="00076EE2" w:rsidP="00076EE2">
            <w:pPr>
              <w:pStyle w:val="TAC"/>
              <w:rPr>
                <w:color w:val="000000"/>
              </w:rPr>
            </w:pPr>
            <w:r w:rsidRPr="000D0036">
              <w:rPr>
                <w:rFonts w:cs="Arial"/>
                <w:szCs w:val="18"/>
                <w:lang w:eastAsia="en-GB"/>
              </w:rPr>
              <w:t>0.1523</w:t>
            </w:r>
          </w:p>
        </w:tc>
      </w:tr>
      <w:tr w:rsidR="00076EE2" w:rsidRPr="0048482F" w14:paraId="5330415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6B191E9" w14:textId="77777777" w:rsidR="00076EE2" w:rsidRPr="00E17FE7" w:rsidRDefault="00076EE2" w:rsidP="00076EE2">
            <w:pPr>
              <w:pStyle w:val="TAC"/>
              <w:rPr>
                <w:b/>
                <w:color w:val="000000"/>
              </w:rPr>
            </w:pPr>
            <w:r w:rsidRPr="00E17FE7">
              <w:rPr>
                <w:b/>
                <w:color w:val="000000"/>
              </w:rPr>
              <w:t>5</w:t>
            </w:r>
          </w:p>
        </w:tc>
        <w:tc>
          <w:tcPr>
            <w:tcW w:w="0" w:type="auto"/>
            <w:tcBorders>
              <w:top w:val="single" w:sz="4" w:space="0" w:color="auto"/>
              <w:left w:val="double" w:sz="4" w:space="0" w:color="auto"/>
              <w:bottom w:val="single" w:sz="4" w:space="0" w:color="auto"/>
              <w:right w:val="single" w:sz="4" w:space="0" w:color="auto"/>
            </w:tcBorders>
            <w:vAlign w:val="center"/>
          </w:tcPr>
          <w:p w14:paraId="45378E68"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7F5F01CC" w14:textId="77777777" w:rsidR="00076EE2" w:rsidRPr="00E17FE7" w:rsidRDefault="00076EE2" w:rsidP="00076EE2">
            <w:pPr>
              <w:pStyle w:val="TAC"/>
              <w:rPr>
                <w:color w:val="000000"/>
              </w:rPr>
            </w:pPr>
            <w:r w:rsidRPr="000D0036">
              <w:rPr>
                <w:rFonts w:cs="Arial"/>
                <w:szCs w:val="18"/>
                <w:lang w:val="pt-BR" w:eastAsia="en-GB"/>
              </w:rPr>
              <w:t>99</w:t>
            </w:r>
          </w:p>
        </w:tc>
        <w:tc>
          <w:tcPr>
            <w:tcW w:w="2014" w:type="dxa"/>
            <w:tcBorders>
              <w:top w:val="single" w:sz="4" w:space="0" w:color="auto"/>
              <w:left w:val="single" w:sz="4" w:space="0" w:color="auto"/>
              <w:bottom w:val="single" w:sz="4" w:space="0" w:color="auto"/>
              <w:right w:val="single" w:sz="4" w:space="0" w:color="auto"/>
            </w:tcBorders>
          </w:tcPr>
          <w:p w14:paraId="7AD4DD07" w14:textId="77777777" w:rsidR="00076EE2" w:rsidRPr="00E17FE7" w:rsidRDefault="00076EE2" w:rsidP="00076EE2">
            <w:pPr>
              <w:pStyle w:val="TAC"/>
              <w:rPr>
                <w:color w:val="000000"/>
              </w:rPr>
            </w:pPr>
            <w:r w:rsidRPr="000D0036">
              <w:rPr>
                <w:rFonts w:cs="Arial"/>
                <w:szCs w:val="18"/>
                <w:lang w:eastAsia="en-GB"/>
              </w:rPr>
              <w:t>0.1934</w:t>
            </w:r>
          </w:p>
        </w:tc>
      </w:tr>
      <w:tr w:rsidR="00076EE2" w:rsidRPr="0048482F" w14:paraId="1D6C2F6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D48754F" w14:textId="77777777" w:rsidR="00076EE2" w:rsidRPr="00E17FE7" w:rsidRDefault="00076EE2" w:rsidP="00076EE2">
            <w:pPr>
              <w:pStyle w:val="TAC"/>
              <w:rPr>
                <w:b/>
                <w:color w:val="000000"/>
              </w:rPr>
            </w:pPr>
            <w:r w:rsidRPr="00E17FE7">
              <w:rPr>
                <w:b/>
                <w:color w:val="000000"/>
              </w:rPr>
              <w:t>6</w:t>
            </w:r>
          </w:p>
        </w:tc>
        <w:tc>
          <w:tcPr>
            <w:tcW w:w="0" w:type="auto"/>
            <w:tcBorders>
              <w:top w:val="single" w:sz="4" w:space="0" w:color="auto"/>
              <w:left w:val="double" w:sz="4" w:space="0" w:color="auto"/>
              <w:bottom w:val="single" w:sz="4" w:space="0" w:color="auto"/>
              <w:right w:val="single" w:sz="4" w:space="0" w:color="auto"/>
            </w:tcBorders>
            <w:vAlign w:val="center"/>
          </w:tcPr>
          <w:p w14:paraId="5FC94073"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46BA5338" w14:textId="77777777" w:rsidR="00076EE2" w:rsidRPr="00E17FE7" w:rsidRDefault="00076EE2" w:rsidP="00076EE2">
            <w:pPr>
              <w:pStyle w:val="TAC"/>
              <w:rPr>
                <w:color w:val="000000"/>
              </w:rPr>
            </w:pPr>
            <w:r w:rsidRPr="000D0036">
              <w:rPr>
                <w:rFonts w:cs="Arial"/>
                <w:szCs w:val="18"/>
                <w:lang w:val="pt-BR" w:eastAsia="en-GB"/>
              </w:rPr>
              <w:t>120</w:t>
            </w:r>
          </w:p>
        </w:tc>
        <w:tc>
          <w:tcPr>
            <w:tcW w:w="2014" w:type="dxa"/>
            <w:tcBorders>
              <w:top w:val="single" w:sz="4" w:space="0" w:color="auto"/>
              <w:left w:val="single" w:sz="4" w:space="0" w:color="auto"/>
              <w:bottom w:val="single" w:sz="4" w:space="0" w:color="auto"/>
              <w:right w:val="single" w:sz="4" w:space="0" w:color="auto"/>
            </w:tcBorders>
          </w:tcPr>
          <w:p w14:paraId="75176435" w14:textId="77777777" w:rsidR="00076EE2" w:rsidRPr="00E17FE7" w:rsidRDefault="00076EE2" w:rsidP="00076EE2">
            <w:pPr>
              <w:pStyle w:val="TAC"/>
              <w:rPr>
                <w:color w:val="000000"/>
              </w:rPr>
            </w:pPr>
            <w:r w:rsidRPr="000D0036">
              <w:rPr>
                <w:rFonts w:cs="Arial"/>
                <w:szCs w:val="18"/>
                <w:lang w:eastAsia="en-GB"/>
              </w:rPr>
              <w:t> 0.2344</w:t>
            </w:r>
          </w:p>
        </w:tc>
      </w:tr>
      <w:tr w:rsidR="00076EE2" w:rsidRPr="0048482F" w14:paraId="69502F3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A645145" w14:textId="77777777" w:rsidR="00076EE2" w:rsidRPr="00E17FE7" w:rsidRDefault="00076EE2" w:rsidP="00076EE2">
            <w:pPr>
              <w:pStyle w:val="TAC"/>
              <w:rPr>
                <w:b/>
                <w:color w:val="000000"/>
              </w:rPr>
            </w:pPr>
            <w:r w:rsidRPr="00E17FE7">
              <w:rPr>
                <w:b/>
                <w:color w:val="000000"/>
              </w:rPr>
              <w:t>7</w:t>
            </w:r>
          </w:p>
        </w:tc>
        <w:tc>
          <w:tcPr>
            <w:tcW w:w="0" w:type="auto"/>
            <w:tcBorders>
              <w:top w:val="single" w:sz="4" w:space="0" w:color="auto"/>
              <w:left w:val="double" w:sz="4" w:space="0" w:color="auto"/>
              <w:bottom w:val="single" w:sz="4" w:space="0" w:color="auto"/>
              <w:right w:val="single" w:sz="4" w:space="0" w:color="auto"/>
            </w:tcBorders>
            <w:vAlign w:val="center"/>
          </w:tcPr>
          <w:p w14:paraId="558EBAC0"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5F9F4D29" w14:textId="77777777" w:rsidR="00076EE2" w:rsidRPr="00E17FE7" w:rsidRDefault="00076EE2" w:rsidP="00076EE2">
            <w:pPr>
              <w:pStyle w:val="TAC"/>
              <w:rPr>
                <w:color w:val="000000"/>
              </w:rPr>
            </w:pPr>
            <w:r w:rsidRPr="000D0036">
              <w:rPr>
                <w:rFonts w:cs="Arial"/>
                <w:szCs w:val="18"/>
                <w:lang w:val="pt-BR" w:eastAsia="en-GB"/>
              </w:rPr>
              <w:t>157</w:t>
            </w:r>
          </w:p>
        </w:tc>
        <w:tc>
          <w:tcPr>
            <w:tcW w:w="2014" w:type="dxa"/>
            <w:tcBorders>
              <w:top w:val="single" w:sz="4" w:space="0" w:color="auto"/>
              <w:left w:val="single" w:sz="4" w:space="0" w:color="auto"/>
              <w:bottom w:val="single" w:sz="4" w:space="0" w:color="auto"/>
              <w:right w:val="single" w:sz="4" w:space="0" w:color="auto"/>
            </w:tcBorders>
          </w:tcPr>
          <w:p w14:paraId="7D600FEF" w14:textId="77777777" w:rsidR="00076EE2" w:rsidRPr="00E17FE7" w:rsidRDefault="00076EE2" w:rsidP="00076EE2">
            <w:pPr>
              <w:pStyle w:val="TAC"/>
              <w:rPr>
                <w:color w:val="000000"/>
              </w:rPr>
            </w:pPr>
            <w:r w:rsidRPr="000D0036">
              <w:rPr>
                <w:rFonts w:cs="Arial"/>
                <w:szCs w:val="18"/>
                <w:lang w:eastAsia="en-GB"/>
              </w:rPr>
              <w:t> 0.3066</w:t>
            </w:r>
          </w:p>
        </w:tc>
      </w:tr>
      <w:tr w:rsidR="00076EE2" w:rsidRPr="0048482F" w14:paraId="39F922B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42F763E" w14:textId="77777777" w:rsidR="00076EE2" w:rsidRPr="00E17FE7" w:rsidRDefault="00076EE2" w:rsidP="00076EE2">
            <w:pPr>
              <w:pStyle w:val="TAC"/>
              <w:rPr>
                <w:b/>
                <w:color w:val="000000"/>
              </w:rPr>
            </w:pPr>
            <w:r w:rsidRPr="00E17FE7">
              <w:rPr>
                <w:b/>
                <w:color w:val="000000"/>
              </w:rPr>
              <w:t>8</w:t>
            </w:r>
          </w:p>
        </w:tc>
        <w:tc>
          <w:tcPr>
            <w:tcW w:w="0" w:type="auto"/>
            <w:tcBorders>
              <w:top w:val="single" w:sz="4" w:space="0" w:color="auto"/>
              <w:left w:val="double" w:sz="4" w:space="0" w:color="auto"/>
              <w:bottom w:val="single" w:sz="4" w:space="0" w:color="auto"/>
              <w:right w:val="single" w:sz="4" w:space="0" w:color="auto"/>
            </w:tcBorders>
            <w:vAlign w:val="center"/>
          </w:tcPr>
          <w:p w14:paraId="6BD803A2" w14:textId="77777777" w:rsidR="00076EE2" w:rsidRPr="00E17FE7" w:rsidRDefault="00076EE2" w:rsidP="00076EE2">
            <w:pPr>
              <w:pStyle w:val="TAC"/>
              <w:rPr>
                <w:color w:val="000000"/>
              </w:rPr>
            </w:pPr>
            <w:r w:rsidRPr="000D0036">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59105942" w14:textId="77777777" w:rsidR="00076EE2" w:rsidRPr="00E17FE7" w:rsidRDefault="00076EE2" w:rsidP="00076EE2">
            <w:pPr>
              <w:pStyle w:val="TAC"/>
              <w:rPr>
                <w:color w:val="000000"/>
              </w:rPr>
            </w:pPr>
            <w:r w:rsidRPr="000D0036">
              <w:rPr>
                <w:rFonts w:cs="Arial"/>
                <w:szCs w:val="18"/>
                <w:lang w:val="pt-BR" w:eastAsia="en-GB"/>
              </w:rPr>
              <w:t>193</w:t>
            </w:r>
          </w:p>
        </w:tc>
        <w:tc>
          <w:tcPr>
            <w:tcW w:w="2014" w:type="dxa"/>
            <w:tcBorders>
              <w:top w:val="single" w:sz="4" w:space="0" w:color="auto"/>
              <w:left w:val="single" w:sz="4" w:space="0" w:color="auto"/>
              <w:bottom w:val="single" w:sz="4" w:space="0" w:color="auto"/>
              <w:right w:val="single" w:sz="4" w:space="0" w:color="auto"/>
            </w:tcBorders>
          </w:tcPr>
          <w:p w14:paraId="633D191C" w14:textId="77777777" w:rsidR="00076EE2" w:rsidRPr="00E17FE7" w:rsidRDefault="00076EE2" w:rsidP="00076EE2">
            <w:pPr>
              <w:pStyle w:val="TAC"/>
              <w:rPr>
                <w:color w:val="000000"/>
              </w:rPr>
            </w:pPr>
            <w:r w:rsidRPr="000D0036">
              <w:rPr>
                <w:rFonts w:cs="Arial"/>
                <w:szCs w:val="18"/>
                <w:lang w:eastAsia="en-GB"/>
              </w:rPr>
              <w:t> 0.3770</w:t>
            </w:r>
          </w:p>
        </w:tc>
      </w:tr>
      <w:tr w:rsidR="00076EE2" w:rsidRPr="0048482F" w14:paraId="3177BBA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5B65ECA" w14:textId="77777777" w:rsidR="00076EE2" w:rsidRPr="00E17FE7" w:rsidRDefault="00076EE2" w:rsidP="00076EE2">
            <w:pPr>
              <w:pStyle w:val="TAC"/>
              <w:rPr>
                <w:b/>
                <w:color w:val="000000"/>
              </w:rPr>
            </w:pPr>
            <w:r w:rsidRPr="00E17FE7">
              <w:rPr>
                <w:b/>
                <w:color w:val="000000"/>
              </w:rPr>
              <w:t>9</w:t>
            </w:r>
          </w:p>
        </w:tc>
        <w:tc>
          <w:tcPr>
            <w:tcW w:w="0" w:type="auto"/>
            <w:tcBorders>
              <w:top w:val="single" w:sz="4" w:space="0" w:color="auto"/>
              <w:left w:val="double" w:sz="4" w:space="0" w:color="auto"/>
              <w:bottom w:val="single" w:sz="4" w:space="0" w:color="auto"/>
              <w:right w:val="single" w:sz="4" w:space="0" w:color="auto"/>
            </w:tcBorders>
            <w:vAlign w:val="center"/>
          </w:tcPr>
          <w:p w14:paraId="605F32B7" w14:textId="77777777" w:rsidR="00076EE2" w:rsidRPr="00E17FE7" w:rsidRDefault="00076EE2" w:rsidP="00076EE2">
            <w:pPr>
              <w:pStyle w:val="TAC"/>
              <w:rPr>
                <w:color w:val="000000"/>
              </w:rPr>
            </w:pPr>
            <w:r w:rsidRPr="000D0036">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3F296D53" w14:textId="77777777" w:rsidR="00076EE2" w:rsidRPr="00E17FE7" w:rsidRDefault="00076EE2" w:rsidP="00076EE2">
            <w:pPr>
              <w:pStyle w:val="TAC"/>
              <w:rPr>
                <w:color w:val="000000"/>
              </w:rPr>
            </w:pPr>
            <w:r w:rsidRPr="000D0036">
              <w:rPr>
                <w:rFonts w:cs="Arial"/>
                <w:szCs w:val="18"/>
                <w:lang w:val="pt-BR" w:eastAsia="en-GB"/>
              </w:rPr>
              <w:t>251</w:t>
            </w:r>
          </w:p>
        </w:tc>
        <w:tc>
          <w:tcPr>
            <w:tcW w:w="2014" w:type="dxa"/>
            <w:tcBorders>
              <w:top w:val="single" w:sz="4" w:space="0" w:color="auto"/>
              <w:left w:val="single" w:sz="4" w:space="0" w:color="auto"/>
              <w:bottom w:val="single" w:sz="4" w:space="0" w:color="auto"/>
              <w:right w:val="single" w:sz="4" w:space="0" w:color="auto"/>
            </w:tcBorders>
          </w:tcPr>
          <w:p w14:paraId="3353D0A3" w14:textId="77777777" w:rsidR="00076EE2" w:rsidRPr="00E17FE7" w:rsidRDefault="00076EE2" w:rsidP="00076EE2">
            <w:pPr>
              <w:pStyle w:val="TAC"/>
              <w:rPr>
                <w:color w:val="000000"/>
              </w:rPr>
            </w:pPr>
            <w:r w:rsidRPr="000D0036">
              <w:rPr>
                <w:rFonts w:cs="Arial"/>
                <w:szCs w:val="18"/>
                <w:lang w:eastAsia="en-GB"/>
              </w:rPr>
              <w:t> 0.4902</w:t>
            </w:r>
          </w:p>
        </w:tc>
      </w:tr>
      <w:tr w:rsidR="00076EE2" w:rsidRPr="0048482F" w14:paraId="628CAD3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965F517" w14:textId="77777777" w:rsidR="00076EE2" w:rsidRPr="00E17FE7" w:rsidRDefault="00076EE2" w:rsidP="00076EE2">
            <w:pPr>
              <w:pStyle w:val="TAC"/>
              <w:rPr>
                <w:b/>
                <w:color w:val="000000"/>
              </w:rPr>
            </w:pPr>
            <w:r w:rsidRPr="00E17FE7">
              <w:rPr>
                <w:b/>
                <w:color w:val="000000"/>
              </w:rPr>
              <w:t>10</w:t>
            </w:r>
          </w:p>
        </w:tc>
        <w:tc>
          <w:tcPr>
            <w:tcW w:w="0" w:type="auto"/>
            <w:tcBorders>
              <w:top w:val="single" w:sz="4" w:space="0" w:color="auto"/>
              <w:left w:val="double" w:sz="4" w:space="0" w:color="auto"/>
              <w:bottom w:val="single" w:sz="4" w:space="0" w:color="auto"/>
              <w:right w:val="single" w:sz="4" w:space="0" w:color="auto"/>
            </w:tcBorders>
            <w:vAlign w:val="center"/>
          </w:tcPr>
          <w:p w14:paraId="377858E2" w14:textId="77777777" w:rsidR="00076EE2" w:rsidRPr="00E17FE7" w:rsidRDefault="00076EE2" w:rsidP="00076EE2">
            <w:pPr>
              <w:pStyle w:val="TAC"/>
              <w:rPr>
                <w:color w:val="000000"/>
              </w:rPr>
            </w:pPr>
            <w:r w:rsidRPr="000D0036">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1EF6B4AA" w14:textId="77777777" w:rsidR="00076EE2" w:rsidRPr="00E17FE7" w:rsidRDefault="00076EE2" w:rsidP="00076EE2">
            <w:pPr>
              <w:pStyle w:val="TAC"/>
              <w:rPr>
                <w:color w:val="000000"/>
              </w:rPr>
            </w:pPr>
            <w:r w:rsidRPr="000D0036">
              <w:rPr>
                <w:rFonts w:cs="Arial"/>
                <w:szCs w:val="18"/>
                <w:lang w:val="pt-BR" w:eastAsia="en-GB"/>
              </w:rPr>
              <w:t>308</w:t>
            </w:r>
          </w:p>
        </w:tc>
        <w:tc>
          <w:tcPr>
            <w:tcW w:w="2014" w:type="dxa"/>
            <w:tcBorders>
              <w:top w:val="single" w:sz="4" w:space="0" w:color="auto"/>
              <w:left w:val="single" w:sz="4" w:space="0" w:color="auto"/>
              <w:bottom w:val="single" w:sz="4" w:space="0" w:color="auto"/>
              <w:right w:val="single" w:sz="4" w:space="0" w:color="auto"/>
            </w:tcBorders>
          </w:tcPr>
          <w:p w14:paraId="797D9A12" w14:textId="77777777" w:rsidR="00076EE2" w:rsidRPr="00E17FE7" w:rsidRDefault="00076EE2" w:rsidP="00076EE2">
            <w:pPr>
              <w:pStyle w:val="TAC"/>
              <w:rPr>
                <w:color w:val="000000"/>
              </w:rPr>
            </w:pPr>
            <w:r w:rsidRPr="000D0036">
              <w:rPr>
                <w:rFonts w:cs="Arial"/>
                <w:szCs w:val="18"/>
                <w:lang w:eastAsia="en-GB"/>
              </w:rPr>
              <w:t> 0.6016</w:t>
            </w:r>
          </w:p>
        </w:tc>
      </w:tr>
      <w:tr w:rsidR="00076EE2" w:rsidRPr="0048482F" w14:paraId="0ED3895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9DDB015" w14:textId="77777777" w:rsidR="00076EE2" w:rsidRPr="00E17FE7" w:rsidRDefault="00076EE2" w:rsidP="00076EE2">
            <w:pPr>
              <w:pStyle w:val="TAC"/>
              <w:rPr>
                <w:b/>
                <w:color w:val="000000"/>
              </w:rPr>
            </w:pPr>
            <w:r w:rsidRPr="00E17FE7">
              <w:rPr>
                <w:b/>
                <w:color w:val="000000"/>
              </w:rPr>
              <w:t>11</w:t>
            </w:r>
          </w:p>
        </w:tc>
        <w:tc>
          <w:tcPr>
            <w:tcW w:w="0" w:type="auto"/>
            <w:tcBorders>
              <w:top w:val="single" w:sz="4" w:space="0" w:color="auto"/>
              <w:left w:val="double" w:sz="4" w:space="0" w:color="auto"/>
              <w:bottom w:val="single" w:sz="4" w:space="0" w:color="auto"/>
              <w:right w:val="single" w:sz="4" w:space="0" w:color="auto"/>
            </w:tcBorders>
            <w:vAlign w:val="center"/>
          </w:tcPr>
          <w:p w14:paraId="58B8E9B3" w14:textId="77777777" w:rsidR="00076EE2" w:rsidRPr="00E17FE7" w:rsidRDefault="00076EE2" w:rsidP="00076EE2">
            <w:pPr>
              <w:pStyle w:val="TAC"/>
              <w:rPr>
                <w:color w:val="000000"/>
              </w:rPr>
            </w:pPr>
            <w:r>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48EA4A39" w14:textId="77777777" w:rsidR="00076EE2" w:rsidRPr="00E17FE7" w:rsidRDefault="00076EE2" w:rsidP="00076EE2">
            <w:pPr>
              <w:pStyle w:val="TAC"/>
              <w:rPr>
                <w:color w:val="000000"/>
              </w:rPr>
            </w:pPr>
            <w:r>
              <w:rPr>
                <w:rFonts w:cs="Arial"/>
                <w:szCs w:val="18"/>
                <w:lang w:val="pt-BR" w:eastAsia="en-GB"/>
              </w:rPr>
              <w:t>379</w:t>
            </w:r>
          </w:p>
        </w:tc>
        <w:tc>
          <w:tcPr>
            <w:tcW w:w="2014" w:type="dxa"/>
            <w:tcBorders>
              <w:top w:val="single" w:sz="4" w:space="0" w:color="auto"/>
              <w:left w:val="single" w:sz="4" w:space="0" w:color="auto"/>
              <w:bottom w:val="single" w:sz="4" w:space="0" w:color="auto"/>
              <w:right w:val="single" w:sz="4" w:space="0" w:color="auto"/>
            </w:tcBorders>
          </w:tcPr>
          <w:p w14:paraId="5F2E5083" w14:textId="77777777" w:rsidR="00076EE2" w:rsidRPr="00E17FE7" w:rsidRDefault="00076EE2" w:rsidP="00076EE2">
            <w:pPr>
              <w:pStyle w:val="TAC"/>
              <w:rPr>
                <w:color w:val="000000"/>
              </w:rPr>
            </w:pPr>
            <w:r>
              <w:rPr>
                <w:rFonts w:cs="Arial"/>
                <w:szCs w:val="18"/>
                <w:lang w:eastAsia="en-GB"/>
              </w:rPr>
              <w:t> 0.7402</w:t>
            </w:r>
          </w:p>
        </w:tc>
      </w:tr>
      <w:tr w:rsidR="00076EE2" w:rsidRPr="0048482F" w14:paraId="392D807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4485041" w14:textId="77777777" w:rsidR="00076EE2" w:rsidRPr="00E17FE7" w:rsidRDefault="00076EE2" w:rsidP="00076EE2">
            <w:pPr>
              <w:pStyle w:val="TAC"/>
              <w:rPr>
                <w:b/>
                <w:color w:val="000000"/>
              </w:rPr>
            </w:pPr>
            <w:r w:rsidRPr="00E17FE7">
              <w:rPr>
                <w:b/>
                <w:color w:val="000000"/>
              </w:rPr>
              <w:t>12</w:t>
            </w:r>
          </w:p>
        </w:tc>
        <w:tc>
          <w:tcPr>
            <w:tcW w:w="0" w:type="auto"/>
            <w:tcBorders>
              <w:top w:val="single" w:sz="4" w:space="0" w:color="auto"/>
              <w:left w:val="double" w:sz="4" w:space="0" w:color="auto"/>
              <w:bottom w:val="single" w:sz="4" w:space="0" w:color="auto"/>
              <w:right w:val="single" w:sz="4" w:space="0" w:color="auto"/>
            </w:tcBorders>
            <w:vAlign w:val="center"/>
          </w:tcPr>
          <w:p w14:paraId="453BA74D" w14:textId="77777777" w:rsidR="00076EE2" w:rsidRPr="00E17FE7" w:rsidRDefault="00076EE2" w:rsidP="00076EE2">
            <w:pPr>
              <w:pStyle w:val="TAC"/>
              <w:rPr>
                <w:color w:val="000000"/>
              </w:rPr>
            </w:pPr>
            <w:r>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1C8E1F13" w14:textId="77777777" w:rsidR="00076EE2" w:rsidRPr="00E17FE7" w:rsidRDefault="00076EE2" w:rsidP="00076EE2">
            <w:pPr>
              <w:pStyle w:val="TAC"/>
              <w:rPr>
                <w:color w:val="000000"/>
              </w:rPr>
            </w:pPr>
            <w:r>
              <w:rPr>
                <w:rFonts w:cs="Arial"/>
                <w:szCs w:val="18"/>
                <w:lang w:val="pt-BR" w:eastAsia="en-GB"/>
              </w:rPr>
              <w:t>449</w:t>
            </w:r>
          </w:p>
        </w:tc>
        <w:tc>
          <w:tcPr>
            <w:tcW w:w="2014" w:type="dxa"/>
            <w:tcBorders>
              <w:top w:val="single" w:sz="4" w:space="0" w:color="auto"/>
              <w:left w:val="single" w:sz="4" w:space="0" w:color="auto"/>
              <w:bottom w:val="single" w:sz="4" w:space="0" w:color="auto"/>
              <w:right w:val="single" w:sz="4" w:space="0" w:color="auto"/>
            </w:tcBorders>
          </w:tcPr>
          <w:p w14:paraId="134AD72C" w14:textId="77777777" w:rsidR="00076EE2" w:rsidRPr="00E17FE7" w:rsidRDefault="00076EE2" w:rsidP="00076EE2">
            <w:pPr>
              <w:pStyle w:val="TAC"/>
              <w:rPr>
                <w:color w:val="000000"/>
              </w:rPr>
            </w:pPr>
            <w:r>
              <w:rPr>
                <w:rFonts w:cs="Arial"/>
                <w:szCs w:val="18"/>
                <w:lang w:eastAsia="en-GB"/>
              </w:rPr>
              <w:t> 0.8770</w:t>
            </w:r>
          </w:p>
        </w:tc>
      </w:tr>
      <w:tr w:rsidR="00076EE2" w:rsidRPr="0048482F" w14:paraId="607608A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1A601AA" w14:textId="77777777" w:rsidR="00076EE2" w:rsidRPr="00E17FE7" w:rsidRDefault="00076EE2" w:rsidP="00076EE2">
            <w:pPr>
              <w:pStyle w:val="TAC"/>
              <w:rPr>
                <w:b/>
                <w:color w:val="000000"/>
              </w:rPr>
            </w:pPr>
            <w:r w:rsidRPr="00E17FE7">
              <w:rPr>
                <w:b/>
                <w:color w:val="000000"/>
              </w:rPr>
              <w:t>13</w:t>
            </w:r>
          </w:p>
        </w:tc>
        <w:tc>
          <w:tcPr>
            <w:tcW w:w="0" w:type="auto"/>
            <w:tcBorders>
              <w:top w:val="single" w:sz="4" w:space="0" w:color="auto"/>
              <w:left w:val="double" w:sz="4" w:space="0" w:color="auto"/>
              <w:bottom w:val="single" w:sz="4" w:space="0" w:color="auto"/>
              <w:right w:val="single" w:sz="4" w:space="0" w:color="auto"/>
            </w:tcBorders>
            <w:vAlign w:val="center"/>
          </w:tcPr>
          <w:p w14:paraId="789AA594" w14:textId="77777777" w:rsidR="00076EE2" w:rsidRPr="00E17FE7" w:rsidRDefault="00076EE2" w:rsidP="00076EE2">
            <w:pPr>
              <w:pStyle w:val="TAC"/>
              <w:rPr>
                <w:color w:val="000000"/>
              </w:rPr>
            </w:pPr>
            <w:r>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5FCF2243" w14:textId="77777777" w:rsidR="00076EE2" w:rsidRPr="00E17FE7" w:rsidRDefault="00076EE2" w:rsidP="00076EE2">
            <w:pPr>
              <w:pStyle w:val="TAC"/>
              <w:rPr>
                <w:color w:val="000000"/>
              </w:rPr>
            </w:pPr>
            <w:r>
              <w:rPr>
                <w:rFonts w:cs="Arial"/>
                <w:szCs w:val="18"/>
                <w:lang w:val="pt-BR" w:eastAsia="en-GB"/>
              </w:rPr>
              <w:t>526</w:t>
            </w:r>
          </w:p>
        </w:tc>
        <w:tc>
          <w:tcPr>
            <w:tcW w:w="2014" w:type="dxa"/>
            <w:tcBorders>
              <w:top w:val="single" w:sz="4" w:space="0" w:color="auto"/>
              <w:left w:val="single" w:sz="4" w:space="0" w:color="auto"/>
              <w:bottom w:val="single" w:sz="4" w:space="0" w:color="auto"/>
              <w:right w:val="single" w:sz="4" w:space="0" w:color="auto"/>
            </w:tcBorders>
          </w:tcPr>
          <w:p w14:paraId="28625C27" w14:textId="77777777" w:rsidR="00076EE2" w:rsidRPr="00E17FE7" w:rsidRDefault="00076EE2" w:rsidP="00076EE2">
            <w:pPr>
              <w:pStyle w:val="TAC"/>
              <w:rPr>
                <w:color w:val="000000"/>
              </w:rPr>
            </w:pPr>
            <w:r>
              <w:rPr>
                <w:rFonts w:cs="Arial"/>
                <w:szCs w:val="18"/>
                <w:lang w:eastAsia="en-GB"/>
              </w:rPr>
              <w:t> 1.0273</w:t>
            </w:r>
          </w:p>
        </w:tc>
      </w:tr>
      <w:tr w:rsidR="00076EE2" w:rsidRPr="0048482F" w14:paraId="3645986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B36C942" w14:textId="77777777" w:rsidR="00076EE2" w:rsidRPr="00E17FE7" w:rsidRDefault="00076EE2" w:rsidP="00076EE2">
            <w:pPr>
              <w:pStyle w:val="TAC"/>
              <w:rPr>
                <w:b/>
                <w:color w:val="000000"/>
              </w:rPr>
            </w:pPr>
            <w:r w:rsidRPr="00E17FE7">
              <w:rPr>
                <w:b/>
                <w:color w:val="000000"/>
              </w:rPr>
              <w:t>14</w:t>
            </w:r>
          </w:p>
        </w:tc>
        <w:tc>
          <w:tcPr>
            <w:tcW w:w="0" w:type="auto"/>
            <w:tcBorders>
              <w:top w:val="single" w:sz="4" w:space="0" w:color="auto"/>
              <w:left w:val="double" w:sz="4" w:space="0" w:color="auto"/>
              <w:bottom w:val="single" w:sz="4" w:space="0" w:color="auto"/>
              <w:right w:val="single" w:sz="4" w:space="0" w:color="auto"/>
            </w:tcBorders>
            <w:vAlign w:val="center"/>
          </w:tcPr>
          <w:p w14:paraId="6FD3B39A" w14:textId="77777777" w:rsidR="00076EE2" w:rsidRPr="00E17FE7" w:rsidRDefault="00076EE2" w:rsidP="00076EE2">
            <w:pPr>
              <w:pStyle w:val="TAC"/>
              <w:rPr>
                <w:color w:val="000000"/>
              </w:rPr>
            </w:pPr>
            <w:r w:rsidRPr="000D0036">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279E17DA" w14:textId="77777777" w:rsidR="00076EE2" w:rsidRPr="00E17FE7" w:rsidRDefault="00076EE2" w:rsidP="00076EE2">
            <w:pPr>
              <w:pStyle w:val="TAC"/>
              <w:rPr>
                <w:color w:val="000000"/>
              </w:rPr>
            </w:pPr>
            <w:r w:rsidRPr="000D0036">
              <w:rPr>
                <w:rFonts w:cs="Arial"/>
                <w:szCs w:val="18"/>
                <w:lang w:val="pt-BR" w:eastAsia="en-GB"/>
              </w:rPr>
              <w:t>602</w:t>
            </w:r>
          </w:p>
        </w:tc>
        <w:tc>
          <w:tcPr>
            <w:tcW w:w="2014" w:type="dxa"/>
            <w:tcBorders>
              <w:top w:val="single" w:sz="4" w:space="0" w:color="auto"/>
              <w:left w:val="single" w:sz="4" w:space="0" w:color="auto"/>
              <w:bottom w:val="single" w:sz="4" w:space="0" w:color="auto"/>
              <w:right w:val="single" w:sz="4" w:space="0" w:color="auto"/>
            </w:tcBorders>
          </w:tcPr>
          <w:p w14:paraId="7705D83D" w14:textId="77777777" w:rsidR="00076EE2" w:rsidRPr="00E17FE7" w:rsidRDefault="00076EE2" w:rsidP="00076EE2">
            <w:pPr>
              <w:pStyle w:val="TAC"/>
              <w:rPr>
                <w:color w:val="000000"/>
              </w:rPr>
            </w:pPr>
            <w:r w:rsidRPr="000D0036">
              <w:rPr>
                <w:rFonts w:cs="Arial"/>
                <w:szCs w:val="18"/>
                <w:lang w:eastAsia="en-GB"/>
              </w:rPr>
              <w:t> 1.1758</w:t>
            </w:r>
          </w:p>
        </w:tc>
      </w:tr>
      <w:tr w:rsidR="00076EE2" w:rsidRPr="0048482F" w14:paraId="2EF0B7A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6F41477" w14:textId="77777777" w:rsidR="00076EE2" w:rsidRPr="00E17FE7" w:rsidRDefault="00076EE2" w:rsidP="00076EE2">
            <w:pPr>
              <w:pStyle w:val="TAC"/>
              <w:rPr>
                <w:b/>
                <w:color w:val="000000"/>
              </w:rPr>
            </w:pPr>
            <w:r w:rsidRPr="00E17FE7">
              <w:rPr>
                <w:b/>
                <w:color w:val="000000"/>
              </w:rPr>
              <w:t>15</w:t>
            </w:r>
          </w:p>
        </w:tc>
        <w:tc>
          <w:tcPr>
            <w:tcW w:w="0" w:type="auto"/>
            <w:tcBorders>
              <w:top w:val="single" w:sz="4" w:space="0" w:color="auto"/>
              <w:left w:val="double" w:sz="4" w:space="0" w:color="auto"/>
              <w:bottom w:val="single" w:sz="4" w:space="0" w:color="auto"/>
              <w:right w:val="single" w:sz="4" w:space="0" w:color="auto"/>
            </w:tcBorders>
            <w:vAlign w:val="center"/>
          </w:tcPr>
          <w:p w14:paraId="7CC1CE6D"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32192A74" w14:textId="77777777" w:rsidR="00076EE2" w:rsidRPr="00E17FE7" w:rsidRDefault="00076EE2" w:rsidP="00076EE2">
            <w:pPr>
              <w:pStyle w:val="TAC"/>
              <w:rPr>
                <w:color w:val="000000"/>
              </w:rPr>
            </w:pPr>
            <w:r w:rsidRPr="000D0036">
              <w:rPr>
                <w:rFonts w:cs="Arial"/>
                <w:szCs w:val="18"/>
                <w:lang w:val="pt-BR" w:eastAsia="en-GB"/>
              </w:rPr>
              <w:t>340</w:t>
            </w:r>
          </w:p>
        </w:tc>
        <w:tc>
          <w:tcPr>
            <w:tcW w:w="2014" w:type="dxa"/>
            <w:tcBorders>
              <w:top w:val="single" w:sz="4" w:space="0" w:color="auto"/>
              <w:left w:val="single" w:sz="4" w:space="0" w:color="auto"/>
              <w:bottom w:val="single" w:sz="4" w:space="0" w:color="auto"/>
              <w:right w:val="single" w:sz="4" w:space="0" w:color="auto"/>
            </w:tcBorders>
          </w:tcPr>
          <w:p w14:paraId="0A7E6B8D" w14:textId="77777777" w:rsidR="00076EE2" w:rsidRPr="00E17FE7" w:rsidRDefault="00076EE2" w:rsidP="00076EE2">
            <w:pPr>
              <w:pStyle w:val="TAC"/>
              <w:rPr>
                <w:color w:val="000000"/>
              </w:rPr>
            </w:pPr>
            <w:r w:rsidRPr="000D0036">
              <w:rPr>
                <w:rFonts w:cs="Arial"/>
                <w:szCs w:val="18"/>
                <w:lang w:eastAsia="en-GB"/>
              </w:rPr>
              <w:t> 1.3281</w:t>
            </w:r>
          </w:p>
        </w:tc>
      </w:tr>
      <w:tr w:rsidR="00076EE2" w:rsidRPr="0048482F" w14:paraId="29FF9FC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3C304D8" w14:textId="77777777" w:rsidR="00076EE2" w:rsidRPr="00E17FE7" w:rsidRDefault="00076EE2" w:rsidP="00076EE2">
            <w:pPr>
              <w:pStyle w:val="TAC"/>
              <w:rPr>
                <w:b/>
                <w:color w:val="000000"/>
              </w:rPr>
            </w:pPr>
            <w:r w:rsidRPr="00E17FE7">
              <w:rPr>
                <w:b/>
                <w:color w:val="000000"/>
              </w:rPr>
              <w:t>16</w:t>
            </w:r>
          </w:p>
        </w:tc>
        <w:tc>
          <w:tcPr>
            <w:tcW w:w="0" w:type="auto"/>
            <w:tcBorders>
              <w:top w:val="single" w:sz="4" w:space="0" w:color="auto"/>
              <w:left w:val="double" w:sz="4" w:space="0" w:color="auto"/>
              <w:bottom w:val="single" w:sz="4" w:space="0" w:color="auto"/>
              <w:right w:val="single" w:sz="4" w:space="0" w:color="auto"/>
            </w:tcBorders>
            <w:vAlign w:val="center"/>
          </w:tcPr>
          <w:p w14:paraId="4B9DB79F"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7C9A30D7" w14:textId="77777777" w:rsidR="00076EE2" w:rsidRPr="00E17FE7" w:rsidRDefault="00076EE2" w:rsidP="00076EE2">
            <w:pPr>
              <w:pStyle w:val="TAC"/>
              <w:rPr>
                <w:color w:val="000000"/>
              </w:rPr>
            </w:pPr>
            <w:r w:rsidRPr="000D0036">
              <w:rPr>
                <w:rFonts w:cs="Arial"/>
                <w:szCs w:val="18"/>
                <w:lang w:val="pt-BR" w:eastAsia="en-GB"/>
              </w:rPr>
              <w:t>378</w:t>
            </w:r>
          </w:p>
        </w:tc>
        <w:tc>
          <w:tcPr>
            <w:tcW w:w="2014" w:type="dxa"/>
            <w:tcBorders>
              <w:top w:val="single" w:sz="4" w:space="0" w:color="auto"/>
              <w:left w:val="single" w:sz="4" w:space="0" w:color="auto"/>
              <w:bottom w:val="single" w:sz="4" w:space="0" w:color="auto"/>
              <w:right w:val="single" w:sz="4" w:space="0" w:color="auto"/>
            </w:tcBorders>
          </w:tcPr>
          <w:p w14:paraId="42509F64" w14:textId="77777777" w:rsidR="00076EE2" w:rsidRPr="00E17FE7" w:rsidRDefault="00076EE2" w:rsidP="00076EE2">
            <w:pPr>
              <w:pStyle w:val="TAC"/>
              <w:rPr>
                <w:color w:val="000000"/>
              </w:rPr>
            </w:pPr>
            <w:r w:rsidRPr="000D0036">
              <w:rPr>
                <w:rFonts w:cs="Arial"/>
                <w:szCs w:val="18"/>
                <w:lang w:eastAsia="en-GB"/>
              </w:rPr>
              <w:t xml:space="preserve"> 1.4766</w:t>
            </w:r>
          </w:p>
        </w:tc>
      </w:tr>
      <w:tr w:rsidR="00076EE2" w:rsidRPr="0048482F" w14:paraId="5CD9559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EA0CCE9" w14:textId="77777777" w:rsidR="00076EE2" w:rsidRPr="00E17FE7" w:rsidRDefault="00076EE2" w:rsidP="00076EE2">
            <w:pPr>
              <w:pStyle w:val="TAC"/>
              <w:rPr>
                <w:b/>
                <w:color w:val="000000"/>
              </w:rPr>
            </w:pPr>
            <w:r w:rsidRPr="00E17FE7">
              <w:rPr>
                <w:b/>
                <w:color w:val="000000"/>
              </w:rPr>
              <w:t>17</w:t>
            </w:r>
          </w:p>
        </w:tc>
        <w:tc>
          <w:tcPr>
            <w:tcW w:w="0" w:type="auto"/>
            <w:tcBorders>
              <w:top w:val="single" w:sz="4" w:space="0" w:color="auto"/>
              <w:left w:val="double" w:sz="4" w:space="0" w:color="auto"/>
              <w:bottom w:val="single" w:sz="4" w:space="0" w:color="auto"/>
              <w:right w:val="single" w:sz="4" w:space="0" w:color="auto"/>
            </w:tcBorders>
            <w:vAlign w:val="center"/>
          </w:tcPr>
          <w:p w14:paraId="09E1F504"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3C816349" w14:textId="77777777" w:rsidR="00076EE2" w:rsidRPr="00E17FE7" w:rsidRDefault="00076EE2" w:rsidP="00076EE2">
            <w:pPr>
              <w:pStyle w:val="TAC"/>
              <w:rPr>
                <w:color w:val="000000"/>
              </w:rPr>
            </w:pPr>
            <w:r w:rsidRPr="000D0036">
              <w:rPr>
                <w:rFonts w:cs="Arial"/>
                <w:szCs w:val="18"/>
                <w:lang w:val="pt-BR" w:eastAsia="en-GB"/>
              </w:rPr>
              <w:t>434</w:t>
            </w:r>
          </w:p>
        </w:tc>
        <w:tc>
          <w:tcPr>
            <w:tcW w:w="2014" w:type="dxa"/>
            <w:tcBorders>
              <w:top w:val="single" w:sz="4" w:space="0" w:color="auto"/>
              <w:left w:val="single" w:sz="4" w:space="0" w:color="auto"/>
              <w:bottom w:val="single" w:sz="4" w:space="0" w:color="auto"/>
              <w:right w:val="single" w:sz="4" w:space="0" w:color="auto"/>
            </w:tcBorders>
          </w:tcPr>
          <w:p w14:paraId="4ACAB046" w14:textId="77777777" w:rsidR="00076EE2" w:rsidRPr="00E17FE7" w:rsidRDefault="00076EE2" w:rsidP="00076EE2">
            <w:pPr>
              <w:pStyle w:val="TAC"/>
              <w:rPr>
                <w:color w:val="000000"/>
              </w:rPr>
            </w:pPr>
            <w:r w:rsidRPr="000D0036">
              <w:rPr>
                <w:rFonts w:cs="Arial"/>
                <w:szCs w:val="18"/>
                <w:lang w:eastAsia="en-GB"/>
              </w:rPr>
              <w:t> 1.6953</w:t>
            </w:r>
          </w:p>
        </w:tc>
      </w:tr>
      <w:tr w:rsidR="00076EE2" w:rsidRPr="0048482F" w14:paraId="5D0E66E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8B4FB0A" w14:textId="77777777" w:rsidR="00076EE2" w:rsidRPr="00E17FE7" w:rsidRDefault="00076EE2" w:rsidP="00076EE2">
            <w:pPr>
              <w:pStyle w:val="TAC"/>
              <w:rPr>
                <w:b/>
                <w:color w:val="000000"/>
              </w:rPr>
            </w:pPr>
            <w:r w:rsidRPr="00E17FE7">
              <w:rPr>
                <w:b/>
                <w:color w:val="000000"/>
              </w:rPr>
              <w:t>18</w:t>
            </w:r>
          </w:p>
        </w:tc>
        <w:tc>
          <w:tcPr>
            <w:tcW w:w="0" w:type="auto"/>
            <w:tcBorders>
              <w:top w:val="single" w:sz="4" w:space="0" w:color="auto"/>
              <w:left w:val="double" w:sz="4" w:space="0" w:color="auto"/>
              <w:bottom w:val="single" w:sz="4" w:space="0" w:color="auto"/>
              <w:right w:val="single" w:sz="4" w:space="0" w:color="auto"/>
            </w:tcBorders>
            <w:vAlign w:val="center"/>
          </w:tcPr>
          <w:p w14:paraId="720F742A"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55E85EAD" w14:textId="77777777" w:rsidR="00076EE2" w:rsidRPr="00E17FE7" w:rsidRDefault="00076EE2" w:rsidP="00076EE2">
            <w:pPr>
              <w:pStyle w:val="TAC"/>
              <w:rPr>
                <w:color w:val="000000"/>
              </w:rPr>
            </w:pPr>
            <w:r w:rsidRPr="000D0036">
              <w:rPr>
                <w:rFonts w:cs="Arial"/>
                <w:szCs w:val="18"/>
                <w:lang w:val="pt-BR" w:eastAsia="en-GB"/>
              </w:rPr>
              <w:t>490</w:t>
            </w:r>
          </w:p>
        </w:tc>
        <w:tc>
          <w:tcPr>
            <w:tcW w:w="2014" w:type="dxa"/>
            <w:tcBorders>
              <w:top w:val="single" w:sz="4" w:space="0" w:color="auto"/>
              <w:left w:val="single" w:sz="4" w:space="0" w:color="auto"/>
              <w:bottom w:val="single" w:sz="4" w:space="0" w:color="auto"/>
              <w:right w:val="single" w:sz="4" w:space="0" w:color="auto"/>
            </w:tcBorders>
          </w:tcPr>
          <w:p w14:paraId="4E84F095" w14:textId="77777777" w:rsidR="00076EE2" w:rsidRPr="00E17FE7" w:rsidRDefault="00076EE2" w:rsidP="00076EE2">
            <w:pPr>
              <w:pStyle w:val="TAC"/>
              <w:rPr>
                <w:color w:val="000000"/>
              </w:rPr>
            </w:pPr>
            <w:r w:rsidRPr="000D0036">
              <w:rPr>
                <w:rFonts w:cs="Arial"/>
                <w:szCs w:val="18"/>
                <w:lang w:eastAsia="en-GB"/>
              </w:rPr>
              <w:t> 1.9141</w:t>
            </w:r>
          </w:p>
        </w:tc>
      </w:tr>
      <w:tr w:rsidR="00076EE2" w:rsidRPr="0048482F" w14:paraId="0EC42D9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C8DD561" w14:textId="77777777" w:rsidR="00076EE2" w:rsidRPr="00E17FE7" w:rsidRDefault="00076EE2" w:rsidP="00076EE2">
            <w:pPr>
              <w:pStyle w:val="TAC"/>
              <w:rPr>
                <w:b/>
                <w:color w:val="000000"/>
              </w:rPr>
            </w:pPr>
            <w:r w:rsidRPr="00E17FE7">
              <w:rPr>
                <w:b/>
                <w:color w:val="000000"/>
              </w:rPr>
              <w:t>19</w:t>
            </w:r>
          </w:p>
        </w:tc>
        <w:tc>
          <w:tcPr>
            <w:tcW w:w="0" w:type="auto"/>
            <w:tcBorders>
              <w:top w:val="single" w:sz="4" w:space="0" w:color="auto"/>
              <w:left w:val="double" w:sz="4" w:space="0" w:color="auto"/>
              <w:bottom w:val="single" w:sz="4" w:space="0" w:color="auto"/>
              <w:right w:val="single" w:sz="4" w:space="0" w:color="auto"/>
            </w:tcBorders>
            <w:vAlign w:val="center"/>
          </w:tcPr>
          <w:p w14:paraId="383FA595"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7CC01992" w14:textId="77777777" w:rsidR="00076EE2" w:rsidRPr="00E17FE7" w:rsidRDefault="00076EE2" w:rsidP="00076EE2">
            <w:pPr>
              <w:pStyle w:val="TAC"/>
              <w:rPr>
                <w:color w:val="000000"/>
              </w:rPr>
            </w:pPr>
            <w:r w:rsidRPr="000D0036">
              <w:rPr>
                <w:rFonts w:cs="Arial"/>
                <w:szCs w:val="18"/>
                <w:lang w:val="pt-BR" w:eastAsia="en-GB"/>
              </w:rPr>
              <w:t>553</w:t>
            </w:r>
          </w:p>
        </w:tc>
        <w:tc>
          <w:tcPr>
            <w:tcW w:w="2014" w:type="dxa"/>
            <w:tcBorders>
              <w:top w:val="single" w:sz="4" w:space="0" w:color="auto"/>
              <w:left w:val="single" w:sz="4" w:space="0" w:color="auto"/>
              <w:bottom w:val="single" w:sz="4" w:space="0" w:color="auto"/>
              <w:right w:val="single" w:sz="4" w:space="0" w:color="auto"/>
            </w:tcBorders>
          </w:tcPr>
          <w:p w14:paraId="70A1EB13" w14:textId="77777777" w:rsidR="00076EE2" w:rsidRPr="00E17FE7" w:rsidRDefault="00076EE2" w:rsidP="00076EE2">
            <w:pPr>
              <w:pStyle w:val="TAC"/>
              <w:rPr>
                <w:color w:val="000000"/>
              </w:rPr>
            </w:pPr>
            <w:r w:rsidRPr="000D0036">
              <w:rPr>
                <w:rFonts w:cs="Arial"/>
                <w:szCs w:val="18"/>
                <w:lang w:eastAsia="en-GB"/>
              </w:rPr>
              <w:t> 2.1602</w:t>
            </w:r>
          </w:p>
        </w:tc>
      </w:tr>
      <w:tr w:rsidR="00076EE2" w:rsidRPr="0048482F" w14:paraId="0E45FA7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716C7AA" w14:textId="77777777" w:rsidR="00076EE2" w:rsidRPr="00E17FE7" w:rsidRDefault="00076EE2" w:rsidP="00076EE2">
            <w:pPr>
              <w:pStyle w:val="TAC"/>
              <w:rPr>
                <w:b/>
                <w:color w:val="000000"/>
              </w:rPr>
            </w:pPr>
            <w:r w:rsidRPr="00E17FE7">
              <w:rPr>
                <w:b/>
                <w:color w:val="000000"/>
              </w:rPr>
              <w:t>20</w:t>
            </w:r>
          </w:p>
        </w:tc>
        <w:tc>
          <w:tcPr>
            <w:tcW w:w="0" w:type="auto"/>
            <w:tcBorders>
              <w:top w:val="single" w:sz="4" w:space="0" w:color="auto"/>
              <w:left w:val="double" w:sz="4" w:space="0" w:color="auto"/>
              <w:bottom w:val="single" w:sz="4" w:space="0" w:color="auto"/>
              <w:right w:val="single" w:sz="4" w:space="0" w:color="auto"/>
            </w:tcBorders>
            <w:vAlign w:val="center"/>
          </w:tcPr>
          <w:p w14:paraId="5FF68040"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0EA2F9A2" w14:textId="77777777" w:rsidR="00076EE2" w:rsidRPr="00E17FE7" w:rsidRDefault="00076EE2" w:rsidP="00076EE2">
            <w:pPr>
              <w:pStyle w:val="TAC"/>
              <w:rPr>
                <w:color w:val="000000"/>
              </w:rPr>
            </w:pPr>
            <w:r w:rsidRPr="000D0036">
              <w:rPr>
                <w:rFonts w:cs="Arial"/>
                <w:szCs w:val="18"/>
                <w:lang w:val="pt-BR" w:eastAsia="en-GB"/>
              </w:rPr>
              <w:t>616</w:t>
            </w:r>
          </w:p>
        </w:tc>
        <w:tc>
          <w:tcPr>
            <w:tcW w:w="2014" w:type="dxa"/>
            <w:tcBorders>
              <w:top w:val="single" w:sz="4" w:space="0" w:color="auto"/>
              <w:left w:val="single" w:sz="4" w:space="0" w:color="auto"/>
              <w:bottom w:val="single" w:sz="4" w:space="0" w:color="auto"/>
              <w:right w:val="single" w:sz="4" w:space="0" w:color="auto"/>
            </w:tcBorders>
          </w:tcPr>
          <w:p w14:paraId="1D4F8249" w14:textId="77777777" w:rsidR="00076EE2" w:rsidRPr="00E17FE7" w:rsidRDefault="00076EE2" w:rsidP="00076EE2">
            <w:pPr>
              <w:pStyle w:val="TAC"/>
              <w:rPr>
                <w:color w:val="000000"/>
              </w:rPr>
            </w:pPr>
            <w:r w:rsidRPr="000D0036">
              <w:rPr>
                <w:rFonts w:cs="Arial"/>
                <w:szCs w:val="18"/>
                <w:lang w:eastAsia="en-GB"/>
              </w:rPr>
              <w:t> 2.4063</w:t>
            </w:r>
          </w:p>
        </w:tc>
      </w:tr>
      <w:tr w:rsidR="00076EE2" w:rsidRPr="0048482F" w14:paraId="7D2F0E8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DA6A02B" w14:textId="77777777" w:rsidR="00076EE2" w:rsidRPr="00E17FE7" w:rsidRDefault="00076EE2" w:rsidP="00076EE2">
            <w:pPr>
              <w:pStyle w:val="TAC"/>
              <w:rPr>
                <w:b/>
                <w:color w:val="000000"/>
              </w:rPr>
            </w:pPr>
            <w:r w:rsidRPr="00E17FE7">
              <w:rPr>
                <w:b/>
                <w:color w:val="000000"/>
              </w:rPr>
              <w:t>21</w:t>
            </w:r>
          </w:p>
        </w:tc>
        <w:tc>
          <w:tcPr>
            <w:tcW w:w="0" w:type="auto"/>
            <w:tcBorders>
              <w:top w:val="single" w:sz="4" w:space="0" w:color="auto"/>
              <w:left w:val="double" w:sz="4" w:space="0" w:color="auto"/>
              <w:bottom w:val="single" w:sz="4" w:space="0" w:color="auto"/>
              <w:right w:val="single" w:sz="4" w:space="0" w:color="auto"/>
            </w:tcBorders>
            <w:vAlign w:val="center"/>
          </w:tcPr>
          <w:p w14:paraId="6C5B4B8A" w14:textId="77777777" w:rsidR="00076EE2" w:rsidRPr="00E17FE7" w:rsidRDefault="00076EE2" w:rsidP="00076EE2">
            <w:pPr>
              <w:pStyle w:val="TAC"/>
              <w:rPr>
                <w:color w:val="000000"/>
              </w:rPr>
            </w:pPr>
            <w:r w:rsidRPr="000D0036">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056DD6A3" w14:textId="77777777" w:rsidR="00076EE2" w:rsidRPr="00E17FE7" w:rsidRDefault="00076EE2" w:rsidP="00076EE2">
            <w:pPr>
              <w:pStyle w:val="TAC"/>
              <w:rPr>
                <w:color w:val="000000"/>
              </w:rPr>
            </w:pPr>
            <w:r w:rsidRPr="000D0036">
              <w:rPr>
                <w:rFonts w:cs="Arial"/>
                <w:szCs w:val="18"/>
                <w:lang w:val="pt-BR" w:eastAsia="en-GB"/>
              </w:rPr>
              <w:t>438</w:t>
            </w:r>
          </w:p>
        </w:tc>
        <w:tc>
          <w:tcPr>
            <w:tcW w:w="2014" w:type="dxa"/>
            <w:tcBorders>
              <w:top w:val="single" w:sz="4" w:space="0" w:color="auto"/>
              <w:left w:val="single" w:sz="4" w:space="0" w:color="auto"/>
              <w:bottom w:val="single" w:sz="4" w:space="0" w:color="auto"/>
              <w:right w:val="single" w:sz="4" w:space="0" w:color="auto"/>
            </w:tcBorders>
          </w:tcPr>
          <w:p w14:paraId="61CFD519" w14:textId="77777777" w:rsidR="00076EE2" w:rsidRPr="00E17FE7" w:rsidRDefault="00076EE2" w:rsidP="00076EE2">
            <w:pPr>
              <w:pStyle w:val="TAC"/>
              <w:rPr>
                <w:color w:val="000000"/>
              </w:rPr>
            </w:pPr>
            <w:r w:rsidRPr="000D0036">
              <w:rPr>
                <w:rFonts w:cs="Arial"/>
                <w:szCs w:val="18"/>
                <w:lang w:eastAsia="en-GB"/>
              </w:rPr>
              <w:t> 2.5664</w:t>
            </w:r>
          </w:p>
        </w:tc>
      </w:tr>
      <w:tr w:rsidR="00076EE2" w:rsidRPr="0048482F" w14:paraId="54F0D3F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14D20D8" w14:textId="77777777" w:rsidR="00076EE2" w:rsidRPr="00E17FE7" w:rsidRDefault="00076EE2" w:rsidP="00076EE2">
            <w:pPr>
              <w:pStyle w:val="TAC"/>
              <w:rPr>
                <w:b/>
                <w:color w:val="000000"/>
              </w:rPr>
            </w:pPr>
            <w:r w:rsidRPr="00E17FE7">
              <w:rPr>
                <w:b/>
                <w:color w:val="000000"/>
              </w:rPr>
              <w:t>22</w:t>
            </w:r>
          </w:p>
        </w:tc>
        <w:tc>
          <w:tcPr>
            <w:tcW w:w="0" w:type="auto"/>
            <w:tcBorders>
              <w:top w:val="single" w:sz="4" w:space="0" w:color="auto"/>
              <w:left w:val="double" w:sz="4" w:space="0" w:color="auto"/>
              <w:bottom w:val="single" w:sz="4" w:space="0" w:color="auto"/>
              <w:right w:val="single" w:sz="4" w:space="0" w:color="auto"/>
            </w:tcBorders>
            <w:vAlign w:val="center"/>
          </w:tcPr>
          <w:p w14:paraId="56F1C32D" w14:textId="77777777" w:rsidR="00076EE2" w:rsidRPr="00E17FE7" w:rsidRDefault="00076EE2" w:rsidP="00076EE2">
            <w:pPr>
              <w:pStyle w:val="TAC"/>
              <w:rPr>
                <w:color w:val="000000"/>
              </w:rPr>
            </w:pPr>
            <w:r w:rsidRPr="000D0036">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13D984D8" w14:textId="77777777" w:rsidR="00076EE2" w:rsidRPr="00E17FE7" w:rsidRDefault="00076EE2" w:rsidP="00076EE2">
            <w:pPr>
              <w:pStyle w:val="TAC"/>
              <w:rPr>
                <w:color w:val="000000"/>
              </w:rPr>
            </w:pPr>
            <w:r w:rsidRPr="000D0036">
              <w:rPr>
                <w:rFonts w:cs="Arial"/>
                <w:szCs w:val="18"/>
                <w:lang w:val="pt-BR" w:eastAsia="en-GB"/>
              </w:rPr>
              <w:t>466</w:t>
            </w:r>
          </w:p>
        </w:tc>
        <w:tc>
          <w:tcPr>
            <w:tcW w:w="2014" w:type="dxa"/>
            <w:tcBorders>
              <w:top w:val="single" w:sz="4" w:space="0" w:color="auto"/>
              <w:left w:val="single" w:sz="4" w:space="0" w:color="auto"/>
              <w:bottom w:val="single" w:sz="4" w:space="0" w:color="auto"/>
              <w:right w:val="single" w:sz="4" w:space="0" w:color="auto"/>
            </w:tcBorders>
          </w:tcPr>
          <w:p w14:paraId="1ACA10BD" w14:textId="77777777" w:rsidR="00076EE2" w:rsidRPr="00E17FE7" w:rsidRDefault="00076EE2" w:rsidP="00076EE2">
            <w:pPr>
              <w:pStyle w:val="TAC"/>
              <w:rPr>
                <w:color w:val="000000"/>
              </w:rPr>
            </w:pPr>
            <w:r w:rsidRPr="000D0036">
              <w:rPr>
                <w:rFonts w:cs="Arial"/>
                <w:szCs w:val="18"/>
                <w:lang w:eastAsia="en-GB"/>
              </w:rPr>
              <w:t> 2.7305</w:t>
            </w:r>
          </w:p>
        </w:tc>
      </w:tr>
      <w:tr w:rsidR="00076EE2" w:rsidRPr="0048482F" w14:paraId="18C8531F"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6007223" w14:textId="77777777" w:rsidR="00076EE2" w:rsidRPr="00E17FE7" w:rsidRDefault="00076EE2" w:rsidP="00076EE2">
            <w:pPr>
              <w:pStyle w:val="TAC"/>
              <w:rPr>
                <w:b/>
                <w:color w:val="000000"/>
              </w:rPr>
            </w:pPr>
            <w:r w:rsidRPr="00E17FE7">
              <w:rPr>
                <w:b/>
                <w:color w:val="000000"/>
              </w:rPr>
              <w:t>23</w:t>
            </w:r>
          </w:p>
        </w:tc>
        <w:tc>
          <w:tcPr>
            <w:tcW w:w="0" w:type="auto"/>
            <w:tcBorders>
              <w:top w:val="single" w:sz="4" w:space="0" w:color="auto"/>
              <w:left w:val="double" w:sz="4" w:space="0" w:color="auto"/>
              <w:bottom w:val="single" w:sz="4" w:space="0" w:color="auto"/>
              <w:right w:val="single" w:sz="4" w:space="0" w:color="auto"/>
            </w:tcBorders>
            <w:vAlign w:val="center"/>
          </w:tcPr>
          <w:p w14:paraId="4A278686" w14:textId="77777777" w:rsidR="00076EE2" w:rsidRPr="00E17FE7" w:rsidRDefault="00076EE2" w:rsidP="00076EE2">
            <w:pPr>
              <w:pStyle w:val="TAC"/>
              <w:rPr>
                <w:color w:val="000000"/>
              </w:rPr>
            </w:pPr>
            <w:r w:rsidRPr="000D0036">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6960AC67" w14:textId="77777777" w:rsidR="00076EE2" w:rsidRPr="00E17FE7" w:rsidRDefault="00076EE2" w:rsidP="00076EE2">
            <w:pPr>
              <w:pStyle w:val="TAC"/>
              <w:rPr>
                <w:color w:val="000000"/>
              </w:rPr>
            </w:pPr>
            <w:r w:rsidRPr="000D0036">
              <w:rPr>
                <w:rFonts w:cs="Arial"/>
                <w:szCs w:val="18"/>
                <w:lang w:val="pt-BR" w:eastAsia="en-GB"/>
              </w:rPr>
              <w:t>517</w:t>
            </w:r>
          </w:p>
        </w:tc>
        <w:tc>
          <w:tcPr>
            <w:tcW w:w="2014" w:type="dxa"/>
            <w:tcBorders>
              <w:top w:val="single" w:sz="4" w:space="0" w:color="auto"/>
              <w:left w:val="single" w:sz="4" w:space="0" w:color="auto"/>
              <w:bottom w:val="single" w:sz="4" w:space="0" w:color="auto"/>
              <w:right w:val="single" w:sz="4" w:space="0" w:color="auto"/>
            </w:tcBorders>
          </w:tcPr>
          <w:p w14:paraId="3CC2D092" w14:textId="77777777" w:rsidR="00076EE2" w:rsidRPr="00E17FE7" w:rsidRDefault="00076EE2" w:rsidP="00076EE2">
            <w:pPr>
              <w:pStyle w:val="TAC"/>
              <w:rPr>
                <w:color w:val="000000"/>
              </w:rPr>
            </w:pPr>
            <w:r w:rsidRPr="000D0036">
              <w:rPr>
                <w:rFonts w:cs="Arial"/>
                <w:szCs w:val="18"/>
                <w:lang w:eastAsia="en-GB"/>
              </w:rPr>
              <w:t> 3.0293</w:t>
            </w:r>
          </w:p>
        </w:tc>
      </w:tr>
      <w:tr w:rsidR="00076EE2" w:rsidRPr="0048482F" w14:paraId="07A5431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8299D2F" w14:textId="77777777" w:rsidR="00076EE2" w:rsidRPr="00E17FE7" w:rsidRDefault="00076EE2" w:rsidP="00076EE2">
            <w:pPr>
              <w:pStyle w:val="TAC"/>
              <w:rPr>
                <w:b/>
                <w:color w:val="000000"/>
              </w:rPr>
            </w:pPr>
            <w:r w:rsidRPr="00E17FE7">
              <w:rPr>
                <w:b/>
                <w:color w:val="000000"/>
              </w:rPr>
              <w:t>24</w:t>
            </w:r>
          </w:p>
        </w:tc>
        <w:tc>
          <w:tcPr>
            <w:tcW w:w="0" w:type="auto"/>
            <w:tcBorders>
              <w:top w:val="single" w:sz="4" w:space="0" w:color="auto"/>
              <w:left w:val="double" w:sz="4" w:space="0" w:color="auto"/>
              <w:bottom w:val="single" w:sz="4" w:space="0" w:color="auto"/>
              <w:right w:val="single" w:sz="4" w:space="0" w:color="auto"/>
            </w:tcBorders>
            <w:vAlign w:val="center"/>
          </w:tcPr>
          <w:p w14:paraId="4F7FF482" w14:textId="77777777" w:rsidR="00076EE2" w:rsidRPr="00E17FE7" w:rsidRDefault="00076EE2" w:rsidP="00076EE2">
            <w:pPr>
              <w:pStyle w:val="TAC"/>
              <w:rPr>
                <w:color w:val="000000"/>
              </w:rPr>
            </w:pPr>
            <w:r w:rsidRPr="000D0036">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7AD3F04C" w14:textId="77777777" w:rsidR="00076EE2" w:rsidRPr="00E17FE7" w:rsidRDefault="00076EE2" w:rsidP="00076EE2">
            <w:pPr>
              <w:pStyle w:val="TAC"/>
              <w:rPr>
                <w:color w:val="000000"/>
              </w:rPr>
            </w:pPr>
            <w:r w:rsidRPr="000D0036">
              <w:rPr>
                <w:rFonts w:cs="Arial"/>
                <w:szCs w:val="18"/>
                <w:lang w:val="pt-BR" w:eastAsia="en-GB"/>
              </w:rPr>
              <w:t>567</w:t>
            </w:r>
          </w:p>
        </w:tc>
        <w:tc>
          <w:tcPr>
            <w:tcW w:w="2014" w:type="dxa"/>
            <w:tcBorders>
              <w:top w:val="single" w:sz="4" w:space="0" w:color="auto"/>
              <w:left w:val="single" w:sz="4" w:space="0" w:color="auto"/>
              <w:bottom w:val="single" w:sz="4" w:space="0" w:color="auto"/>
              <w:right w:val="single" w:sz="4" w:space="0" w:color="auto"/>
            </w:tcBorders>
          </w:tcPr>
          <w:p w14:paraId="2FB681FB" w14:textId="77777777" w:rsidR="00076EE2" w:rsidRPr="00E17FE7" w:rsidRDefault="00076EE2" w:rsidP="00076EE2">
            <w:pPr>
              <w:pStyle w:val="TAC"/>
              <w:rPr>
                <w:color w:val="000000"/>
              </w:rPr>
            </w:pPr>
            <w:r w:rsidRPr="000D0036">
              <w:rPr>
                <w:rFonts w:cs="Arial"/>
                <w:szCs w:val="18"/>
                <w:lang w:eastAsia="en-GB"/>
              </w:rPr>
              <w:t> 3.3223</w:t>
            </w:r>
          </w:p>
        </w:tc>
      </w:tr>
      <w:tr w:rsidR="00076EE2" w:rsidRPr="0048482F" w14:paraId="12EC15B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A0B9914" w14:textId="77777777" w:rsidR="00076EE2" w:rsidRPr="00E17FE7" w:rsidRDefault="00076EE2" w:rsidP="00076EE2">
            <w:pPr>
              <w:pStyle w:val="TAC"/>
              <w:rPr>
                <w:b/>
                <w:color w:val="000000"/>
              </w:rPr>
            </w:pPr>
            <w:r w:rsidRPr="00E17FE7">
              <w:rPr>
                <w:b/>
                <w:color w:val="000000"/>
              </w:rPr>
              <w:t>25</w:t>
            </w:r>
          </w:p>
        </w:tc>
        <w:tc>
          <w:tcPr>
            <w:tcW w:w="0" w:type="auto"/>
            <w:tcBorders>
              <w:top w:val="single" w:sz="4" w:space="0" w:color="auto"/>
              <w:left w:val="double" w:sz="4" w:space="0" w:color="auto"/>
              <w:bottom w:val="single" w:sz="4" w:space="0" w:color="auto"/>
              <w:right w:val="single" w:sz="4" w:space="0" w:color="auto"/>
            </w:tcBorders>
            <w:vAlign w:val="center"/>
          </w:tcPr>
          <w:p w14:paraId="59FC784B" w14:textId="77777777" w:rsidR="00076EE2" w:rsidRPr="00E17FE7" w:rsidRDefault="00076EE2" w:rsidP="00076EE2">
            <w:pPr>
              <w:pStyle w:val="TAC"/>
              <w:rPr>
                <w:color w:val="000000"/>
              </w:rPr>
            </w:pPr>
            <w:r>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459FC1E4" w14:textId="77777777" w:rsidR="00076EE2" w:rsidRPr="00E17FE7" w:rsidRDefault="00076EE2" w:rsidP="00076EE2">
            <w:pPr>
              <w:pStyle w:val="TAC"/>
              <w:rPr>
                <w:color w:val="000000"/>
              </w:rPr>
            </w:pPr>
            <w:r>
              <w:rPr>
                <w:rFonts w:cs="Arial"/>
                <w:szCs w:val="18"/>
                <w:lang w:val="pt-BR" w:eastAsia="en-GB"/>
              </w:rPr>
              <w:t>616</w:t>
            </w:r>
          </w:p>
        </w:tc>
        <w:tc>
          <w:tcPr>
            <w:tcW w:w="2014" w:type="dxa"/>
            <w:tcBorders>
              <w:top w:val="single" w:sz="4" w:space="0" w:color="auto"/>
              <w:left w:val="single" w:sz="4" w:space="0" w:color="auto"/>
              <w:bottom w:val="single" w:sz="4" w:space="0" w:color="auto"/>
              <w:right w:val="single" w:sz="4" w:space="0" w:color="auto"/>
            </w:tcBorders>
          </w:tcPr>
          <w:p w14:paraId="1CDE3035" w14:textId="77777777" w:rsidR="00076EE2" w:rsidRPr="00E17FE7" w:rsidRDefault="00076EE2" w:rsidP="00076EE2">
            <w:pPr>
              <w:pStyle w:val="TAC"/>
              <w:rPr>
                <w:color w:val="000000"/>
              </w:rPr>
            </w:pPr>
            <w:r>
              <w:rPr>
                <w:rFonts w:cs="Arial"/>
                <w:szCs w:val="18"/>
                <w:lang w:eastAsia="en-GB"/>
              </w:rPr>
              <w:t> 3.6094</w:t>
            </w:r>
          </w:p>
        </w:tc>
      </w:tr>
      <w:tr w:rsidR="00076EE2" w:rsidRPr="0048482F" w14:paraId="006FDFE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60979EE" w14:textId="77777777" w:rsidR="00076EE2" w:rsidRPr="00E17FE7" w:rsidRDefault="00076EE2" w:rsidP="00076EE2">
            <w:pPr>
              <w:pStyle w:val="TAC"/>
              <w:rPr>
                <w:b/>
                <w:color w:val="000000"/>
              </w:rPr>
            </w:pPr>
            <w:r w:rsidRPr="00E17FE7">
              <w:rPr>
                <w:b/>
                <w:color w:val="000000"/>
              </w:rPr>
              <w:t>26</w:t>
            </w:r>
          </w:p>
        </w:tc>
        <w:tc>
          <w:tcPr>
            <w:tcW w:w="0" w:type="auto"/>
            <w:tcBorders>
              <w:top w:val="single" w:sz="4" w:space="0" w:color="auto"/>
              <w:left w:val="double" w:sz="4" w:space="0" w:color="auto"/>
              <w:bottom w:val="single" w:sz="4" w:space="0" w:color="auto"/>
              <w:right w:val="single" w:sz="4" w:space="0" w:color="auto"/>
            </w:tcBorders>
            <w:vAlign w:val="center"/>
          </w:tcPr>
          <w:p w14:paraId="34974347" w14:textId="77777777" w:rsidR="00076EE2" w:rsidRPr="00E17FE7" w:rsidRDefault="00076EE2" w:rsidP="00076EE2">
            <w:pPr>
              <w:pStyle w:val="TAC"/>
              <w:rPr>
                <w:color w:val="000000"/>
              </w:rPr>
            </w:pPr>
            <w:r>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29FCCDE4" w14:textId="77777777" w:rsidR="00076EE2" w:rsidRPr="00E17FE7" w:rsidRDefault="00076EE2" w:rsidP="00076EE2">
            <w:pPr>
              <w:pStyle w:val="TAC"/>
              <w:rPr>
                <w:color w:val="000000"/>
              </w:rPr>
            </w:pPr>
            <w:r>
              <w:rPr>
                <w:rFonts w:cs="Arial"/>
                <w:szCs w:val="18"/>
                <w:lang w:val="pt-BR" w:eastAsia="en-GB"/>
              </w:rPr>
              <w:t>666</w:t>
            </w:r>
          </w:p>
        </w:tc>
        <w:tc>
          <w:tcPr>
            <w:tcW w:w="2014" w:type="dxa"/>
            <w:tcBorders>
              <w:top w:val="single" w:sz="4" w:space="0" w:color="auto"/>
              <w:left w:val="single" w:sz="4" w:space="0" w:color="auto"/>
              <w:bottom w:val="single" w:sz="4" w:space="0" w:color="auto"/>
              <w:right w:val="single" w:sz="4" w:space="0" w:color="auto"/>
            </w:tcBorders>
          </w:tcPr>
          <w:p w14:paraId="62736829" w14:textId="77777777" w:rsidR="00076EE2" w:rsidRPr="00E17FE7" w:rsidRDefault="00076EE2" w:rsidP="00076EE2">
            <w:pPr>
              <w:pStyle w:val="TAC"/>
              <w:rPr>
                <w:color w:val="000000"/>
              </w:rPr>
            </w:pPr>
            <w:r>
              <w:rPr>
                <w:rFonts w:cs="Arial"/>
                <w:szCs w:val="18"/>
                <w:lang w:eastAsia="en-GB"/>
              </w:rPr>
              <w:t> 3.9023</w:t>
            </w:r>
          </w:p>
        </w:tc>
      </w:tr>
      <w:tr w:rsidR="00076EE2" w:rsidRPr="0048482F" w14:paraId="18DE1AE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EEDC083" w14:textId="77777777" w:rsidR="00076EE2" w:rsidRPr="00E17FE7" w:rsidRDefault="00076EE2" w:rsidP="00076EE2">
            <w:pPr>
              <w:pStyle w:val="TAC"/>
              <w:rPr>
                <w:b/>
                <w:color w:val="000000"/>
              </w:rPr>
            </w:pPr>
            <w:r w:rsidRPr="00E17FE7">
              <w:rPr>
                <w:b/>
                <w:color w:val="000000"/>
              </w:rPr>
              <w:t>27</w:t>
            </w:r>
          </w:p>
        </w:tc>
        <w:tc>
          <w:tcPr>
            <w:tcW w:w="0" w:type="auto"/>
            <w:tcBorders>
              <w:top w:val="single" w:sz="4" w:space="0" w:color="auto"/>
              <w:left w:val="double" w:sz="4" w:space="0" w:color="auto"/>
              <w:bottom w:val="single" w:sz="4" w:space="0" w:color="auto"/>
              <w:right w:val="single" w:sz="4" w:space="0" w:color="auto"/>
            </w:tcBorders>
            <w:vAlign w:val="center"/>
          </w:tcPr>
          <w:p w14:paraId="61FF5DBF" w14:textId="77777777" w:rsidR="00076EE2" w:rsidRPr="00E17FE7" w:rsidRDefault="00076EE2" w:rsidP="00076EE2">
            <w:pPr>
              <w:pStyle w:val="TAC"/>
              <w:rPr>
                <w:color w:val="000000"/>
              </w:rPr>
            </w:pPr>
            <w:r>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1CBC4CDE" w14:textId="77777777" w:rsidR="00076EE2" w:rsidRPr="00E17FE7" w:rsidRDefault="00076EE2" w:rsidP="00076EE2">
            <w:pPr>
              <w:pStyle w:val="TAC"/>
              <w:rPr>
                <w:color w:val="000000"/>
              </w:rPr>
            </w:pPr>
            <w:r>
              <w:rPr>
                <w:rFonts w:cs="Arial"/>
                <w:szCs w:val="18"/>
                <w:lang w:val="pt-BR" w:eastAsia="en-GB"/>
              </w:rPr>
              <w:t>719</w:t>
            </w:r>
          </w:p>
        </w:tc>
        <w:tc>
          <w:tcPr>
            <w:tcW w:w="2014" w:type="dxa"/>
            <w:tcBorders>
              <w:top w:val="single" w:sz="4" w:space="0" w:color="auto"/>
              <w:left w:val="single" w:sz="4" w:space="0" w:color="auto"/>
              <w:bottom w:val="single" w:sz="4" w:space="0" w:color="auto"/>
              <w:right w:val="single" w:sz="4" w:space="0" w:color="auto"/>
            </w:tcBorders>
          </w:tcPr>
          <w:p w14:paraId="7EDDAA60" w14:textId="77777777" w:rsidR="00076EE2" w:rsidRPr="00E17FE7" w:rsidRDefault="00076EE2" w:rsidP="00076EE2">
            <w:pPr>
              <w:pStyle w:val="TAC"/>
              <w:rPr>
                <w:color w:val="000000"/>
              </w:rPr>
            </w:pPr>
            <w:r>
              <w:rPr>
                <w:rFonts w:cs="Arial"/>
                <w:szCs w:val="18"/>
                <w:lang w:eastAsia="en-GB"/>
              </w:rPr>
              <w:t> 4.2129</w:t>
            </w:r>
          </w:p>
        </w:tc>
      </w:tr>
      <w:tr w:rsidR="00076EE2" w:rsidRPr="0048482F" w14:paraId="5E24449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BBA539A" w14:textId="77777777" w:rsidR="00076EE2" w:rsidRPr="00E17FE7" w:rsidRDefault="00076EE2" w:rsidP="00076EE2">
            <w:pPr>
              <w:pStyle w:val="TAC"/>
              <w:rPr>
                <w:b/>
                <w:color w:val="000000"/>
              </w:rPr>
            </w:pPr>
            <w:r w:rsidRPr="00E17FE7">
              <w:rPr>
                <w:b/>
                <w:color w:val="000000"/>
              </w:rPr>
              <w:t>28</w:t>
            </w:r>
          </w:p>
        </w:tc>
        <w:tc>
          <w:tcPr>
            <w:tcW w:w="0" w:type="auto"/>
            <w:tcBorders>
              <w:top w:val="single" w:sz="4" w:space="0" w:color="auto"/>
              <w:left w:val="double" w:sz="4" w:space="0" w:color="auto"/>
              <w:bottom w:val="single" w:sz="4" w:space="0" w:color="auto"/>
              <w:right w:val="single" w:sz="4" w:space="0" w:color="auto"/>
            </w:tcBorders>
            <w:vAlign w:val="center"/>
          </w:tcPr>
          <w:p w14:paraId="56260C51" w14:textId="77777777" w:rsidR="00076EE2" w:rsidRPr="00E17FE7" w:rsidRDefault="00076EE2" w:rsidP="00076EE2">
            <w:pPr>
              <w:pStyle w:val="TAC"/>
              <w:rPr>
                <w:color w:val="000000"/>
              </w:rPr>
            </w:pPr>
            <w:r>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0CB3634F" w14:textId="77777777" w:rsidR="00076EE2" w:rsidRPr="00E17FE7" w:rsidRDefault="00076EE2" w:rsidP="00076EE2">
            <w:pPr>
              <w:pStyle w:val="TAC"/>
              <w:rPr>
                <w:color w:val="000000"/>
              </w:rPr>
            </w:pPr>
            <w:r>
              <w:rPr>
                <w:rFonts w:cs="Arial"/>
                <w:szCs w:val="18"/>
                <w:lang w:val="pt-BR" w:eastAsia="en-GB"/>
              </w:rPr>
              <w:t>772</w:t>
            </w:r>
          </w:p>
        </w:tc>
        <w:tc>
          <w:tcPr>
            <w:tcW w:w="2014" w:type="dxa"/>
            <w:tcBorders>
              <w:top w:val="single" w:sz="4" w:space="0" w:color="auto"/>
              <w:left w:val="single" w:sz="4" w:space="0" w:color="auto"/>
              <w:bottom w:val="single" w:sz="4" w:space="0" w:color="auto"/>
              <w:right w:val="single" w:sz="4" w:space="0" w:color="auto"/>
            </w:tcBorders>
          </w:tcPr>
          <w:p w14:paraId="58F5860B" w14:textId="77777777" w:rsidR="00076EE2" w:rsidRPr="00E17FE7" w:rsidRDefault="00076EE2" w:rsidP="00076EE2">
            <w:pPr>
              <w:pStyle w:val="TAC"/>
              <w:rPr>
                <w:color w:val="000000"/>
              </w:rPr>
            </w:pPr>
            <w:r>
              <w:rPr>
                <w:rFonts w:cs="Arial"/>
                <w:szCs w:val="18"/>
                <w:lang w:eastAsia="en-GB"/>
              </w:rPr>
              <w:t> 4.5234</w:t>
            </w:r>
          </w:p>
        </w:tc>
      </w:tr>
      <w:tr w:rsidR="00076EE2" w:rsidRPr="0048482F" w14:paraId="1F0E949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069151A" w14:textId="77777777" w:rsidR="00076EE2" w:rsidRPr="00E17FE7" w:rsidRDefault="00076EE2" w:rsidP="00076EE2">
            <w:pPr>
              <w:pStyle w:val="TAC"/>
              <w:rPr>
                <w:b/>
                <w:color w:val="000000"/>
              </w:rPr>
            </w:pPr>
            <w:r w:rsidRPr="00E17FE7">
              <w:rPr>
                <w:b/>
                <w:color w:val="000000"/>
              </w:rPr>
              <w:t>29</w:t>
            </w:r>
          </w:p>
        </w:tc>
        <w:tc>
          <w:tcPr>
            <w:tcW w:w="0" w:type="auto"/>
            <w:tcBorders>
              <w:top w:val="single" w:sz="4" w:space="0" w:color="auto"/>
              <w:left w:val="double" w:sz="4" w:space="0" w:color="auto"/>
              <w:bottom w:val="single" w:sz="4" w:space="0" w:color="auto"/>
              <w:right w:val="single" w:sz="4" w:space="0" w:color="auto"/>
            </w:tcBorders>
            <w:vAlign w:val="center"/>
            <w:hideMark/>
          </w:tcPr>
          <w:p w14:paraId="4A5B46A9" w14:textId="77777777" w:rsidR="00076EE2" w:rsidRPr="00E17FE7" w:rsidRDefault="00076EE2" w:rsidP="00076EE2">
            <w:pPr>
              <w:pStyle w:val="TAC"/>
              <w:rPr>
                <w:color w:val="000000"/>
              </w:rPr>
            </w:pPr>
            <w:r w:rsidRPr="00E17FE7">
              <w:rPr>
                <w:color w:val="000000"/>
              </w:rPr>
              <w:t>2</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2AB28E6C" w14:textId="77777777" w:rsidR="00076EE2" w:rsidRPr="00E17FE7" w:rsidRDefault="00076EE2" w:rsidP="00076EE2">
            <w:pPr>
              <w:pStyle w:val="TAC"/>
              <w:rPr>
                <w:color w:val="000000"/>
              </w:rPr>
            </w:pPr>
            <w:r w:rsidRPr="00E17FE7">
              <w:rPr>
                <w:color w:val="000000"/>
              </w:rPr>
              <w:t>reserved</w:t>
            </w:r>
          </w:p>
        </w:tc>
      </w:tr>
      <w:tr w:rsidR="00076EE2" w:rsidRPr="0048482F" w14:paraId="712F0A8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D66FFAF" w14:textId="77777777" w:rsidR="00076EE2" w:rsidRPr="00E17FE7" w:rsidRDefault="00076EE2" w:rsidP="00076EE2">
            <w:pPr>
              <w:pStyle w:val="TAC"/>
              <w:rPr>
                <w:b/>
                <w:color w:val="000000"/>
              </w:rPr>
            </w:pPr>
            <w:r w:rsidRPr="00E17FE7">
              <w:rPr>
                <w:b/>
                <w:color w:val="000000"/>
              </w:rPr>
              <w:t>30</w:t>
            </w:r>
          </w:p>
        </w:tc>
        <w:tc>
          <w:tcPr>
            <w:tcW w:w="0" w:type="auto"/>
            <w:tcBorders>
              <w:top w:val="single" w:sz="4" w:space="0" w:color="auto"/>
              <w:left w:val="double" w:sz="4" w:space="0" w:color="auto"/>
              <w:bottom w:val="single" w:sz="4" w:space="0" w:color="auto"/>
              <w:right w:val="single" w:sz="4" w:space="0" w:color="auto"/>
            </w:tcBorders>
            <w:vAlign w:val="center"/>
            <w:hideMark/>
          </w:tcPr>
          <w:p w14:paraId="436B9119" w14:textId="77777777" w:rsidR="00076EE2" w:rsidRPr="00E17FE7" w:rsidRDefault="00076EE2" w:rsidP="00076EE2">
            <w:pPr>
              <w:pStyle w:val="TAC"/>
              <w:rPr>
                <w:color w:val="000000"/>
              </w:rPr>
            </w:pPr>
            <w:r w:rsidRPr="00E17FE7">
              <w:rPr>
                <w:color w:val="000000"/>
              </w:rPr>
              <w:t>4</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10AA5296" w14:textId="77777777" w:rsidR="00076EE2" w:rsidRPr="00E17FE7" w:rsidRDefault="00076EE2" w:rsidP="00076EE2">
            <w:pPr>
              <w:pStyle w:val="TAC"/>
              <w:rPr>
                <w:color w:val="000000"/>
              </w:rPr>
            </w:pPr>
            <w:r w:rsidRPr="00E17FE7">
              <w:rPr>
                <w:color w:val="000000"/>
              </w:rPr>
              <w:t>reserved</w:t>
            </w:r>
          </w:p>
        </w:tc>
      </w:tr>
      <w:tr w:rsidR="00076EE2" w:rsidRPr="0048482F" w14:paraId="70CEFF7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4B496B2" w14:textId="77777777" w:rsidR="00076EE2" w:rsidRPr="00E17FE7" w:rsidRDefault="00076EE2" w:rsidP="00076EE2">
            <w:pPr>
              <w:pStyle w:val="TAC"/>
              <w:rPr>
                <w:b/>
                <w:color w:val="000000"/>
              </w:rPr>
            </w:pPr>
            <w:r w:rsidRPr="00E17FE7">
              <w:rPr>
                <w:b/>
                <w:color w:val="000000"/>
              </w:rPr>
              <w:t>31</w:t>
            </w:r>
          </w:p>
        </w:tc>
        <w:tc>
          <w:tcPr>
            <w:tcW w:w="0" w:type="auto"/>
            <w:tcBorders>
              <w:top w:val="single" w:sz="4" w:space="0" w:color="auto"/>
              <w:left w:val="double" w:sz="4" w:space="0" w:color="auto"/>
              <w:bottom w:val="single" w:sz="4" w:space="0" w:color="auto"/>
              <w:right w:val="single" w:sz="4" w:space="0" w:color="auto"/>
            </w:tcBorders>
            <w:vAlign w:val="center"/>
            <w:hideMark/>
          </w:tcPr>
          <w:p w14:paraId="0F05EBA1" w14:textId="77777777" w:rsidR="00076EE2" w:rsidRPr="00E17FE7" w:rsidRDefault="00076EE2" w:rsidP="00076EE2">
            <w:pPr>
              <w:pStyle w:val="TAC"/>
              <w:rPr>
                <w:color w:val="000000"/>
              </w:rPr>
            </w:pPr>
            <w:r w:rsidRPr="00E17FE7">
              <w:rPr>
                <w:color w:val="000000"/>
              </w:rPr>
              <w:t>6</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712D4578" w14:textId="77777777" w:rsidR="00076EE2" w:rsidRPr="00E17FE7" w:rsidRDefault="00076EE2" w:rsidP="00076EE2">
            <w:pPr>
              <w:pStyle w:val="TAC"/>
              <w:rPr>
                <w:color w:val="000000"/>
              </w:rPr>
            </w:pPr>
            <w:r w:rsidRPr="00E17FE7">
              <w:rPr>
                <w:color w:val="000000"/>
              </w:rPr>
              <w:t>reserved</w:t>
            </w:r>
          </w:p>
        </w:tc>
      </w:tr>
    </w:tbl>
    <w:p w14:paraId="502B16E0" w14:textId="561870D5" w:rsidR="00076EE2" w:rsidRDefault="00076EE2" w:rsidP="00076EE2"/>
    <w:p w14:paraId="54540D0E" w14:textId="2349B614" w:rsidR="00076EE2" w:rsidRPr="0048482F" w:rsidRDefault="00076EE2" w:rsidP="00076EE2">
      <w:pPr>
        <w:pStyle w:val="TH"/>
        <w:rPr>
          <w:ins w:id="72" w:author="Enescu, Mihai (Nokia - FI/Espoo)" w:date="2021-10-25T12:51:00Z"/>
        </w:rPr>
      </w:pPr>
      <w:ins w:id="73" w:author="Enescu, Mihai (Nokia - FI/Espoo)" w:date="2021-10-25T12:51:00Z">
        <w:r w:rsidRPr="0048482F">
          <w:lastRenderedPageBreak/>
          <w:t>Table 5.1.3.1-</w:t>
        </w:r>
        <w:r>
          <w:rPr>
            <w:lang w:val="en-FI"/>
          </w:rPr>
          <w:t>4</w:t>
        </w:r>
        <w:r w:rsidRPr="0048482F">
          <w:t xml:space="preserve">: MCS index table </w:t>
        </w:r>
        <w:r>
          <w:rPr>
            <w:lang w:val="en-FI"/>
          </w:rPr>
          <w:t>4</w:t>
        </w:r>
        <w:r w:rsidRPr="0048482F">
          <w:t xml:space="preserve"> for PDSCH</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716"/>
        <w:gridCol w:w="2577"/>
        <w:gridCol w:w="1983"/>
      </w:tblGrid>
      <w:tr w:rsidR="00076EE2" w:rsidRPr="00122984" w14:paraId="11AFA497" w14:textId="77777777" w:rsidTr="00076EE2">
        <w:trPr>
          <w:cantSplit/>
          <w:jc w:val="center"/>
          <w:ins w:id="74" w:author="Enescu, Mihai (Nokia - FI/Espoo)" w:date="2021-10-25T12:52:00Z"/>
        </w:trPr>
        <w:tc>
          <w:tcPr>
            <w:tcW w:w="0" w:type="auto"/>
            <w:tcBorders>
              <w:top w:val="single" w:sz="4" w:space="0" w:color="auto"/>
              <w:left w:val="single" w:sz="4" w:space="0" w:color="auto"/>
              <w:bottom w:val="double" w:sz="4" w:space="0" w:color="auto"/>
              <w:right w:val="double" w:sz="4" w:space="0" w:color="auto"/>
            </w:tcBorders>
            <w:shd w:val="clear" w:color="auto" w:fill="E0E0E0"/>
            <w:vAlign w:val="center"/>
          </w:tcPr>
          <w:p w14:paraId="1451D2FC" w14:textId="77777777" w:rsidR="00076EE2" w:rsidRPr="00122984" w:rsidRDefault="00076EE2" w:rsidP="00076EE2">
            <w:pPr>
              <w:pStyle w:val="TAH"/>
              <w:rPr>
                <w:ins w:id="75" w:author="Enescu, Mihai (Nokia - FI/Espoo)" w:date="2021-10-25T12:52:00Z"/>
                <w:bCs/>
                <w:color w:val="000000" w:themeColor="text1"/>
                <w:u w:val="single"/>
              </w:rPr>
            </w:pPr>
            <w:ins w:id="76" w:author="Enescu, Mihai (Nokia - FI/Espoo)" w:date="2021-10-25T12:52:00Z">
              <w:r w:rsidRPr="00122984">
                <w:rPr>
                  <w:bCs/>
                  <w:color w:val="000000" w:themeColor="text1"/>
                  <w:u w:val="single"/>
                </w:rPr>
                <w:t>MCS Index</w:t>
              </w:r>
              <w:r w:rsidRPr="00122984">
                <w:rPr>
                  <w:bCs/>
                  <w:color w:val="000000" w:themeColor="text1"/>
                  <w:u w:val="single"/>
                </w:rPr>
                <w:br/>
              </w:r>
              <w:r w:rsidRPr="00122984">
                <w:rPr>
                  <w:i/>
                  <w:color w:val="000000" w:themeColor="text1"/>
                  <w:u w:val="single"/>
                </w:rPr>
                <w:t>I</w:t>
              </w:r>
              <w:r w:rsidRPr="00122984">
                <w:rPr>
                  <w:i/>
                  <w:color w:val="000000" w:themeColor="text1"/>
                  <w:u w:val="single"/>
                  <w:vertAlign w:val="subscript"/>
                </w:rPr>
                <w:t>MCS</w:t>
              </w:r>
              <w:r w:rsidRPr="00122984">
                <w:rPr>
                  <w:color w:val="000000" w:themeColor="text1"/>
                  <w:u w:val="single"/>
                </w:rPr>
                <w:t xml:space="preserve"> </w:t>
              </w:r>
            </w:ins>
          </w:p>
        </w:tc>
        <w:tc>
          <w:tcPr>
            <w:tcW w:w="0" w:type="auto"/>
            <w:tcBorders>
              <w:top w:val="single" w:sz="4" w:space="0" w:color="auto"/>
              <w:left w:val="double" w:sz="4" w:space="0" w:color="auto"/>
              <w:bottom w:val="double" w:sz="4" w:space="0" w:color="auto"/>
              <w:right w:val="single" w:sz="4" w:space="0" w:color="auto"/>
            </w:tcBorders>
            <w:shd w:val="clear" w:color="auto" w:fill="E0E0E0"/>
            <w:vAlign w:val="center"/>
          </w:tcPr>
          <w:p w14:paraId="2217CD9D" w14:textId="77777777" w:rsidR="00076EE2" w:rsidRPr="00122984" w:rsidRDefault="00076EE2" w:rsidP="00076EE2">
            <w:pPr>
              <w:pStyle w:val="TAH"/>
              <w:rPr>
                <w:ins w:id="77" w:author="Enescu, Mihai (Nokia - FI/Espoo)" w:date="2021-10-25T12:52:00Z"/>
                <w:bCs/>
                <w:color w:val="000000" w:themeColor="text1"/>
                <w:u w:val="single"/>
              </w:rPr>
            </w:pPr>
            <w:ins w:id="78" w:author="Enescu, Mihai (Nokia - FI/Espoo)" w:date="2021-10-25T12:52:00Z">
              <w:r w:rsidRPr="00122984">
                <w:rPr>
                  <w:bCs/>
                  <w:color w:val="000000" w:themeColor="text1"/>
                  <w:u w:val="single"/>
                </w:rPr>
                <w:t>Modulation Order</w:t>
              </w:r>
              <w:r w:rsidRPr="00122984">
                <w:rPr>
                  <w:bCs/>
                  <w:color w:val="000000" w:themeColor="text1"/>
                  <w:u w:val="single"/>
                </w:rPr>
                <w:br/>
              </w:r>
              <w:r w:rsidRPr="00122984">
                <w:rPr>
                  <w:i/>
                  <w:color w:val="000000" w:themeColor="text1"/>
                  <w:u w:val="single"/>
                </w:rPr>
                <w:t xml:space="preserve"> </w:t>
              </w:r>
              <w:proofErr w:type="spellStart"/>
              <w:r w:rsidRPr="00122984">
                <w:rPr>
                  <w:i/>
                  <w:color w:val="000000" w:themeColor="text1"/>
                  <w:u w:val="single"/>
                </w:rPr>
                <w:t>Q</w:t>
              </w:r>
              <w:r w:rsidRPr="00122984">
                <w:rPr>
                  <w:i/>
                  <w:color w:val="000000" w:themeColor="text1"/>
                  <w:u w:val="single"/>
                  <w:vertAlign w:val="subscript"/>
                </w:rPr>
                <w:t>m</w:t>
              </w:r>
              <w:proofErr w:type="spellEnd"/>
            </w:ins>
          </w:p>
        </w:tc>
        <w:tc>
          <w:tcPr>
            <w:tcW w:w="0" w:type="auto"/>
            <w:tcBorders>
              <w:top w:val="single" w:sz="4" w:space="0" w:color="auto"/>
              <w:left w:val="single" w:sz="4" w:space="0" w:color="auto"/>
              <w:bottom w:val="double" w:sz="4" w:space="0" w:color="auto"/>
              <w:right w:val="single" w:sz="4" w:space="0" w:color="auto"/>
            </w:tcBorders>
            <w:shd w:val="clear" w:color="auto" w:fill="E0E0E0"/>
            <w:vAlign w:val="center"/>
          </w:tcPr>
          <w:p w14:paraId="0637BF21" w14:textId="77777777" w:rsidR="00076EE2" w:rsidRPr="00122984" w:rsidRDefault="00076EE2" w:rsidP="00076EE2">
            <w:pPr>
              <w:pStyle w:val="TAH"/>
              <w:rPr>
                <w:ins w:id="79" w:author="Enescu, Mihai (Nokia - FI/Espoo)" w:date="2021-10-25T12:52:00Z"/>
                <w:color w:val="000000" w:themeColor="text1"/>
                <w:u w:val="single"/>
              </w:rPr>
            </w:pPr>
            <w:ins w:id="80" w:author="Enescu, Mihai (Nokia - FI/Espoo)" w:date="2021-10-25T12:52:00Z">
              <w:r w:rsidRPr="00122984">
                <w:rPr>
                  <w:bCs/>
                  <w:color w:val="000000" w:themeColor="text1"/>
                  <w:u w:val="single"/>
                </w:rPr>
                <w:t xml:space="preserve">Target code Rate </w:t>
              </w:r>
              <w:r w:rsidRPr="00122984">
                <w:rPr>
                  <w:bCs/>
                  <w:i/>
                  <w:color w:val="000000" w:themeColor="text1"/>
                  <w:u w:val="single"/>
                </w:rPr>
                <w:t xml:space="preserve">R </w:t>
              </w:r>
              <w:r w:rsidRPr="00122984">
                <w:rPr>
                  <w:color w:val="000000" w:themeColor="text1"/>
                  <w:u w:val="single"/>
                </w:rPr>
                <w:t>x [1024]</w:t>
              </w:r>
            </w:ins>
          </w:p>
        </w:tc>
        <w:tc>
          <w:tcPr>
            <w:tcW w:w="1983" w:type="dxa"/>
            <w:tcBorders>
              <w:top w:val="single" w:sz="4" w:space="0" w:color="auto"/>
              <w:left w:val="single" w:sz="4" w:space="0" w:color="auto"/>
              <w:bottom w:val="double" w:sz="4" w:space="0" w:color="auto"/>
              <w:right w:val="single" w:sz="4" w:space="0" w:color="auto"/>
            </w:tcBorders>
            <w:shd w:val="clear" w:color="auto" w:fill="E0E0E0"/>
          </w:tcPr>
          <w:p w14:paraId="23AC0638" w14:textId="77777777" w:rsidR="00076EE2" w:rsidRPr="00122984" w:rsidRDefault="00076EE2" w:rsidP="00076EE2">
            <w:pPr>
              <w:pStyle w:val="TAH"/>
              <w:rPr>
                <w:ins w:id="81" w:author="Enescu, Mihai (Nokia - FI/Espoo)" w:date="2021-10-25T12:52:00Z"/>
                <w:bCs/>
                <w:color w:val="000000" w:themeColor="text1"/>
                <w:u w:val="single"/>
              </w:rPr>
            </w:pPr>
            <w:ins w:id="82" w:author="Enescu, Mihai (Nokia - FI/Espoo)" w:date="2021-10-25T12:52:00Z">
              <w:r w:rsidRPr="00122984">
                <w:rPr>
                  <w:bCs/>
                  <w:color w:val="000000" w:themeColor="text1"/>
                  <w:u w:val="single"/>
                </w:rPr>
                <w:t>Spectral</w:t>
              </w:r>
            </w:ins>
          </w:p>
          <w:p w14:paraId="197752C9" w14:textId="77777777" w:rsidR="00076EE2" w:rsidRPr="00122984" w:rsidRDefault="00076EE2" w:rsidP="00076EE2">
            <w:pPr>
              <w:pStyle w:val="TAH"/>
              <w:rPr>
                <w:ins w:id="83" w:author="Enescu, Mihai (Nokia - FI/Espoo)" w:date="2021-10-25T12:52:00Z"/>
                <w:bCs/>
                <w:color w:val="000000" w:themeColor="text1"/>
                <w:u w:val="single"/>
              </w:rPr>
            </w:pPr>
            <w:ins w:id="84" w:author="Enescu, Mihai (Nokia - FI/Espoo)" w:date="2021-10-25T12:52:00Z">
              <w:r w:rsidRPr="00122984">
                <w:rPr>
                  <w:bCs/>
                  <w:color w:val="000000" w:themeColor="text1"/>
                  <w:u w:val="single"/>
                </w:rPr>
                <w:t>efficiency</w:t>
              </w:r>
            </w:ins>
          </w:p>
        </w:tc>
      </w:tr>
      <w:tr w:rsidR="00076EE2" w:rsidRPr="00122984" w14:paraId="5C535479" w14:textId="77777777" w:rsidTr="00076EE2">
        <w:trPr>
          <w:cantSplit/>
          <w:jc w:val="center"/>
          <w:ins w:id="85" w:author="Enescu, Mihai (Nokia - FI/Espoo)" w:date="2021-10-25T12:52:00Z"/>
        </w:trPr>
        <w:tc>
          <w:tcPr>
            <w:tcW w:w="0" w:type="auto"/>
            <w:tcBorders>
              <w:top w:val="double" w:sz="4" w:space="0" w:color="auto"/>
              <w:left w:val="single" w:sz="4" w:space="0" w:color="auto"/>
              <w:bottom w:val="single" w:sz="4" w:space="0" w:color="auto"/>
              <w:right w:val="double" w:sz="4" w:space="0" w:color="auto"/>
            </w:tcBorders>
            <w:vAlign w:val="center"/>
          </w:tcPr>
          <w:p w14:paraId="1A49F7D8" w14:textId="77777777" w:rsidR="00076EE2" w:rsidRPr="00122984" w:rsidRDefault="00076EE2" w:rsidP="00076EE2">
            <w:pPr>
              <w:pStyle w:val="TAC"/>
              <w:rPr>
                <w:ins w:id="86" w:author="Enescu, Mihai (Nokia - FI/Espoo)" w:date="2021-10-25T12:52:00Z"/>
                <w:b/>
                <w:bCs/>
                <w:color w:val="000000" w:themeColor="text1"/>
                <w:u w:val="single"/>
              </w:rPr>
            </w:pPr>
            <w:ins w:id="87" w:author="Enescu, Mihai (Nokia - FI/Espoo)" w:date="2021-10-25T12:52:00Z">
              <w:r w:rsidRPr="00122984">
                <w:rPr>
                  <w:b/>
                  <w:bCs/>
                  <w:color w:val="000000" w:themeColor="text1"/>
                  <w:szCs w:val="18"/>
                  <w:u w:val="single"/>
                </w:rPr>
                <w:t>0</w:t>
              </w:r>
            </w:ins>
          </w:p>
        </w:tc>
        <w:tc>
          <w:tcPr>
            <w:tcW w:w="0" w:type="auto"/>
            <w:tcBorders>
              <w:top w:val="double" w:sz="4" w:space="0" w:color="auto"/>
              <w:left w:val="double" w:sz="4" w:space="0" w:color="auto"/>
              <w:bottom w:val="single" w:sz="4" w:space="0" w:color="auto"/>
              <w:right w:val="single" w:sz="4" w:space="0" w:color="auto"/>
            </w:tcBorders>
          </w:tcPr>
          <w:p w14:paraId="22B5DBC8" w14:textId="77777777" w:rsidR="00076EE2" w:rsidRPr="00122984" w:rsidRDefault="00076EE2" w:rsidP="00076EE2">
            <w:pPr>
              <w:pStyle w:val="TAC"/>
              <w:rPr>
                <w:ins w:id="88" w:author="Enescu, Mihai (Nokia - FI/Espoo)" w:date="2021-10-25T12:52:00Z"/>
                <w:color w:val="000000" w:themeColor="text1"/>
                <w:u w:val="single"/>
              </w:rPr>
            </w:pPr>
            <w:ins w:id="89" w:author="Enescu, Mihai (Nokia - FI/Espoo)" w:date="2021-10-25T12:52:00Z">
              <w:r w:rsidRPr="00122984">
                <w:rPr>
                  <w:color w:val="000000" w:themeColor="text1"/>
                  <w:u w:val="single"/>
                </w:rPr>
                <w:t>2</w:t>
              </w:r>
            </w:ins>
          </w:p>
        </w:tc>
        <w:tc>
          <w:tcPr>
            <w:tcW w:w="0" w:type="auto"/>
            <w:tcBorders>
              <w:top w:val="double" w:sz="4" w:space="0" w:color="auto"/>
              <w:left w:val="single" w:sz="4" w:space="0" w:color="auto"/>
              <w:bottom w:val="single" w:sz="4" w:space="0" w:color="auto"/>
              <w:right w:val="single" w:sz="4" w:space="0" w:color="auto"/>
            </w:tcBorders>
          </w:tcPr>
          <w:p w14:paraId="35BD57FB" w14:textId="77777777" w:rsidR="00076EE2" w:rsidRPr="00122984" w:rsidRDefault="00076EE2" w:rsidP="00076EE2">
            <w:pPr>
              <w:pStyle w:val="TAC"/>
              <w:rPr>
                <w:ins w:id="90" w:author="Enescu, Mihai (Nokia - FI/Espoo)" w:date="2021-10-25T12:52:00Z"/>
                <w:color w:val="000000" w:themeColor="text1"/>
                <w:u w:val="single"/>
              </w:rPr>
            </w:pPr>
            <w:ins w:id="91" w:author="Enescu, Mihai (Nokia - FI/Espoo)" w:date="2021-10-25T12:52:00Z">
              <w:r w:rsidRPr="00122984">
                <w:rPr>
                  <w:color w:val="000000" w:themeColor="text1"/>
                  <w:u w:val="single"/>
                  <w:lang w:val="pt-BR"/>
                </w:rPr>
                <w:t>120</w:t>
              </w:r>
            </w:ins>
          </w:p>
        </w:tc>
        <w:tc>
          <w:tcPr>
            <w:tcW w:w="1983" w:type="dxa"/>
            <w:tcBorders>
              <w:top w:val="double" w:sz="4" w:space="0" w:color="auto"/>
              <w:left w:val="single" w:sz="4" w:space="0" w:color="auto"/>
              <w:bottom w:val="single" w:sz="4" w:space="0" w:color="auto"/>
              <w:right w:val="single" w:sz="4" w:space="0" w:color="auto"/>
            </w:tcBorders>
          </w:tcPr>
          <w:p w14:paraId="3BE5073C" w14:textId="77777777" w:rsidR="00076EE2" w:rsidRPr="00122984" w:rsidRDefault="00076EE2" w:rsidP="00076EE2">
            <w:pPr>
              <w:pStyle w:val="TAC"/>
              <w:rPr>
                <w:ins w:id="92" w:author="Enescu, Mihai (Nokia - FI/Espoo)" w:date="2021-10-25T12:52:00Z"/>
                <w:color w:val="000000" w:themeColor="text1"/>
                <w:u w:val="single"/>
              </w:rPr>
            </w:pPr>
            <w:ins w:id="93" w:author="Enescu, Mihai (Nokia - FI/Espoo)" w:date="2021-10-25T12:52:00Z">
              <w:r w:rsidRPr="00122984">
                <w:rPr>
                  <w:color w:val="000000" w:themeColor="text1"/>
                  <w:u w:val="single"/>
                </w:rPr>
                <w:t>0.2344</w:t>
              </w:r>
            </w:ins>
          </w:p>
        </w:tc>
      </w:tr>
      <w:tr w:rsidR="00076EE2" w:rsidRPr="00122984" w14:paraId="0D489498" w14:textId="77777777" w:rsidTr="00076EE2">
        <w:trPr>
          <w:cantSplit/>
          <w:jc w:val="center"/>
          <w:ins w:id="94"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03DC9155" w14:textId="77777777" w:rsidR="00076EE2" w:rsidRPr="00122984" w:rsidRDefault="00076EE2" w:rsidP="00076EE2">
            <w:pPr>
              <w:pStyle w:val="TAC"/>
              <w:rPr>
                <w:ins w:id="95" w:author="Enescu, Mihai (Nokia - FI/Espoo)" w:date="2021-10-25T12:52:00Z"/>
                <w:b/>
                <w:bCs/>
                <w:color w:val="000000" w:themeColor="text1"/>
                <w:u w:val="single"/>
              </w:rPr>
            </w:pPr>
            <w:ins w:id="96" w:author="Enescu, Mihai (Nokia - FI/Espoo)" w:date="2021-10-25T12:52:00Z">
              <w:r w:rsidRPr="00122984">
                <w:rPr>
                  <w:b/>
                  <w:bCs/>
                  <w:color w:val="000000" w:themeColor="text1"/>
                  <w:szCs w:val="18"/>
                  <w:u w:val="single"/>
                </w:rPr>
                <w:t>1</w:t>
              </w:r>
            </w:ins>
          </w:p>
        </w:tc>
        <w:tc>
          <w:tcPr>
            <w:tcW w:w="0" w:type="auto"/>
            <w:tcBorders>
              <w:top w:val="single" w:sz="4" w:space="0" w:color="auto"/>
              <w:left w:val="double" w:sz="4" w:space="0" w:color="auto"/>
              <w:bottom w:val="single" w:sz="4" w:space="0" w:color="auto"/>
              <w:right w:val="single" w:sz="4" w:space="0" w:color="auto"/>
            </w:tcBorders>
          </w:tcPr>
          <w:p w14:paraId="3FC02885" w14:textId="77777777" w:rsidR="00076EE2" w:rsidRPr="00122984" w:rsidRDefault="00076EE2" w:rsidP="00076EE2">
            <w:pPr>
              <w:pStyle w:val="TAC"/>
              <w:rPr>
                <w:ins w:id="97" w:author="Enescu, Mihai (Nokia - FI/Espoo)" w:date="2021-10-25T12:52:00Z"/>
                <w:color w:val="000000" w:themeColor="text1"/>
                <w:u w:val="single"/>
              </w:rPr>
            </w:pPr>
            <w:ins w:id="98" w:author="Enescu, Mihai (Nokia - FI/Espoo)" w:date="2021-10-25T12:52:00Z">
              <w:r w:rsidRPr="00122984">
                <w:rPr>
                  <w:color w:val="000000" w:themeColor="text1"/>
                  <w:u w:val="single"/>
                </w:rPr>
                <w:t>2</w:t>
              </w:r>
            </w:ins>
          </w:p>
        </w:tc>
        <w:tc>
          <w:tcPr>
            <w:tcW w:w="0" w:type="auto"/>
            <w:tcBorders>
              <w:top w:val="single" w:sz="4" w:space="0" w:color="auto"/>
              <w:left w:val="single" w:sz="4" w:space="0" w:color="auto"/>
              <w:bottom w:val="single" w:sz="4" w:space="0" w:color="auto"/>
              <w:right w:val="single" w:sz="4" w:space="0" w:color="auto"/>
            </w:tcBorders>
          </w:tcPr>
          <w:p w14:paraId="49DF4A76" w14:textId="77777777" w:rsidR="00076EE2" w:rsidRPr="00122984" w:rsidRDefault="00076EE2" w:rsidP="00076EE2">
            <w:pPr>
              <w:pStyle w:val="TAC"/>
              <w:rPr>
                <w:ins w:id="99" w:author="Enescu, Mihai (Nokia - FI/Espoo)" w:date="2021-10-25T12:52:00Z"/>
                <w:color w:val="000000" w:themeColor="text1"/>
                <w:u w:val="single"/>
              </w:rPr>
            </w:pPr>
            <w:ins w:id="100" w:author="Enescu, Mihai (Nokia - FI/Espoo)" w:date="2021-10-25T12:52:00Z">
              <w:r w:rsidRPr="00122984">
                <w:rPr>
                  <w:color w:val="000000" w:themeColor="text1"/>
                  <w:u w:val="single"/>
                  <w:lang w:val="pt-BR"/>
                </w:rPr>
                <w:t>193</w:t>
              </w:r>
            </w:ins>
          </w:p>
        </w:tc>
        <w:tc>
          <w:tcPr>
            <w:tcW w:w="1983" w:type="dxa"/>
            <w:tcBorders>
              <w:top w:val="single" w:sz="4" w:space="0" w:color="auto"/>
              <w:left w:val="single" w:sz="4" w:space="0" w:color="auto"/>
              <w:bottom w:val="single" w:sz="4" w:space="0" w:color="auto"/>
              <w:right w:val="single" w:sz="4" w:space="0" w:color="auto"/>
            </w:tcBorders>
          </w:tcPr>
          <w:p w14:paraId="16386A09" w14:textId="77777777" w:rsidR="00076EE2" w:rsidRPr="00122984" w:rsidRDefault="00076EE2" w:rsidP="00076EE2">
            <w:pPr>
              <w:pStyle w:val="TAC"/>
              <w:rPr>
                <w:ins w:id="101" w:author="Enescu, Mihai (Nokia - FI/Espoo)" w:date="2021-10-25T12:52:00Z"/>
                <w:color w:val="000000" w:themeColor="text1"/>
                <w:u w:val="single"/>
              </w:rPr>
            </w:pPr>
            <w:ins w:id="102" w:author="Enescu, Mihai (Nokia - FI/Espoo)" w:date="2021-10-25T12:52:00Z">
              <w:r w:rsidRPr="00122984">
                <w:rPr>
                  <w:color w:val="000000" w:themeColor="text1"/>
                  <w:u w:val="single"/>
                </w:rPr>
                <w:t>0.3770</w:t>
              </w:r>
            </w:ins>
          </w:p>
        </w:tc>
      </w:tr>
      <w:tr w:rsidR="00076EE2" w:rsidRPr="00122984" w14:paraId="0656C289" w14:textId="77777777" w:rsidTr="00076EE2">
        <w:trPr>
          <w:cantSplit/>
          <w:jc w:val="center"/>
          <w:ins w:id="103"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34793CF9" w14:textId="77777777" w:rsidR="00076EE2" w:rsidRPr="00122984" w:rsidRDefault="00076EE2" w:rsidP="00076EE2">
            <w:pPr>
              <w:pStyle w:val="TAC"/>
              <w:rPr>
                <w:ins w:id="104" w:author="Enescu, Mihai (Nokia - FI/Espoo)" w:date="2021-10-25T12:52:00Z"/>
                <w:b/>
                <w:bCs/>
                <w:color w:val="000000" w:themeColor="text1"/>
                <w:u w:val="single"/>
              </w:rPr>
            </w:pPr>
            <w:ins w:id="105" w:author="Enescu, Mihai (Nokia - FI/Espoo)" w:date="2021-10-25T12:52:00Z">
              <w:r w:rsidRPr="00122984">
                <w:rPr>
                  <w:b/>
                  <w:bCs/>
                  <w:color w:val="000000" w:themeColor="text1"/>
                  <w:szCs w:val="18"/>
                  <w:u w:val="single"/>
                </w:rPr>
                <w:t>2</w:t>
              </w:r>
            </w:ins>
          </w:p>
        </w:tc>
        <w:tc>
          <w:tcPr>
            <w:tcW w:w="0" w:type="auto"/>
            <w:tcBorders>
              <w:top w:val="single" w:sz="4" w:space="0" w:color="auto"/>
              <w:left w:val="double" w:sz="4" w:space="0" w:color="auto"/>
              <w:bottom w:val="single" w:sz="4" w:space="0" w:color="auto"/>
              <w:right w:val="single" w:sz="4" w:space="0" w:color="auto"/>
            </w:tcBorders>
          </w:tcPr>
          <w:p w14:paraId="2A24E750" w14:textId="77777777" w:rsidR="00076EE2" w:rsidRPr="00122984" w:rsidRDefault="00076EE2" w:rsidP="00076EE2">
            <w:pPr>
              <w:pStyle w:val="TAC"/>
              <w:rPr>
                <w:ins w:id="106" w:author="Enescu, Mihai (Nokia - FI/Espoo)" w:date="2021-10-25T12:52:00Z"/>
                <w:color w:val="000000" w:themeColor="text1"/>
                <w:u w:val="single"/>
              </w:rPr>
            </w:pPr>
            <w:ins w:id="107" w:author="Enescu, Mihai (Nokia - FI/Espoo)" w:date="2021-10-25T12:52:00Z">
              <w:r w:rsidRPr="00122984">
                <w:rPr>
                  <w:color w:val="000000" w:themeColor="text1"/>
                  <w:u w:val="single"/>
                </w:rPr>
                <w:t>2</w:t>
              </w:r>
            </w:ins>
          </w:p>
        </w:tc>
        <w:tc>
          <w:tcPr>
            <w:tcW w:w="0" w:type="auto"/>
            <w:tcBorders>
              <w:top w:val="single" w:sz="4" w:space="0" w:color="auto"/>
              <w:left w:val="single" w:sz="4" w:space="0" w:color="auto"/>
              <w:bottom w:val="single" w:sz="4" w:space="0" w:color="auto"/>
              <w:right w:val="single" w:sz="4" w:space="0" w:color="auto"/>
            </w:tcBorders>
          </w:tcPr>
          <w:p w14:paraId="64CAAD25" w14:textId="77777777" w:rsidR="00076EE2" w:rsidRPr="00122984" w:rsidRDefault="00076EE2" w:rsidP="00076EE2">
            <w:pPr>
              <w:pStyle w:val="TAC"/>
              <w:rPr>
                <w:ins w:id="108" w:author="Enescu, Mihai (Nokia - FI/Espoo)" w:date="2021-10-25T12:52:00Z"/>
                <w:color w:val="000000" w:themeColor="text1"/>
                <w:u w:val="single"/>
              </w:rPr>
            </w:pPr>
            <w:ins w:id="109" w:author="Enescu, Mihai (Nokia - FI/Espoo)" w:date="2021-10-25T12:52:00Z">
              <w:r w:rsidRPr="00122984">
                <w:rPr>
                  <w:color w:val="000000" w:themeColor="text1"/>
                  <w:u w:val="single"/>
                  <w:lang w:val="pt-BR"/>
                </w:rPr>
                <w:t>449</w:t>
              </w:r>
            </w:ins>
          </w:p>
        </w:tc>
        <w:tc>
          <w:tcPr>
            <w:tcW w:w="1983" w:type="dxa"/>
            <w:tcBorders>
              <w:top w:val="single" w:sz="4" w:space="0" w:color="auto"/>
              <w:left w:val="single" w:sz="4" w:space="0" w:color="auto"/>
              <w:bottom w:val="single" w:sz="4" w:space="0" w:color="auto"/>
              <w:right w:val="single" w:sz="4" w:space="0" w:color="auto"/>
            </w:tcBorders>
          </w:tcPr>
          <w:p w14:paraId="4E61506A" w14:textId="77777777" w:rsidR="00076EE2" w:rsidRPr="00122984" w:rsidRDefault="00076EE2" w:rsidP="00076EE2">
            <w:pPr>
              <w:pStyle w:val="TAC"/>
              <w:rPr>
                <w:ins w:id="110" w:author="Enescu, Mihai (Nokia - FI/Espoo)" w:date="2021-10-25T12:52:00Z"/>
                <w:color w:val="000000" w:themeColor="text1"/>
                <w:u w:val="single"/>
              </w:rPr>
            </w:pPr>
            <w:ins w:id="111" w:author="Enescu, Mihai (Nokia - FI/Espoo)" w:date="2021-10-25T12:52:00Z">
              <w:r w:rsidRPr="00122984">
                <w:rPr>
                  <w:color w:val="000000" w:themeColor="text1"/>
                  <w:u w:val="single"/>
                </w:rPr>
                <w:t>0.8770</w:t>
              </w:r>
            </w:ins>
          </w:p>
        </w:tc>
      </w:tr>
      <w:tr w:rsidR="00076EE2" w:rsidRPr="00122984" w14:paraId="6AF242A7" w14:textId="77777777" w:rsidTr="00076EE2">
        <w:trPr>
          <w:cantSplit/>
          <w:jc w:val="center"/>
          <w:ins w:id="112"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4971B4F2" w14:textId="77777777" w:rsidR="00076EE2" w:rsidRPr="00122984" w:rsidRDefault="00076EE2" w:rsidP="00076EE2">
            <w:pPr>
              <w:pStyle w:val="TAC"/>
              <w:rPr>
                <w:ins w:id="113" w:author="Enescu, Mihai (Nokia - FI/Espoo)" w:date="2021-10-25T12:52:00Z"/>
                <w:b/>
                <w:bCs/>
                <w:color w:val="000000" w:themeColor="text1"/>
                <w:u w:val="single"/>
              </w:rPr>
            </w:pPr>
            <w:ins w:id="114" w:author="Enescu, Mihai (Nokia - FI/Espoo)" w:date="2021-10-25T12:52:00Z">
              <w:r w:rsidRPr="00122984">
                <w:rPr>
                  <w:b/>
                  <w:bCs/>
                  <w:color w:val="000000" w:themeColor="text1"/>
                  <w:szCs w:val="18"/>
                  <w:u w:val="single"/>
                </w:rPr>
                <w:t>3</w:t>
              </w:r>
            </w:ins>
          </w:p>
        </w:tc>
        <w:tc>
          <w:tcPr>
            <w:tcW w:w="0" w:type="auto"/>
            <w:tcBorders>
              <w:top w:val="single" w:sz="4" w:space="0" w:color="auto"/>
              <w:left w:val="double" w:sz="4" w:space="0" w:color="auto"/>
              <w:bottom w:val="single" w:sz="4" w:space="0" w:color="auto"/>
              <w:right w:val="single" w:sz="4" w:space="0" w:color="auto"/>
            </w:tcBorders>
          </w:tcPr>
          <w:p w14:paraId="2A378414" w14:textId="77777777" w:rsidR="00076EE2" w:rsidRPr="00122984" w:rsidRDefault="00076EE2" w:rsidP="00076EE2">
            <w:pPr>
              <w:pStyle w:val="TAC"/>
              <w:rPr>
                <w:ins w:id="115" w:author="Enescu, Mihai (Nokia - FI/Espoo)" w:date="2021-10-25T12:52:00Z"/>
                <w:color w:val="000000" w:themeColor="text1"/>
                <w:u w:val="single"/>
              </w:rPr>
            </w:pPr>
            <w:ins w:id="116" w:author="Enescu, Mihai (Nokia - FI/Espoo)" w:date="2021-10-25T12:52:00Z">
              <w:r w:rsidRPr="00122984">
                <w:rPr>
                  <w:color w:val="000000" w:themeColor="text1"/>
                  <w:u w:val="single"/>
                </w:rPr>
                <w:t>4</w:t>
              </w:r>
            </w:ins>
          </w:p>
        </w:tc>
        <w:tc>
          <w:tcPr>
            <w:tcW w:w="0" w:type="auto"/>
            <w:tcBorders>
              <w:top w:val="single" w:sz="4" w:space="0" w:color="auto"/>
              <w:left w:val="single" w:sz="4" w:space="0" w:color="auto"/>
              <w:bottom w:val="single" w:sz="4" w:space="0" w:color="auto"/>
              <w:right w:val="single" w:sz="4" w:space="0" w:color="auto"/>
            </w:tcBorders>
          </w:tcPr>
          <w:p w14:paraId="2ED2B6C7" w14:textId="77777777" w:rsidR="00076EE2" w:rsidRPr="00122984" w:rsidRDefault="00076EE2" w:rsidP="00076EE2">
            <w:pPr>
              <w:pStyle w:val="TAC"/>
              <w:rPr>
                <w:ins w:id="117" w:author="Enescu, Mihai (Nokia - FI/Espoo)" w:date="2021-10-25T12:52:00Z"/>
                <w:color w:val="000000" w:themeColor="text1"/>
                <w:u w:val="single"/>
              </w:rPr>
            </w:pPr>
            <w:ins w:id="118" w:author="Enescu, Mihai (Nokia - FI/Espoo)" w:date="2021-10-25T12:52:00Z">
              <w:r w:rsidRPr="00122984">
                <w:rPr>
                  <w:color w:val="000000" w:themeColor="text1"/>
                  <w:u w:val="single"/>
                  <w:lang w:val="pt-BR"/>
                </w:rPr>
                <w:t>378</w:t>
              </w:r>
            </w:ins>
          </w:p>
        </w:tc>
        <w:tc>
          <w:tcPr>
            <w:tcW w:w="1983" w:type="dxa"/>
            <w:tcBorders>
              <w:top w:val="single" w:sz="4" w:space="0" w:color="auto"/>
              <w:left w:val="single" w:sz="4" w:space="0" w:color="auto"/>
              <w:bottom w:val="single" w:sz="4" w:space="0" w:color="auto"/>
              <w:right w:val="single" w:sz="4" w:space="0" w:color="auto"/>
            </w:tcBorders>
          </w:tcPr>
          <w:p w14:paraId="64BABD05" w14:textId="77777777" w:rsidR="00076EE2" w:rsidRPr="00122984" w:rsidRDefault="00076EE2" w:rsidP="00076EE2">
            <w:pPr>
              <w:pStyle w:val="TAC"/>
              <w:rPr>
                <w:ins w:id="119" w:author="Enescu, Mihai (Nokia - FI/Espoo)" w:date="2021-10-25T12:52:00Z"/>
                <w:color w:val="000000" w:themeColor="text1"/>
                <w:u w:val="single"/>
              </w:rPr>
            </w:pPr>
            <w:ins w:id="120" w:author="Enescu, Mihai (Nokia - FI/Espoo)" w:date="2021-10-25T12:52:00Z">
              <w:r w:rsidRPr="00122984">
                <w:rPr>
                  <w:color w:val="000000" w:themeColor="text1"/>
                  <w:u w:val="single"/>
                </w:rPr>
                <w:t>1.4766</w:t>
              </w:r>
            </w:ins>
          </w:p>
        </w:tc>
      </w:tr>
      <w:tr w:rsidR="00076EE2" w:rsidRPr="00122984" w14:paraId="33A614D6" w14:textId="77777777" w:rsidTr="00076EE2">
        <w:trPr>
          <w:cantSplit/>
          <w:jc w:val="center"/>
          <w:ins w:id="121"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6AF3F8B3" w14:textId="77777777" w:rsidR="00076EE2" w:rsidRPr="00122984" w:rsidRDefault="00076EE2" w:rsidP="00076EE2">
            <w:pPr>
              <w:pStyle w:val="TAC"/>
              <w:rPr>
                <w:ins w:id="122" w:author="Enescu, Mihai (Nokia - FI/Espoo)" w:date="2021-10-25T12:52:00Z"/>
                <w:b/>
                <w:bCs/>
                <w:color w:val="000000" w:themeColor="text1"/>
                <w:u w:val="single"/>
              </w:rPr>
            </w:pPr>
            <w:ins w:id="123" w:author="Enescu, Mihai (Nokia - FI/Espoo)" w:date="2021-10-25T12:52:00Z">
              <w:r w:rsidRPr="00122984">
                <w:rPr>
                  <w:b/>
                  <w:bCs/>
                  <w:color w:val="000000" w:themeColor="text1"/>
                  <w:szCs w:val="18"/>
                  <w:u w:val="single"/>
                </w:rPr>
                <w:t>4</w:t>
              </w:r>
            </w:ins>
          </w:p>
        </w:tc>
        <w:tc>
          <w:tcPr>
            <w:tcW w:w="0" w:type="auto"/>
            <w:tcBorders>
              <w:top w:val="single" w:sz="4" w:space="0" w:color="auto"/>
              <w:left w:val="double" w:sz="4" w:space="0" w:color="auto"/>
              <w:bottom w:val="single" w:sz="4" w:space="0" w:color="auto"/>
              <w:right w:val="single" w:sz="4" w:space="0" w:color="auto"/>
            </w:tcBorders>
          </w:tcPr>
          <w:p w14:paraId="2C98EAEE" w14:textId="77777777" w:rsidR="00076EE2" w:rsidRPr="00122984" w:rsidRDefault="00076EE2" w:rsidP="00076EE2">
            <w:pPr>
              <w:pStyle w:val="TAC"/>
              <w:rPr>
                <w:ins w:id="124" w:author="Enescu, Mihai (Nokia - FI/Espoo)" w:date="2021-10-25T12:52:00Z"/>
                <w:color w:val="000000" w:themeColor="text1"/>
                <w:u w:val="single"/>
              </w:rPr>
            </w:pPr>
            <w:ins w:id="125" w:author="Enescu, Mihai (Nokia - FI/Espoo)" w:date="2021-10-25T12:52:00Z">
              <w:r w:rsidRPr="00122984">
                <w:rPr>
                  <w:color w:val="000000" w:themeColor="text1"/>
                  <w:u w:val="single"/>
                </w:rPr>
                <w:t>4</w:t>
              </w:r>
            </w:ins>
          </w:p>
        </w:tc>
        <w:tc>
          <w:tcPr>
            <w:tcW w:w="0" w:type="auto"/>
            <w:tcBorders>
              <w:top w:val="single" w:sz="4" w:space="0" w:color="auto"/>
              <w:left w:val="single" w:sz="4" w:space="0" w:color="auto"/>
              <w:bottom w:val="single" w:sz="4" w:space="0" w:color="auto"/>
              <w:right w:val="single" w:sz="4" w:space="0" w:color="auto"/>
            </w:tcBorders>
          </w:tcPr>
          <w:p w14:paraId="017988B4" w14:textId="77777777" w:rsidR="00076EE2" w:rsidRPr="00122984" w:rsidRDefault="00076EE2" w:rsidP="00076EE2">
            <w:pPr>
              <w:pStyle w:val="TAC"/>
              <w:rPr>
                <w:ins w:id="126" w:author="Enescu, Mihai (Nokia - FI/Espoo)" w:date="2021-10-25T12:52:00Z"/>
                <w:color w:val="000000" w:themeColor="text1"/>
                <w:u w:val="single"/>
              </w:rPr>
            </w:pPr>
            <w:ins w:id="127" w:author="Enescu, Mihai (Nokia - FI/Espoo)" w:date="2021-10-25T12:52:00Z">
              <w:r w:rsidRPr="00122984">
                <w:rPr>
                  <w:color w:val="000000" w:themeColor="text1"/>
                  <w:u w:val="single"/>
                  <w:lang w:val="pt-BR"/>
                </w:rPr>
                <w:t>490</w:t>
              </w:r>
            </w:ins>
          </w:p>
        </w:tc>
        <w:tc>
          <w:tcPr>
            <w:tcW w:w="1983" w:type="dxa"/>
            <w:tcBorders>
              <w:top w:val="single" w:sz="4" w:space="0" w:color="auto"/>
              <w:left w:val="single" w:sz="4" w:space="0" w:color="auto"/>
              <w:bottom w:val="single" w:sz="4" w:space="0" w:color="auto"/>
              <w:right w:val="single" w:sz="4" w:space="0" w:color="auto"/>
            </w:tcBorders>
          </w:tcPr>
          <w:p w14:paraId="2E7E0582" w14:textId="77777777" w:rsidR="00076EE2" w:rsidRPr="00122984" w:rsidRDefault="00076EE2" w:rsidP="00076EE2">
            <w:pPr>
              <w:pStyle w:val="TAC"/>
              <w:rPr>
                <w:ins w:id="128" w:author="Enescu, Mihai (Nokia - FI/Espoo)" w:date="2021-10-25T12:52:00Z"/>
                <w:color w:val="000000" w:themeColor="text1"/>
                <w:u w:val="single"/>
              </w:rPr>
            </w:pPr>
            <w:ins w:id="129" w:author="Enescu, Mihai (Nokia - FI/Espoo)" w:date="2021-10-25T12:52:00Z">
              <w:r w:rsidRPr="00122984">
                <w:rPr>
                  <w:color w:val="000000" w:themeColor="text1"/>
                  <w:u w:val="single"/>
                </w:rPr>
                <w:t>1.9141</w:t>
              </w:r>
            </w:ins>
          </w:p>
        </w:tc>
      </w:tr>
      <w:tr w:rsidR="00076EE2" w:rsidRPr="00122984" w14:paraId="503F4577" w14:textId="77777777" w:rsidTr="00076EE2">
        <w:trPr>
          <w:cantSplit/>
          <w:jc w:val="center"/>
          <w:ins w:id="130"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057A1519" w14:textId="77777777" w:rsidR="00076EE2" w:rsidRPr="00122984" w:rsidRDefault="00076EE2" w:rsidP="00076EE2">
            <w:pPr>
              <w:pStyle w:val="TAC"/>
              <w:rPr>
                <w:ins w:id="131" w:author="Enescu, Mihai (Nokia - FI/Espoo)" w:date="2021-10-25T12:52:00Z"/>
                <w:b/>
                <w:bCs/>
                <w:color w:val="000000" w:themeColor="text1"/>
                <w:u w:val="single"/>
              </w:rPr>
            </w:pPr>
            <w:ins w:id="132" w:author="Enescu, Mihai (Nokia - FI/Espoo)" w:date="2021-10-25T12:52:00Z">
              <w:r w:rsidRPr="00122984">
                <w:rPr>
                  <w:b/>
                  <w:bCs/>
                  <w:color w:val="000000" w:themeColor="text1"/>
                  <w:szCs w:val="18"/>
                  <w:u w:val="single"/>
                </w:rPr>
                <w:t>5</w:t>
              </w:r>
            </w:ins>
          </w:p>
        </w:tc>
        <w:tc>
          <w:tcPr>
            <w:tcW w:w="0" w:type="auto"/>
            <w:tcBorders>
              <w:top w:val="single" w:sz="4" w:space="0" w:color="auto"/>
              <w:left w:val="double" w:sz="4" w:space="0" w:color="auto"/>
              <w:bottom w:val="single" w:sz="4" w:space="0" w:color="auto"/>
              <w:right w:val="single" w:sz="4" w:space="0" w:color="auto"/>
            </w:tcBorders>
          </w:tcPr>
          <w:p w14:paraId="37881685" w14:textId="77777777" w:rsidR="00076EE2" w:rsidRPr="00122984" w:rsidRDefault="00076EE2" w:rsidP="00076EE2">
            <w:pPr>
              <w:pStyle w:val="TAC"/>
              <w:rPr>
                <w:ins w:id="133" w:author="Enescu, Mihai (Nokia - FI/Espoo)" w:date="2021-10-25T12:52:00Z"/>
                <w:color w:val="000000" w:themeColor="text1"/>
                <w:u w:val="single"/>
              </w:rPr>
            </w:pPr>
            <w:ins w:id="134" w:author="Enescu, Mihai (Nokia - FI/Espoo)" w:date="2021-10-25T12:52:00Z">
              <w:r w:rsidRPr="00122984">
                <w:rPr>
                  <w:color w:val="000000" w:themeColor="text1"/>
                  <w:u w:val="single"/>
                </w:rPr>
                <w:t>4</w:t>
              </w:r>
            </w:ins>
          </w:p>
        </w:tc>
        <w:tc>
          <w:tcPr>
            <w:tcW w:w="0" w:type="auto"/>
            <w:tcBorders>
              <w:top w:val="single" w:sz="4" w:space="0" w:color="auto"/>
              <w:left w:val="single" w:sz="4" w:space="0" w:color="auto"/>
              <w:bottom w:val="single" w:sz="4" w:space="0" w:color="auto"/>
              <w:right w:val="single" w:sz="4" w:space="0" w:color="auto"/>
            </w:tcBorders>
          </w:tcPr>
          <w:p w14:paraId="7AD4B182" w14:textId="77777777" w:rsidR="00076EE2" w:rsidRPr="00122984" w:rsidRDefault="00076EE2" w:rsidP="00076EE2">
            <w:pPr>
              <w:pStyle w:val="TAC"/>
              <w:rPr>
                <w:ins w:id="135" w:author="Enescu, Mihai (Nokia - FI/Espoo)" w:date="2021-10-25T12:52:00Z"/>
                <w:color w:val="000000" w:themeColor="text1"/>
                <w:u w:val="single"/>
              </w:rPr>
            </w:pPr>
            <w:ins w:id="136" w:author="Enescu, Mihai (Nokia - FI/Espoo)" w:date="2021-10-25T12:52:00Z">
              <w:r w:rsidRPr="00122984">
                <w:rPr>
                  <w:color w:val="000000" w:themeColor="text1"/>
                  <w:u w:val="single"/>
                  <w:lang w:val="pt-BR"/>
                </w:rPr>
                <w:t>616</w:t>
              </w:r>
            </w:ins>
          </w:p>
        </w:tc>
        <w:tc>
          <w:tcPr>
            <w:tcW w:w="1983" w:type="dxa"/>
            <w:tcBorders>
              <w:top w:val="single" w:sz="4" w:space="0" w:color="auto"/>
              <w:left w:val="single" w:sz="4" w:space="0" w:color="auto"/>
              <w:bottom w:val="single" w:sz="4" w:space="0" w:color="auto"/>
              <w:right w:val="single" w:sz="4" w:space="0" w:color="auto"/>
            </w:tcBorders>
          </w:tcPr>
          <w:p w14:paraId="4CAAD1CB" w14:textId="77777777" w:rsidR="00076EE2" w:rsidRPr="00122984" w:rsidRDefault="00076EE2" w:rsidP="00076EE2">
            <w:pPr>
              <w:pStyle w:val="TAC"/>
              <w:rPr>
                <w:ins w:id="137" w:author="Enescu, Mihai (Nokia - FI/Espoo)" w:date="2021-10-25T12:52:00Z"/>
                <w:color w:val="000000" w:themeColor="text1"/>
                <w:u w:val="single"/>
              </w:rPr>
            </w:pPr>
            <w:ins w:id="138" w:author="Enescu, Mihai (Nokia - FI/Espoo)" w:date="2021-10-25T12:52:00Z">
              <w:r w:rsidRPr="00122984">
                <w:rPr>
                  <w:color w:val="000000" w:themeColor="text1"/>
                  <w:u w:val="single"/>
                </w:rPr>
                <w:t>2.4063</w:t>
              </w:r>
            </w:ins>
          </w:p>
        </w:tc>
      </w:tr>
      <w:tr w:rsidR="00076EE2" w:rsidRPr="00122984" w14:paraId="4DA1CE4B" w14:textId="77777777" w:rsidTr="00076EE2">
        <w:trPr>
          <w:cantSplit/>
          <w:jc w:val="center"/>
          <w:ins w:id="139"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2658D593" w14:textId="77777777" w:rsidR="00076EE2" w:rsidRPr="00122984" w:rsidRDefault="00076EE2" w:rsidP="00076EE2">
            <w:pPr>
              <w:pStyle w:val="TAC"/>
              <w:rPr>
                <w:ins w:id="140" w:author="Enescu, Mihai (Nokia - FI/Espoo)" w:date="2021-10-25T12:52:00Z"/>
                <w:b/>
                <w:bCs/>
                <w:color w:val="000000" w:themeColor="text1"/>
                <w:u w:val="single"/>
              </w:rPr>
            </w:pPr>
            <w:ins w:id="141" w:author="Enescu, Mihai (Nokia - FI/Espoo)" w:date="2021-10-25T12:52:00Z">
              <w:r w:rsidRPr="00122984">
                <w:rPr>
                  <w:b/>
                  <w:bCs/>
                  <w:color w:val="000000" w:themeColor="text1"/>
                  <w:szCs w:val="18"/>
                  <w:u w:val="single"/>
                </w:rPr>
                <w:t>6</w:t>
              </w:r>
            </w:ins>
          </w:p>
        </w:tc>
        <w:tc>
          <w:tcPr>
            <w:tcW w:w="0" w:type="auto"/>
            <w:tcBorders>
              <w:top w:val="single" w:sz="4" w:space="0" w:color="auto"/>
              <w:left w:val="double" w:sz="4" w:space="0" w:color="auto"/>
              <w:bottom w:val="single" w:sz="4" w:space="0" w:color="auto"/>
              <w:right w:val="single" w:sz="4" w:space="0" w:color="auto"/>
            </w:tcBorders>
          </w:tcPr>
          <w:p w14:paraId="39063F18" w14:textId="77777777" w:rsidR="00076EE2" w:rsidRPr="00122984" w:rsidRDefault="00076EE2" w:rsidP="00076EE2">
            <w:pPr>
              <w:pStyle w:val="TAC"/>
              <w:rPr>
                <w:ins w:id="142" w:author="Enescu, Mihai (Nokia - FI/Espoo)" w:date="2021-10-25T12:52:00Z"/>
                <w:color w:val="000000" w:themeColor="text1"/>
                <w:u w:val="single"/>
              </w:rPr>
            </w:pPr>
            <w:ins w:id="143" w:author="Enescu, Mihai (Nokia - FI/Espoo)" w:date="2021-10-25T12:52:00Z">
              <w:r w:rsidRPr="00122984">
                <w:rPr>
                  <w:color w:val="000000" w:themeColor="text1"/>
                  <w:u w:val="single"/>
                </w:rPr>
                <w:t>6</w:t>
              </w:r>
            </w:ins>
          </w:p>
        </w:tc>
        <w:tc>
          <w:tcPr>
            <w:tcW w:w="0" w:type="auto"/>
            <w:tcBorders>
              <w:top w:val="single" w:sz="4" w:space="0" w:color="auto"/>
              <w:left w:val="single" w:sz="4" w:space="0" w:color="auto"/>
              <w:bottom w:val="single" w:sz="4" w:space="0" w:color="auto"/>
              <w:right w:val="single" w:sz="4" w:space="0" w:color="auto"/>
            </w:tcBorders>
          </w:tcPr>
          <w:p w14:paraId="3FAF5BA1" w14:textId="77777777" w:rsidR="00076EE2" w:rsidRPr="00122984" w:rsidRDefault="00076EE2" w:rsidP="00076EE2">
            <w:pPr>
              <w:pStyle w:val="TAC"/>
              <w:rPr>
                <w:ins w:id="144" w:author="Enescu, Mihai (Nokia - FI/Espoo)" w:date="2021-10-25T12:52:00Z"/>
                <w:color w:val="000000" w:themeColor="text1"/>
                <w:u w:val="single"/>
              </w:rPr>
            </w:pPr>
            <w:ins w:id="145" w:author="Enescu, Mihai (Nokia - FI/Espoo)" w:date="2021-10-25T12:52:00Z">
              <w:r w:rsidRPr="00122984">
                <w:rPr>
                  <w:color w:val="000000" w:themeColor="text1"/>
                  <w:u w:val="single"/>
                  <w:lang w:val="pt-BR"/>
                </w:rPr>
                <w:t>466</w:t>
              </w:r>
            </w:ins>
          </w:p>
        </w:tc>
        <w:tc>
          <w:tcPr>
            <w:tcW w:w="1983" w:type="dxa"/>
            <w:tcBorders>
              <w:top w:val="single" w:sz="4" w:space="0" w:color="auto"/>
              <w:left w:val="single" w:sz="4" w:space="0" w:color="auto"/>
              <w:bottom w:val="single" w:sz="4" w:space="0" w:color="auto"/>
              <w:right w:val="single" w:sz="4" w:space="0" w:color="auto"/>
            </w:tcBorders>
          </w:tcPr>
          <w:p w14:paraId="455AF625" w14:textId="77777777" w:rsidR="00076EE2" w:rsidRPr="00122984" w:rsidRDefault="00076EE2" w:rsidP="00076EE2">
            <w:pPr>
              <w:pStyle w:val="TAC"/>
              <w:rPr>
                <w:ins w:id="146" w:author="Enescu, Mihai (Nokia - FI/Espoo)" w:date="2021-10-25T12:52:00Z"/>
                <w:color w:val="000000" w:themeColor="text1"/>
                <w:u w:val="single"/>
              </w:rPr>
            </w:pPr>
            <w:ins w:id="147" w:author="Enescu, Mihai (Nokia - FI/Espoo)" w:date="2021-10-25T12:52:00Z">
              <w:r w:rsidRPr="00122984">
                <w:rPr>
                  <w:color w:val="000000" w:themeColor="text1"/>
                  <w:u w:val="single"/>
                </w:rPr>
                <w:t>2.7305</w:t>
              </w:r>
            </w:ins>
          </w:p>
        </w:tc>
      </w:tr>
      <w:tr w:rsidR="00076EE2" w:rsidRPr="00122984" w14:paraId="1D2F0A0F" w14:textId="77777777" w:rsidTr="00076EE2">
        <w:trPr>
          <w:cantSplit/>
          <w:jc w:val="center"/>
          <w:ins w:id="148"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5373FFD1" w14:textId="77777777" w:rsidR="00076EE2" w:rsidRPr="00122984" w:rsidRDefault="00076EE2" w:rsidP="00076EE2">
            <w:pPr>
              <w:pStyle w:val="TAC"/>
              <w:rPr>
                <w:ins w:id="149" w:author="Enescu, Mihai (Nokia - FI/Espoo)" w:date="2021-10-25T12:52:00Z"/>
                <w:b/>
                <w:bCs/>
                <w:color w:val="000000" w:themeColor="text1"/>
                <w:u w:val="single"/>
              </w:rPr>
            </w:pPr>
            <w:ins w:id="150" w:author="Enescu, Mihai (Nokia - FI/Espoo)" w:date="2021-10-25T12:52:00Z">
              <w:r w:rsidRPr="00122984">
                <w:rPr>
                  <w:b/>
                  <w:bCs/>
                  <w:color w:val="000000" w:themeColor="text1"/>
                  <w:szCs w:val="18"/>
                  <w:u w:val="single"/>
                </w:rPr>
                <w:t>7</w:t>
              </w:r>
            </w:ins>
          </w:p>
        </w:tc>
        <w:tc>
          <w:tcPr>
            <w:tcW w:w="0" w:type="auto"/>
            <w:tcBorders>
              <w:top w:val="single" w:sz="4" w:space="0" w:color="auto"/>
              <w:left w:val="double" w:sz="4" w:space="0" w:color="auto"/>
              <w:bottom w:val="single" w:sz="4" w:space="0" w:color="auto"/>
              <w:right w:val="single" w:sz="4" w:space="0" w:color="auto"/>
            </w:tcBorders>
          </w:tcPr>
          <w:p w14:paraId="2429D656" w14:textId="77777777" w:rsidR="00076EE2" w:rsidRPr="00122984" w:rsidRDefault="00076EE2" w:rsidP="00076EE2">
            <w:pPr>
              <w:pStyle w:val="TAC"/>
              <w:rPr>
                <w:ins w:id="151" w:author="Enescu, Mihai (Nokia - FI/Espoo)" w:date="2021-10-25T12:52:00Z"/>
                <w:color w:val="000000" w:themeColor="text1"/>
                <w:u w:val="single"/>
              </w:rPr>
            </w:pPr>
            <w:ins w:id="152" w:author="Enescu, Mihai (Nokia - FI/Espoo)" w:date="2021-10-25T12:52:00Z">
              <w:r w:rsidRPr="00122984">
                <w:rPr>
                  <w:color w:val="000000" w:themeColor="text1"/>
                  <w:u w:val="single"/>
                </w:rPr>
                <w:t>6</w:t>
              </w:r>
            </w:ins>
          </w:p>
        </w:tc>
        <w:tc>
          <w:tcPr>
            <w:tcW w:w="0" w:type="auto"/>
            <w:tcBorders>
              <w:top w:val="single" w:sz="4" w:space="0" w:color="auto"/>
              <w:left w:val="single" w:sz="4" w:space="0" w:color="auto"/>
              <w:bottom w:val="single" w:sz="4" w:space="0" w:color="auto"/>
              <w:right w:val="single" w:sz="4" w:space="0" w:color="auto"/>
            </w:tcBorders>
          </w:tcPr>
          <w:p w14:paraId="741059CF" w14:textId="77777777" w:rsidR="00076EE2" w:rsidRPr="00122984" w:rsidRDefault="00076EE2" w:rsidP="00076EE2">
            <w:pPr>
              <w:pStyle w:val="TAC"/>
              <w:rPr>
                <w:ins w:id="153" w:author="Enescu, Mihai (Nokia - FI/Espoo)" w:date="2021-10-25T12:52:00Z"/>
                <w:color w:val="000000" w:themeColor="text1"/>
                <w:u w:val="single"/>
              </w:rPr>
            </w:pPr>
            <w:ins w:id="154" w:author="Enescu, Mihai (Nokia - FI/Espoo)" w:date="2021-10-25T12:52:00Z">
              <w:r w:rsidRPr="00122984">
                <w:rPr>
                  <w:color w:val="000000" w:themeColor="text1"/>
                  <w:u w:val="single"/>
                  <w:lang w:val="pt-BR"/>
                </w:rPr>
                <w:t>517</w:t>
              </w:r>
            </w:ins>
          </w:p>
        </w:tc>
        <w:tc>
          <w:tcPr>
            <w:tcW w:w="1983" w:type="dxa"/>
            <w:tcBorders>
              <w:top w:val="single" w:sz="4" w:space="0" w:color="auto"/>
              <w:left w:val="single" w:sz="4" w:space="0" w:color="auto"/>
              <w:bottom w:val="single" w:sz="4" w:space="0" w:color="auto"/>
              <w:right w:val="single" w:sz="4" w:space="0" w:color="auto"/>
            </w:tcBorders>
          </w:tcPr>
          <w:p w14:paraId="32525FB9" w14:textId="77777777" w:rsidR="00076EE2" w:rsidRPr="00122984" w:rsidRDefault="00076EE2" w:rsidP="00076EE2">
            <w:pPr>
              <w:pStyle w:val="TAC"/>
              <w:rPr>
                <w:ins w:id="155" w:author="Enescu, Mihai (Nokia - FI/Espoo)" w:date="2021-10-25T12:52:00Z"/>
                <w:color w:val="000000" w:themeColor="text1"/>
                <w:u w:val="single"/>
              </w:rPr>
            </w:pPr>
            <w:ins w:id="156" w:author="Enescu, Mihai (Nokia - FI/Espoo)" w:date="2021-10-25T12:52:00Z">
              <w:r w:rsidRPr="00122984">
                <w:rPr>
                  <w:color w:val="000000" w:themeColor="text1"/>
                  <w:u w:val="single"/>
                </w:rPr>
                <w:t>3.0293</w:t>
              </w:r>
            </w:ins>
          </w:p>
        </w:tc>
      </w:tr>
      <w:tr w:rsidR="00076EE2" w:rsidRPr="00122984" w14:paraId="3E625D15" w14:textId="77777777" w:rsidTr="00076EE2">
        <w:trPr>
          <w:cantSplit/>
          <w:jc w:val="center"/>
          <w:ins w:id="157"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30A1B0BA" w14:textId="77777777" w:rsidR="00076EE2" w:rsidRPr="00122984" w:rsidRDefault="00076EE2" w:rsidP="00076EE2">
            <w:pPr>
              <w:pStyle w:val="TAC"/>
              <w:rPr>
                <w:ins w:id="158" w:author="Enescu, Mihai (Nokia - FI/Espoo)" w:date="2021-10-25T12:52:00Z"/>
                <w:b/>
                <w:bCs/>
                <w:color w:val="000000" w:themeColor="text1"/>
                <w:u w:val="single"/>
              </w:rPr>
            </w:pPr>
            <w:ins w:id="159" w:author="Enescu, Mihai (Nokia - FI/Espoo)" w:date="2021-10-25T12:52:00Z">
              <w:r w:rsidRPr="00122984">
                <w:rPr>
                  <w:b/>
                  <w:bCs/>
                  <w:color w:val="000000" w:themeColor="text1"/>
                  <w:szCs w:val="18"/>
                  <w:u w:val="single"/>
                </w:rPr>
                <w:t>8</w:t>
              </w:r>
            </w:ins>
          </w:p>
        </w:tc>
        <w:tc>
          <w:tcPr>
            <w:tcW w:w="0" w:type="auto"/>
            <w:tcBorders>
              <w:top w:val="single" w:sz="4" w:space="0" w:color="auto"/>
              <w:left w:val="double" w:sz="4" w:space="0" w:color="auto"/>
              <w:bottom w:val="single" w:sz="4" w:space="0" w:color="auto"/>
              <w:right w:val="single" w:sz="4" w:space="0" w:color="auto"/>
            </w:tcBorders>
          </w:tcPr>
          <w:p w14:paraId="460589CA" w14:textId="77777777" w:rsidR="00076EE2" w:rsidRPr="00122984" w:rsidRDefault="00076EE2" w:rsidP="00076EE2">
            <w:pPr>
              <w:pStyle w:val="TAC"/>
              <w:rPr>
                <w:ins w:id="160" w:author="Enescu, Mihai (Nokia - FI/Espoo)" w:date="2021-10-25T12:52:00Z"/>
                <w:color w:val="000000" w:themeColor="text1"/>
                <w:u w:val="single"/>
              </w:rPr>
            </w:pPr>
            <w:ins w:id="161" w:author="Enescu, Mihai (Nokia - FI/Espoo)" w:date="2021-10-25T12:52:00Z">
              <w:r w:rsidRPr="00122984">
                <w:rPr>
                  <w:color w:val="000000" w:themeColor="text1"/>
                  <w:u w:val="single"/>
                </w:rPr>
                <w:t>6</w:t>
              </w:r>
            </w:ins>
          </w:p>
        </w:tc>
        <w:tc>
          <w:tcPr>
            <w:tcW w:w="0" w:type="auto"/>
            <w:tcBorders>
              <w:top w:val="single" w:sz="4" w:space="0" w:color="auto"/>
              <w:left w:val="single" w:sz="4" w:space="0" w:color="auto"/>
              <w:bottom w:val="single" w:sz="4" w:space="0" w:color="auto"/>
              <w:right w:val="single" w:sz="4" w:space="0" w:color="auto"/>
            </w:tcBorders>
          </w:tcPr>
          <w:p w14:paraId="5D83E964" w14:textId="77777777" w:rsidR="00076EE2" w:rsidRPr="00122984" w:rsidRDefault="00076EE2" w:rsidP="00076EE2">
            <w:pPr>
              <w:pStyle w:val="TAC"/>
              <w:rPr>
                <w:ins w:id="162" w:author="Enescu, Mihai (Nokia - FI/Espoo)" w:date="2021-10-25T12:52:00Z"/>
                <w:color w:val="000000" w:themeColor="text1"/>
                <w:u w:val="single"/>
              </w:rPr>
            </w:pPr>
            <w:ins w:id="163" w:author="Enescu, Mihai (Nokia - FI/Espoo)" w:date="2021-10-25T12:52:00Z">
              <w:r w:rsidRPr="00122984">
                <w:rPr>
                  <w:color w:val="000000" w:themeColor="text1"/>
                  <w:u w:val="single"/>
                  <w:lang w:val="pt-BR"/>
                </w:rPr>
                <w:t>567</w:t>
              </w:r>
            </w:ins>
          </w:p>
        </w:tc>
        <w:tc>
          <w:tcPr>
            <w:tcW w:w="1983" w:type="dxa"/>
            <w:tcBorders>
              <w:top w:val="single" w:sz="4" w:space="0" w:color="auto"/>
              <w:left w:val="single" w:sz="4" w:space="0" w:color="auto"/>
              <w:bottom w:val="single" w:sz="4" w:space="0" w:color="auto"/>
              <w:right w:val="single" w:sz="4" w:space="0" w:color="auto"/>
            </w:tcBorders>
          </w:tcPr>
          <w:p w14:paraId="289D8775" w14:textId="77777777" w:rsidR="00076EE2" w:rsidRPr="00122984" w:rsidRDefault="00076EE2" w:rsidP="00076EE2">
            <w:pPr>
              <w:pStyle w:val="TAC"/>
              <w:rPr>
                <w:ins w:id="164" w:author="Enescu, Mihai (Nokia - FI/Espoo)" w:date="2021-10-25T12:52:00Z"/>
                <w:color w:val="000000" w:themeColor="text1"/>
                <w:u w:val="single"/>
              </w:rPr>
            </w:pPr>
            <w:ins w:id="165" w:author="Enescu, Mihai (Nokia - FI/Espoo)" w:date="2021-10-25T12:52:00Z">
              <w:r w:rsidRPr="00122984">
                <w:rPr>
                  <w:color w:val="000000" w:themeColor="text1"/>
                  <w:u w:val="single"/>
                </w:rPr>
                <w:t>3.3223</w:t>
              </w:r>
            </w:ins>
          </w:p>
        </w:tc>
      </w:tr>
      <w:tr w:rsidR="00076EE2" w:rsidRPr="00122984" w14:paraId="31E918C7" w14:textId="77777777" w:rsidTr="00076EE2">
        <w:trPr>
          <w:cantSplit/>
          <w:jc w:val="center"/>
          <w:ins w:id="166"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5E99D6B4" w14:textId="77777777" w:rsidR="00076EE2" w:rsidRPr="00122984" w:rsidRDefault="00076EE2" w:rsidP="00076EE2">
            <w:pPr>
              <w:pStyle w:val="TAC"/>
              <w:rPr>
                <w:ins w:id="167" w:author="Enescu, Mihai (Nokia - FI/Espoo)" w:date="2021-10-25T12:52:00Z"/>
                <w:b/>
                <w:bCs/>
                <w:color w:val="000000" w:themeColor="text1"/>
                <w:u w:val="single"/>
              </w:rPr>
            </w:pPr>
            <w:ins w:id="168" w:author="Enescu, Mihai (Nokia - FI/Espoo)" w:date="2021-10-25T12:52:00Z">
              <w:r w:rsidRPr="00122984">
                <w:rPr>
                  <w:b/>
                  <w:bCs/>
                  <w:color w:val="000000" w:themeColor="text1"/>
                  <w:szCs w:val="18"/>
                  <w:u w:val="single"/>
                </w:rPr>
                <w:t>9</w:t>
              </w:r>
            </w:ins>
          </w:p>
        </w:tc>
        <w:tc>
          <w:tcPr>
            <w:tcW w:w="0" w:type="auto"/>
            <w:tcBorders>
              <w:top w:val="single" w:sz="4" w:space="0" w:color="auto"/>
              <w:left w:val="double" w:sz="4" w:space="0" w:color="auto"/>
              <w:bottom w:val="single" w:sz="4" w:space="0" w:color="auto"/>
              <w:right w:val="single" w:sz="4" w:space="0" w:color="auto"/>
            </w:tcBorders>
          </w:tcPr>
          <w:p w14:paraId="4ECE9CB1" w14:textId="77777777" w:rsidR="00076EE2" w:rsidRPr="00122984" w:rsidRDefault="00076EE2" w:rsidP="00076EE2">
            <w:pPr>
              <w:pStyle w:val="TAC"/>
              <w:rPr>
                <w:ins w:id="169" w:author="Enescu, Mihai (Nokia - FI/Espoo)" w:date="2021-10-25T12:52:00Z"/>
                <w:color w:val="000000" w:themeColor="text1"/>
                <w:u w:val="single"/>
              </w:rPr>
            </w:pPr>
            <w:ins w:id="170" w:author="Enescu, Mihai (Nokia - FI/Espoo)" w:date="2021-10-25T12:52:00Z">
              <w:r w:rsidRPr="00122984">
                <w:rPr>
                  <w:color w:val="000000" w:themeColor="text1"/>
                  <w:u w:val="single"/>
                </w:rPr>
                <w:t>6</w:t>
              </w:r>
            </w:ins>
          </w:p>
        </w:tc>
        <w:tc>
          <w:tcPr>
            <w:tcW w:w="0" w:type="auto"/>
            <w:tcBorders>
              <w:top w:val="single" w:sz="4" w:space="0" w:color="auto"/>
              <w:left w:val="single" w:sz="4" w:space="0" w:color="auto"/>
              <w:bottom w:val="single" w:sz="4" w:space="0" w:color="auto"/>
              <w:right w:val="single" w:sz="4" w:space="0" w:color="auto"/>
            </w:tcBorders>
          </w:tcPr>
          <w:p w14:paraId="675E2251" w14:textId="77777777" w:rsidR="00076EE2" w:rsidRPr="00122984" w:rsidRDefault="00076EE2" w:rsidP="00076EE2">
            <w:pPr>
              <w:pStyle w:val="TAC"/>
              <w:rPr>
                <w:ins w:id="171" w:author="Enescu, Mihai (Nokia - FI/Espoo)" w:date="2021-10-25T12:52:00Z"/>
                <w:color w:val="000000" w:themeColor="text1"/>
                <w:u w:val="single"/>
              </w:rPr>
            </w:pPr>
            <w:ins w:id="172" w:author="Enescu, Mihai (Nokia - FI/Espoo)" w:date="2021-10-25T12:52:00Z">
              <w:r w:rsidRPr="00122984">
                <w:rPr>
                  <w:color w:val="000000" w:themeColor="text1"/>
                  <w:u w:val="single"/>
                  <w:lang w:val="pt-BR"/>
                </w:rPr>
                <w:t>616</w:t>
              </w:r>
            </w:ins>
          </w:p>
        </w:tc>
        <w:tc>
          <w:tcPr>
            <w:tcW w:w="1983" w:type="dxa"/>
            <w:tcBorders>
              <w:top w:val="single" w:sz="4" w:space="0" w:color="auto"/>
              <w:left w:val="single" w:sz="4" w:space="0" w:color="auto"/>
              <w:bottom w:val="single" w:sz="4" w:space="0" w:color="auto"/>
              <w:right w:val="single" w:sz="4" w:space="0" w:color="auto"/>
            </w:tcBorders>
          </w:tcPr>
          <w:p w14:paraId="21576C79" w14:textId="77777777" w:rsidR="00076EE2" w:rsidRPr="00122984" w:rsidRDefault="00076EE2" w:rsidP="00076EE2">
            <w:pPr>
              <w:pStyle w:val="TAC"/>
              <w:rPr>
                <w:ins w:id="173" w:author="Enescu, Mihai (Nokia - FI/Espoo)" w:date="2021-10-25T12:52:00Z"/>
                <w:color w:val="000000" w:themeColor="text1"/>
                <w:u w:val="single"/>
              </w:rPr>
            </w:pPr>
            <w:ins w:id="174" w:author="Enescu, Mihai (Nokia - FI/Espoo)" w:date="2021-10-25T12:52:00Z">
              <w:r w:rsidRPr="00122984">
                <w:rPr>
                  <w:color w:val="000000" w:themeColor="text1"/>
                  <w:u w:val="single"/>
                </w:rPr>
                <w:t>3.6094</w:t>
              </w:r>
            </w:ins>
          </w:p>
        </w:tc>
      </w:tr>
      <w:tr w:rsidR="00076EE2" w:rsidRPr="00122984" w14:paraId="7A8BF956" w14:textId="77777777" w:rsidTr="00076EE2">
        <w:trPr>
          <w:cantSplit/>
          <w:jc w:val="center"/>
          <w:ins w:id="175"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56685452" w14:textId="77777777" w:rsidR="00076EE2" w:rsidRPr="00122984" w:rsidRDefault="00076EE2" w:rsidP="00076EE2">
            <w:pPr>
              <w:pStyle w:val="TAC"/>
              <w:rPr>
                <w:ins w:id="176" w:author="Enescu, Mihai (Nokia - FI/Espoo)" w:date="2021-10-25T12:52:00Z"/>
                <w:b/>
                <w:bCs/>
                <w:color w:val="000000" w:themeColor="text1"/>
                <w:u w:val="single"/>
              </w:rPr>
            </w:pPr>
            <w:ins w:id="177" w:author="Enescu, Mihai (Nokia - FI/Espoo)" w:date="2021-10-25T12:52:00Z">
              <w:r w:rsidRPr="00122984">
                <w:rPr>
                  <w:b/>
                  <w:bCs/>
                  <w:color w:val="000000" w:themeColor="text1"/>
                  <w:szCs w:val="18"/>
                  <w:u w:val="single"/>
                </w:rPr>
                <w:t>10</w:t>
              </w:r>
            </w:ins>
          </w:p>
        </w:tc>
        <w:tc>
          <w:tcPr>
            <w:tcW w:w="0" w:type="auto"/>
            <w:tcBorders>
              <w:top w:val="single" w:sz="4" w:space="0" w:color="auto"/>
              <w:left w:val="double" w:sz="4" w:space="0" w:color="auto"/>
              <w:bottom w:val="single" w:sz="4" w:space="0" w:color="auto"/>
              <w:right w:val="single" w:sz="4" w:space="0" w:color="auto"/>
            </w:tcBorders>
          </w:tcPr>
          <w:p w14:paraId="7B77B94F" w14:textId="77777777" w:rsidR="00076EE2" w:rsidRPr="00122984" w:rsidRDefault="00076EE2" w:rsidP="00076EE2">
            <w:pPr>
              <w:pStyle w:val="TAC"/>
              <w:rPr>
                <w:ins w:id="178" w:author="Enescu, Mihai (Nokia - FI/Espoo)" w:date="2021-10-25T12:52:00Z"/>
                <w:color w:val="000000" w:themeColor="text1"/>
                <w:u w:val="single"/>
              </w:rPr>
            </w:pPr>
            <w:ins w:id="179" w:author="Enescu, Mihai (Nokia - FI/Espoo)" w:date="2021-10-25T12:52:00Z">
              <w:r w:rsidRPr="00122984">
                <w:rPr>
                  <w:color w:val="000000" w:themeColor="text1"/>
                  <w:u w:val="single"/>
                </w:rPr>
                <w:t>6</w:t>
              </w:r>
            </w:ins>
          </w:p>
        </w:tc>
        <w:tc>
          <w:tcPr>
            <w:tcW w:w="0" w:type="auto"/>
            <w:tcBorders>
              <w:top w:val="single" w:sz="4" w:space="0" w:color="auto"/>
              <w:left w:val="single" w:sz="4" w:space="0" w:color="auto"/>
              <w:bottom w:val="single" w:sz="4" w:space="0" w:color="auto"/>
              <w:right w:val="single" w:sz="4" w:space="0" w:color="auto"/>
            </w:tcBorders>
          </w:tcPr>
          <w:p w14:paraId="3B0CFEA4" w14:textId="77777777" w:rsidR="00076EE2" w:rsidRPr="00122984" w:rsidRDefault="00076EE2" w:rsidP="00076EE2">
            <w:pPr>
              <w:pStyle w:val="TAC"/>
              <w:rPr>
                <w:ins w:id="180" w:author="Enescu, Mihai (Nokia - FI/Espoo)" w:date="2021-10-25T12:52:00Z"/>
                <w:color w:val="000000" w:themeColor="text1"/>
                <w:u w:val="single"/>
              </w:rPr>
            </w:pPr>
            <w:ins w:id="181" w:author="Enescu, Mihai (Nokia - FI/Espoo)" w:date="2021-10-25T12:52:00Z">
              <w:r w:rsidRPr="00122984">
                <w:rPr>
                  <w:color w:val="000000" w:themeColor="text1"/>
                  <w:u w:val="single"/>
                  <w:lang w:val="pt-BR"/>
                </w:rPr>
                <w:t>666</w:t>
              </w:r>
            </w:ins>
          </w:p>
        </w:tc>
        <w:tc>
          <w:tcPr>
            <w:tcW w:w="1983" w:type="dxa"/>
            <w:tcBorders>
              <w:top w:val="single" w:sz="4" w:space="0" w:color="auto"/>
              <w:left w:val="single" w:sz="4" w:space="0" w:color="auto"/>
              <w:bottom w:val="single" w:sz="4" w:space="0" w:color="auto"/>
              <w:right w:val="single" w:sz="4" w:space="0" w:color="auto"/>
            </w:tcBorders>
          </w:tcPr>
          <w:p w14:paraId="7C91A5A1" w14:textId="77777777" w:rsidR="00076EE2" w:rsidRPr="00122984" w:rsidRDefault="00076EE2" w:rsidP="00076EE2">
            <w:pPr>
              <w:pStyle w:val="TAC"/>
              <w:rPr>
                <w:ins w:id="182" w:author="Enescu, Mihai (Nokia - FI/Espoo)" w:date="2021-10-25T12:52:00Z"/>
                <w:color w:val="000000" w:themeColor="text1"/>
                <w:u w:val="single"/>
              </w:rPr>
            </w:pPr>
            <w:ins w:id="183" w:author="Enescu, Mihai (Nokia - FI/Espoo)" w:date="2021-10-25T12:52:00Z">
              <w:r w:rsidRPr="00122984">
                <w:rPr>
                  <w:color w:val="000000" w:themeColor="text1"/>
                  <w:u w:val="single"/>
                </w:rPr>
                <w:t>3.9023</w:t>
              </w:r>
            </w:ins>
          </w:p>
        </w:tc>
      </w:tr>
      <w:tr w:rsidR="00076EE2" w:rsidRPr="00122984" w14:paraId="4C0F6037" w14:textId="77777777" w:rsidTr="00076EE2">
        <w:trPr>
          <w:cantSplit/>
          <w:jc w:val="center"/>
          <w:ins w:id="184"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66E94F27" w14:textId="77777777" w:rsidR="00076EE2" w:rsidRPr="00122984" w:rsidRDefault="00076EE2" w:rsidP="00076EE2">
            <w:pPr>
              <w:pStyle w:val="TAC"/>
              <w:rPr>
                <w:ins w:id="185" w:author="Enescu, Mihai (Nokia - FI/Espoo)" w:date="2021-10-25T12:52:00Z"/>
                <w:b/>
                <w:bCs/>
                <w:color w:val="000000" w:themeColor="text1"/>
                <w:u w:val="single"/>
              </w:rPr>
            </w:pPr>
            <w:ins w:id="186" w:author="Enescu, Mihai (Nokia - FI/Espoo)" w:date="2021-10-25T12:52:00Z">
              <w:r w:rsidRPr="00122984">
                <w:rPr>
                  <w:b/>
                  <w:bCs/>
                  <w:color w:val="000000" w:themeColor="text1"/>
                  <w:szCs w:val="18"/>
                  <w:u w:val="single"/>
                </w:rPr>
                <w:t>11</w:t>
              </w:r>
            </w:ins>
          </w:p>
        </w:tc>
        <w:tc>
          <w:tcPr>
            <w:tcW w:w="0" w:type="auto"/>
            <w:tcBorders>
              <w:top w:val="single" w:sz="4" w:space="0" w:color="auto"/>
              <w:left w:val="double" w:sz="4" w:space="0" w:color="auto"/>
              <w:bottom w:val="single" w:sz="4" w:space="0" w:color="auto"/>
              <w:right w:val="single" w:sz="4" w:space="0" w:color="auto"/>
            </w:tcBorders>
          </w:tcPr>
          <w:p w14:paraId="1F8E6F33" w14:textId="77777777" w:rsidR="00076EE2" w:rsidRPr="00122984" w:rsidRDefault="00076EE2" w:rsidP="00076EE2">
            <w:pPr>
              <w:pStyle w:val="TAC"/>
              <w:rPr>
                <w:ins w:id="187" w:author="Enescu, Mihai (Nokia - FI/Espoo)" w:date="2021-10-25T12:52:00Z"/>
                <w:color w:val="000000" w:themeColor="text1"/>
                <w:u w:val="single"/>
              </w:rPr>
            </w:pPr>
            <w:ins w:id="188" w:author="Enescu, Mihai (Nokia - FI/Espoo)" w:date="2021-10-25T12:52:00Z">
              <w:r w:rsidRPr="00122984">
                <w:rPr>
                  <w:color w:val="000000" w:themeColor="text1"/>
                  <w:u w:val="single"/>
                </w:rPr>
                <w:t>6</w:t>
              </w:r>
            </w:ins>
          </w:p>
        </w:tc>
        <w:tc>
          <w:tcPr>
            <w:tcW w:w="0" w:type="auto"/>
            <w:tcBorders>
              <w:top w:val="single" w:sz="4" w:space="0" w:color="auto"/>
              <w:left w:val="single" w:sz="4" w:space="0" w:color="auto"/>
              <w:bottom w:val="single" w:sz="4" w:space="0" w:color="auto"/>
              <w:right w:val="single" w:sz="4" w:space="0" w:color="auto"/>
            </w:tcBorders>
          </w:tcPr>
          <w:p w14:paraId="364CBDD0" w14:textId="77777777" w:rsidR="00076EE2" w:rsidRPr="00122984" w:rsidRDefault="00076EE2" w:rsidP="00076EE2">
            <w:pPr>
              <w:pStyle w:val="TAC"/>
              <w:rPr>
                <w:ins w:id="189" w:author="Enescu, Mihai (Nokia - FI/Espoo)" w:date="2021-10-25T12:52:00Z"/>
                <w:color w:val="000000" w:themeColor="text1"/>
                <w:u w:val="single"/>
              </w:rPr>
            </w:pPr>
            <w:ins w:id="190" w:author="Enescu, Mihai (Nokia - FI/Espoo)" w:date="2021-10-25T12:52:00Z">
              <w:r w:rsidRPr="00122984">
                <w:rPr>
                  <w:color w:val="000000" w:themeColor="text1"/>
                  <w:u w:val="single"/>
                  <w:lang w:val="pt-BR"/>
                </w:rPr>
                <w:t>719</w:t>
              </w:r>
            </w:ins>
          </w:p>
        </w:tc>
        <w:tc>
          <w:tcPr>
            <w:tcW w:w="1983" w:type="dxa"/>
            <w:tcBorders>
              <w:top w:val="single" w:sz="4" w:space="0" w:color="auto"/>
              <w:left w:val="single" w:sz="4" w:space="0" w:color="auto"/>
              <w:bottom w:val="single" w:sz="4" w:space="0" w:color="auto"/>
              <w:right w:val="single" w:sz="4" w:space="0" w:color="auto"/>
            </w:tcBorders>
          </w:tcPr>
          <w:p w14:paraId="391A9693" w14:textId="77777777" w:rsidR="00076EE2" w:rsidRPr="00122984" w:rsidRDefault="00076EE2" w:rsidP="00076EE2">
            <w:pPr>
              <w:pStyle w:val="TAC"/>
              <w:rPr>
                <w:ins w:id="191" w:author="Enescu, Mihai (Nokia - FI/Espoo)" w:date="2021-10-25T12:52:00Z"/>
                <w:color w:val="000000" w:themeColor="text1"/>
                <w:u w:val="single"/>
              </w:rPr>
            </w:pPr>
            <w:ins w:id="192" w:author="Enescu, Mihai (Nokia - FI/Espoo)" w:date="2021-10-25T12:52:00Z">
              <w:r w:rsidRPr="00122984">
                <w:rPr>
                  <w:color w:val="000000" w:themeColor="text1"/>
                  <w:u w:val="single"/>
                </w:rPr>
                <w:t>4.2129</w:t>
              </w:r>
            </w:ins>
          </w:p>
        </w:tc>
      </w:tr>
      <w:tr w:rsidR="00076EE2" w:rsidRPr="00122984" w14:paraId="38DE0F30" w14:textId="77777777" w:rsidTr="00076EE2">
        <w:trPr>
          <w:cantSplit/>
          <w:jc w:val="center"/>
          <w:ins w:id="193"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04EAFD85" w14:textId="77777777" w:rsidR="00076EE2" w:rsidRPr="00122984" w:rsidRDefault="00076EE2" w:rsidP="00076EE2">
            <w:pPr>
              <w:pStyle w:val="TAC"/>
              <w:rPr>
                <w:ins w:id="194" w:author="Enescu, Mihai (Nokia - FI/Espoo)" w:date="2021-10-25T12:52:00Z"/>
                <w:b/>
                <w:bCs/>
                <w:color w:val="000000" w:themeColor="text1"/>
                <w:u w:val="single"/>
              </w:rPr>
            </w:pPr>
            <w:ins w:id="195" w:author="Enescu, Mihai (Nokia - FI/Espoo)" w:date="2021-10-25T12:52:00Z">
              <w:r w:rsidRPr="00122984">
                <w:rPr>
                  <w:b/>
                  <w:bCs/>
                  <w:color w:val="000000" w:themeColor="text1"/>
                  <w:szCs w:val="18"/>
                  <w:u w:val="single"/>
                </w:rPr>
                <w:t>12</w:t>
              </w:r>
            </w:ins>
          </w:p>
        </w:tc>
        <w:tc>
          <w:tcPr>
            <w:tcW w:w="0" w:type="auto"/>
            <w:tcBorders>
              <w:top w:val="single" w:sz="4" w:space="0" w:color="auto"/>
              <w:left w:val="double" w:sz="4" w:space="0" w:color="auto"/>
              <w:bottom w:val="single" w:sz="4" w:space="0" w:color="auto"/>
              <w:right w:val="single" w:sz="4" w:space="0" w:color="auto"/>
            </w:tcBorders>
          </w:tcPr>
          <w:p w14:paraId="460C7B22" w14:textId="77777777" w:rsidR="00076EE2" w:rsidRPr="00122984" w:rsidRDefault="00076EE2" w:rsidP="00076EE2">
            <w:pPr>
              <w:pStyle w:val="TAC"/>
              <w:rPr>
                <w:ins w:id="196" w:author="Enescu, Mihai (Nokia - FI/Espoo)" w:date="2021-10-25T12:52:00Z"/>
                <w:color w:val="000000" w:themeColor="text1"/>
                <w:u w:val="single"/>
              </w:rPr>
            </w:pPr>
            <w:ins w:id="197" w:author="Enescu, Mihai (Nokia - FI/Espoo)" w:date="2021-10-25T12:52:00Z">
              <w:r w:rsidRPr="00122984">
                <w:rPr>
                  <w:color w:val="000000" w:themeColor="text1"/>
                  <w:u w:val="single"/>
                </w:rPr>
                <w:t>6</w:t>
              </w:r>
            </w:ins>
          </w:p>
        </w:tc>
        <w:tc>
          <w:tcPr>
            <w:tcW w:w="0" w:type="auto"/>
            <w:tcBorders>
              <w:top w:val="single" w:sz="4" w:space="0" w:color="auto"/>
              <w:left w:val="single" w:sz="4" w:space="0" w:color="auto"/>
              <w:bottom w:val="single" w:sz="4" w:space="0" w:color="auto"/>
              <w:right w:val="single" w:sz="4" w:space="0" w:color="auto"/>
            </w:tcBorders>
          </w:tcPr>
          <w:p w14:paraId="67DC9A72" w14:textId="77777777" w:rsidR="00076EE2" w:rsidRPr="00122984" w:rsidRDefault="00076EE2" w:rsidP="00076EE2">
            <w:pPr>
              <w:pStyle w:val="TAC"/>
              <w:rPr>
                <w:ins w:id="198" w:author="Enescu, Mihai (Nokia - FI/Espoo)" w:date="2021-10-25T12:52:00Z"/>
                <w:color w:val="000000" w:themeColor="text1"/>
                <w:u w:val="single"/>
              </w:rPr>
            </w:pPr>
            <w:ins w:id="199" w:author="Enescu, Mihai (Nokia - FI/Espoo)" w:date="2021-10-25T12:52:00Z">
              <w:r w:rsidRPr="00122984">
                <w:rPr>
                  <w:color w:val="000000" w:themeColor="text1"/>
                  <w:u w:val="single"/>
                  <w:lang w:val="pt-BR"/>
                </w:rPr>
                <w:t>772</w:t>
              </w:r>
            </w:ins>
          </w:p>
        </w:tc>
        <w:tc>
          <w:tcPr>
            <w:tcW w:w="1983" w:type="dxa"/>
            <w:tcBorders>
              <w:top w:val="single" w:sz="4" w:space="0" w:color="auto"/>
              <w:left w:val="single" w:sz="4" w:space="0" w:color="auto"/>
              <w:bottom w:val="single" w:sz="4" w:space="0" w:color="auto"/>
              <w:right w:val="single" w:sz="4" w:space="0" w:color="auto"/>
            </w:tcBorders>
          </w:tcPr>
          <w:p w14:paraId="151DF21D" w14:textId="77777777" w:rsidR="00076EE2" w:rsidRPr="00122984" w:rsidRDefault="00076EE2" w:rsidP="00076EE2">
            <w:pPr>
              <w:pStyle w:val="TAC"/>
              <w:rPr>
                <w:ins w:id="200" w:author="Enescu, Mihai (Nokia - FI/Espoo)" w:date="2021-10-25T12:52:00Z"/>
                <w:color w:val="000000" w:themeColor="text1"/>
                <w:u w:val="single"/>
              </w:rPr>
            </w:pPr>
            <w:ins w:id="201" w:author="Enescu, Mihai (Nokia - FI/Espoo)" w:date="2021-10-25T12:52:00Z">
              <w:r w:rsidRPr="00122984">
                <w:rPr>
                  <w:color w:val="000000" w:themeColor="text1"/>
                  <w:u w:val="single"/>
                </w:rPr>
                <w:t>4.5234</w:t>
              </w:r>
            </w:ins>
          </w:p>
        </w:tc>
      </w:tr>
      <w:tr w:rsidR="00076EE2" w:rsidRPr="00122984" w14:paraId="02C4BA5A" w14:textId="77777777" w:rsidTr="00076EE2">
        <w:trPr>
          <w:cantSplit/>
          <w:jc w:val="center"/>
          <w:ins w:id="202"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39F9774F" w14:textId="77777777" w:rsidR="00076EE2" w:rsidRPr="00122984" w:rsidRDefault="00076EE2" w:rsidP="00076EE2">
            <w:pPr>
              <w:pStyle w:val="TAC"/>
              <w:rPr>
                <w:ins w:id="203" w:author="Enescu, Mihai (Nokia - FI/Espoo)" w:date="2021-10-25T12:52:00Z"/>
                <w:b/>
                <w:bCs/>
                <w:color w:val="000000" w:themeColor="text1"/>
                <w:u w:val="single"/>
              </w:rPr>
            </w:pPr>
            <w:ins w:id="204" w:author="Enescu, Mihai (Nokia - FI/Espoo)" w:date="2021-10-25T12:52:00Z">
              <w:r w:rsidRPr="00122984">
                <w:rPr>
                  <w:b/>
                  <w:bCs/>
                  <w:color w:val="000000" w:themeColor="text1"/>
                  <w:szCs w:val="18"/>
                  <w:u w:val="single"/>
                </w:rPr>
                <w:t>13</w:t>
              </w:r>
            </w:ins>
          </w:p>
        </w:tc>
        <w:tc>
          <w:tcPr>
            <w:tcW w:w="0" w:type="auto"/>
            <w:tcBorders>
              <w:top w:val="single" w:sz="4" w:space="0" w:color="auto"/>
              <w:left w:val="double" w:sz="4" w:space="0" w:color="auto"/>
              <w:bottom w:val="single" w:sz="4" w:space="0" w:color="auto"/>
              <w:right w:val="single" w:sz="4" w:space="0" w:color="auto"/>
            </w:tcBorders>
          </w:tcPr>
          <w:p w14:paraId="3262E77E" w14:textId="77777777" w:rsidR="00076EE2" w:rsidRPr="00122984" w:rsidRDefault="00076EE2" w:rsidP="00076EE2">
            <w:pPr>
              <w:pStyle w:val="TAC"/>
              <w:rPr>
                <w:ins w:id="205" w:author="Enescu, Mihai (Nokia - FI/Espoo)" w:date="2021-10-25T12:52:00Z"/>
                <w:color w:val="000000" w:themeColor="text1"/>
                <w:u w:val="single"/>
              </w:rPr>
            </w:pPr>
            <w:ins w:id="206" w:author="Enescu, Mihai (Nokia - FI/Espoo)" w:date="2021-10-25T12:52:00Z">
              <w:r w:rsidRPr="00122984">
                <w:rPr>
                  <w:color w:val="000000" w:themeColor="text1"/>
                  <w:u w:val="single"/>
                </w:rPr>
                <w:t>6</w:t>
              </w:r>
            </w:ins>
          </w:p>
        </w:tc>
        <w:tc>
          <w:tcPr>
            <w:tcW w:w="0" w:type="auto"/>
            <w:tcBorders>
              <w:top w:val="single" w:sz="4" w:space="0" w:color="auto"/>
              <w:left w:val="single" w:sz="4" w:space="0" w:color="auto"/>
              <w:bottom w:val="single" w:sz="4" w:space="0" w:color="auto"/>
              <w:right w:val="single" w:sz="4" w:space="0" w:color="auto"/>
            </w:tcBorders>
          </w:tcPr>
          <w:p w14:paraId="1757A5CB" w14:textId="77777777" w:rsidR="00076EE2" w:rsidRPr="00122984" w:rsidRDefault="00076EE2" w:rsidP="00076EE2">
            <w:pPr>
              <w:pStyle w:val="TAC"/>
              <w:rPr>
                <w:ins w:id="207" w:author="Enescu, Mihai (Nokia - FI/Espoo)" w:date="2021-10-25T12:52:00Z"/>
                <w:color w:val="000000" w:themeColor="text1"/>
                <w:u w:val="single"/>
              </w:rPr>
            </w:pPr>
            <w:ins w:id="208" w:author="Enescu, Mihai (Nokia - FI/Espoo)" w:date="2021-10-25T12:52:00Z">
              <w:r w:rsidRPr="00122984">
                <w:rPr>
                  <w:color w:val="000000" w:themeColor="text1"/>
                  <w:u w:val="single"/>
                  <w:lang w:val="pt-BR"/>
                </w:rPr>
                <w:t>822</w:t>
              </w:r>
            </w:ins>
          </w:p>
        </w:tc>
        <w:tc>
          <w:tcPr>
            <w:tcW w:w="1983" w:type="dxa"/>
            <w:tcBorders>
              <w:top w:val="single" w:sz="4" w:space="0" w:color="auto"/>
              <w:left w:val="single" w:sz="4" w:space="0" w:color="auto"/>
              <w:bottom w:val="single" w:sz="4" w:space="0" w:color="auto"/>
              <w:right w:val="single" w:sz="4" w:space="0" w:color="auto"/>
            </w:tcBorders>
          </w:tcPr>
          <w:p w14:paraId="18800822" w14:textId="77777777" w:rsidR="00076EE2" w:rsidRPr="00122984" w:rsidRDefault="00076EE2" w:rsidP="00076EE2">
            <w:pPr>
              <w:pStyle w:val="TAC"/>
              <w:rPr>
                <w:ins w:id="209" w:author="Enescu, Mihai (Nokia - FI/Espoo)" w:date="2021-10-25T12:52:00Z"/>
                <w:color w:val="000000" w:themeColor="text1"/>
                <w:u w:val="single"/>
              </w:rPr>
            </w:pPr>
            <w:ins w:id="210" w:author="Enescu, Mihai (Nokia - FI/Espoo)" w:date="2021-10-25T12:52:00Z">
              <w:r w:rsidRPr="00122984">
                <w:rPr>
                  <w:color w:val="000000" w:themeColor="text1"/>
                  <w:u w:val="single"/>
                </w:rPr>
                <w:t>4.8164</w:t>
              </w:r>
            </w:ins>
          </w:p>
        </w:tc>
      </w:tr>
      <w:tr w:rsidR="00076EE2" w:rsidRPr="00122984" w14:paraId="48CFD990" w14:textId="77777777" w:rsidTr="00076EE2">
        <w:trPr>
          <w:cantSplit/>
          <w:jc w:val="center"/>
          <w:ins w:id="211"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502DB26F" w14:textId="77777777" w:rsidR="00076EE2" w:rsidRPr="00122984" w:rsidRDefault="00076EE2" w:rsidP="00076EE2">
            <w:pPr>
              <w:pStyle w:val="TAC"/>
              <w:rPr>
                <w:ins w:id="212" w:author="Enescu, Mihai (Nokia - FI/Espoo)" w:date="2021-10-25T12:52:00Z"/>
                <w:b/>
                <w:bCs/>
                <w:color w:val="000000" w:themeColor="text1"/>
                <w:u w:val="single"/>
              </w:rPr>
            </w:pPr>
            <w:ins w:id="213" w:author="Enescu, Mihai (Nokia - FI/Espoo)" w:date="2021-10-25T12:52:00Z">
              <w:r w:rsidRPr="00122984">
                <w:rPr>
                  <w:b/>
                  <w:bCs/>
                  <w:color w:val="000000" w:themeColor="text1"/>
                  <w:szCs w:val="18"/>
                  <w:u w:val="single"/>
                </w:rPr>
                <w:t>14</w:t>
              </w:r>
            </w:ins>
          </w:p>
        </w:tc>
        <w:tc>
          <w:tcPr>
            <w:tcW w:w="0" w:type="auto"/>
            <w:tcBorders>
              <w:top w:val="single" w:sz="4" w:space="0" w:color="auto"/>
              <w:left w:val="double" w:sz="4" w:space="0" w:color="auto"/>
              <w:bottom w:val="single" w:sz="4" w:space="0" w:color="auto"/>
              <w:right w:val="single" w:sz="4" w:space="0" w:color="auto"/>
            </w:tcBorders>
          </w:tcPr>
          <w:p w14:paraId="04233ED2" w14:textId="77777777" w:rsidR="00076EE2" w:rsidRPr="00122984" w:rsidRDefault="00076EE2" w:rsidP="00076EE2">
            <w:pPr>
              <w:pStyle w:val="TAC"/>
              <w:rPr>
                <w:ins w:id="214" w:author="Enescu, Mihai (Nokia - FI/Espoo)" w:date="2021-10-25T12:52:00Z"/>
                <w:color w:val="000000" w:themeColor="text1"/>
                <w:u w:val="single"/>
              </w:rPr>
            </w:pPr>
            <w:ins w:id="215" w:author="Enescu, Mihai (Nokia - FI/Espoo)" w:date="2021-10-25T12:52:00Z">
              <w:r w:rsidRPr="00122984">
                <w:rPr>
                  <w:color w:val="000000" w:themeColor="text1"/>
                  <w:u w:val="single"/>
                </w:rPr>
                <w:t>6</w:t>
              </w:r>
            </w:ins>
          </w:p>
        </w:tc>
        <w:tc>
          <w:tcPr>
            <w:tcW w:w="0" w:type="auto"/>
            <w:tcBorders>
              <w:top w:val="single" w:sz="4" w:space="0" w:color="auto"/>
              <w:left w:val="single" w:sz="4" w:space="0" w:color="auto"/>
              <w:bottom w:val="single" w:sz="4" w:space="0" w:color="auto"/>
              <w:right w:val="single" w:sz="4" w:space="0" w:color="auto"/>
            </w:tcBorders>
          </w:tcPr>
          <w:p w14:paraId="572DB762" w14:textId="77777777" w:rsidR="00076EE2" w:rsidRPr="00122984" w:rsidRDefault="00076EE2" w:rsidP="00076EE2">
            <w:pPr>
              <w:pStyle w:val="TAC"/>
              <w:rPr>
                <w:ins w:id="216" w:author="Enescu, Mihai (Nokia - FI/Espoo)" w:date="2021-10-25T12:52:00Z"/>
                <w:color w:val="000000" w:themeColor="text1"/>
                <w:u w:val="single"/>
              </w:rPr>
            </w:pPr>
            <w:ins w:id="217" w:author="Enescu, Mihai (Nokia - FI/Espoo)" w:date="2021-10-25T12:52:00Z">
              <w:r w:rsidRPr="00122984">
                <w:rPr>
                  <w:color w:val="000000" w:themeColor="text1"/>
                  <w:u w:val="single"/>
                  <w:lang w:val="pt-BR"/>
                </w:rPr>
                <w:t>873</w:t>
              </w:r>
            </w:ins>
          </w:p>
        </w:tc>
        <w:tc>
          <w:tcPr>
            <w:tcW w:w="1983" w:type="dxa"/>
            <w:tcBorders>
              <w:top w:val="single" w:sz="4" w:space="0" w:color="auto"/>
              <w:left w:val="single" w:sz="4" w:space="0" w:color="auto"/>
              <w:bottom w:val="single" w:sz="4" w:space="0" w:color="auto"/>
              <w:right w:val="single" w:sz="4" w:space="0" w:color="auto"/>
            </w:tcBorders>
          </w:tcPr>
          <w:p w14:paraId="0FE1142E" w14:textId="77777777" w:rsidR="00076EE2" w:rsidRPr="00122984" w:rsidRDefault="00076EE2" w:rsidP="00076EE2">
            <w:pPr>
              <w:pStyle w:val="TAC"/>
              <w:rPr>
                <w:ins w:id="218" w:author="Enescu, Mihai (Nokia - FI/Espoo)" w:date="2021-10-25T12:52:00Z"/>
                <w:color w:val="000000" w:themeColor="text1"/>
                <w:u w:val="single"/>
              </w:rPr>
            </w:pPr>
            <w:ins w:id="219" w:author="Enescu, Mihai (Nokia - FI/Espoo)" w:date="2021-10-25T12:52:00Z">
              <w:r w:rsidRPr="00122984">
                <w:rPr>
                  <w:color w:val="000000" w:themeColor="text1"/>
                  <w:u w:val="single"/>
                </w:rPr>
                <w:t>5.1152</w:t>
              </w:r>
            </w:ins>
          </w:p>
        </w:tc>
      </w:tr>
      <w:tr w:rsidR="00076EE2" w:rsidRPr="00122984" w14:paraId="5E22E7B7" w14:textId="77777777" w:rsidTr="00076EE2">
        <w:trPr>
          <w:cantSplit/>
          <w:jc w:val="center"/>
          <w:ins w:id="220"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68DA53A2" w14:textId="77777777" w:rsidR="00076EE2" w:rsidRPr="00122984" w:rsidRDefault="00076EE2" w:rsidP="00076EE2">
            <w:pPr>
              <w:pStyle w:val="TAC"/>
              <w:rPr>
                <w:ins w:id="221" w:author="Enescu, Mihai (Nokia - FI/Espoo)" w:date="2021-10-25T12:52:00Z"/>
                <w:b/>
                <w:bCs/>
                <w:color w:val="000000" w:themeColor="text1"/>
                <w:u w:val="single"/>
              </w:rPr>
            </w:pPr>
            <w:ins w:id="222" w:author="Enescu, Mihai (Nokia - FI/Espoo)" w:date="2021-10-25T12:52:00Z">
              <w:r w:rsidRPr="00122984">
                <w:rPr>
                  <w:b/>
                  <w:bCs/>
                  <w:color w:val="000000" w:themeColor="text1"/>
                  <w:szCs w:val="18"/>
                  <w:u w:val="single"/>
                </w:rPr>
                <w:t>15</w:t>
              </w:r>
            </w:ins>
          </w:p>
        </w:tc>
        <w:tc>
          <w:tcPr>
            <w:tcW w:w="0" w:type="auto"/>
            <w:tcBorders>
              <w:top w:val="single" w:sz="4" w:space="0" w:color="auto"/>
              <w:left w:val="double" w:sz="4" w:space="0" w:color="auto"/>
              <w:bottom w:val="single" w:sz="4" w:space="0" w:color="auto"/>
              <w:right w:val="single" w:sz="4" w:space="0" w:color="auto"/>
            </w:tcBorders>
          </w:tcPr>
          <w:p w14:paraId="1AC76464" w14:textId="77777777" w:rsidR="00076EE2" w:rsidRPr="00122984" w:rsidRDefault="00076EE2" w:rsidP="00076EE2">
            <w:pPr>
              <w:pStyle w:val="TAC"/>
              <w:rPr>
                <w:ins w:id="223" w:author="Enescu, Mihai (Nokia - FI/Espoo)" w:date="2021-10-25T12:52:00Z"/>
                <w:color w:val="000000" w:themeColor="text1"/>
                <w:u w:val="single"/>
              </w:rPr>
            </w:pPr>
            <w:ins w:id="224" w:author="Enescu, Mihai (Nokia - FI/Espoo)" w:date="2021-10-25T12:52:00Z">
              <w:r w:rsidRPr="00122984">
                <w:rPr>
                  <w:color w:val="000000" w:themeColor="text1"/>
                  <w:u w:val="single"/>
                </w:rPr>
                <w:t>8</w:t>
              </w:r>
            </w:ins>
          </w:p>
        </w:tc>
        <w:tc>
          <w:tcPr>
            <w:tcW w:w="0" w:type="auto"/>
            <w:tcBorders>
              <w:top w:val="single" w:sz="4" w:space="0" w:color="auto"/>
              <w:left w:val="single" w:sz="4" w:space="0" w:color="auto"/>
              <w:bottom w:val="single" w:sz="4" w:space="0" w:color="auto"/>
              <w:right w:val="single" w:sz="4" w:space="0" w:color="auto"/>
            </w:tcBorders>
          </w:tcPr>
          <w:p w14:paraId="6E631170" w14:textId="77777777" w:rsidR="00076EE2" w:rsidRPr="00122984" w:rsidRDefault="00076EE2" w:rsidP="00076EE2">
            <w:pPr>
              <w:pStyle w:val="TAC"/>
              <w:rPr>
                <w:ins w:id="225" w:author="Enescu, Mihai (Nokia - FI/Espoo)" w:date="2021-10-25T12:52:00Z"/>
                <w:color w:val="000000" w:themeColor="text1"/>
                <w:u w:val="single"/>
              </w:rPr>
            </w:pPr>
            <w:ins w:id="226" w:author="Enescu, Mihai (Nokia - FI/Espoo)" w:date="2021-10-25T12:52:00Z">
              <w:r w:rsidRPr="00122984">
                <w:rPr>
                  <w:color w:val="000000" w:themeColor="text1"/>
                  <w:u w:val="single"/>
                  <w:lang w:val="pt-BR"/>
                </w:rPr>
                <w:t>682.5</w:t>
              </w:r>
            </w:ins>
          </w:p>
        </w:tc>
        <w:tc>
          <w:tcPr>
            <w:tcW w:w="1983" w:type="dxa"/>
            <w:tcBorders>
              <w:top w:val="single" w:sz="4" w:space="0" w:color="auto"/>
              <w:left w:val="single" w:sz="4" w:space="0" w:color="auto"/>
              <w:bottom w:val="single" w:sz="4" w:space="0" w:color="auto"/>
              <w:right w:val="single" w:sz="4" w:space="0" w:color="auto"/>
            </w:tcBorders>
          </w:tcPr>
          <w:p w14:paraId="69A0EFF8" w14:textId="77777777" w:rsidR="00076EE2" w:rsidRPr="00122984" w:rsidRDefault="00076EE2" w:rsidP="00076EE2">
            <w:pPr>
              <w:pStyle w:val="TAC"/>
              <w:rPr>
                <w:ins w:id="227" w:author="Enescu, Mihai (Nokia - FI/Espoo)" w:date="2021-10-25T12:52:00Z"/>
                <w:color w:val="000000" w:themeColor="text1"/>
                <w:u w:val="single"/>
              </w:rPr>
            </w:pPr>
            <w:ins w:id="228" w:author="Enescu, Mihai (Nokia - FI/Espoo)" w:date="2021-10-25T12:52:00Z">
              <w:r w:rsidRPr="00122984">
                <w:rPr>
                  <w:color w:val="000000" w:themeColor="text1"/>
                  <w:u w:val="single"/>
                </w:rPr>
                <w:t>5.3320</w:t>
              </w:r>
            </w:ins>
          </w:p>
        </w:tc>
      </w:tr>
      <w:tr w:rsidR="00076EE2" w:rsidRPr="00122984" w14:paraId="26AA4913" w14:textId="77777777" w:rsidTr="00076EE2">
        <w:trPr>
          <w:cantSplit/>
          <w:jc w:val="center"/>
          <w:ins w:id="229"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7C204386" w14:textId="77777777" w:rsidR="00076EE2" w:rsidRPr="00122984" w:rsidRDefault="00076EE2" w:rsidP="00076EE2">
            <w:pPr>
              <w:pStyle w:val="TAC"/>
              <w:rPr>
                <w:ins w:id="230" w:author="Enescu, Mihai (Nokia - FI/Espoo)" w:date="2021-10-25T12:52:00Z"/>
                <w:b/>
                <w:bCs/>
                <w:color w:val="000000" w:themeColor="text1"/>
                <w:u w:val="single"/>
              </w:rPr>
            </w:pPr>
            <w:ins w:id="231" w:author="Enescu, Mihai (Nokia - FI/Espoo)" w:date="2021-10-25T12:52:00Z">
              <w:r w:rsidRPr="00122984">
                <w:rPr>
                  <w:b/>
                  <w:bCs/>
                  <w:color w:val="000000" w:themeColor="text1"/>
                  <w:szCs w:val="18"/>
                  <w:u w:val="single"/>
                </w:rPr>
                <w:t>16</w:t>
              </w:r>
            </w:ins>
          </w:p>
        </w:tc>
        <w:tc>
          <w:tcPr>
            <w:tcW w:w="0" w:type="auto"/>
            <w:tcBorders>
              <w:top w:val="single" w:sz="4" w:space="0" w:color="auto"/>
              <w:left w:val="double" w:sz="4" w:space="0" w:color="auto"/>
              <w:bottom w:val="single" w:sz="4" w:space="0" w:color="auto"/>
              <w:right w:val="single" w:sz="4" w:space="0" w:color="auto"/>
            </w:tcBorders>
          </w:tcPr>
          <w:p w14:paraId="7CCB6908" w14:textId="77777777" w:rsidR="00076EE2" w:rsidRPr="00122984" w:rsidRDefault="00076EE2" w:rsidP="00076EE2">
            <w:pPr>
              <w:pStyle w:val="TAC"/>
              <w:rPr>
                <w:ins w:id="232" w:author="Enescu, Mihai (Nokia - FI/Espoo)" w:date="2021-10-25T12:52:00Z"/>
                <w:color w:val="000000" w:themeColor="text1"/>
                <w:u w:val="single"/>
              </w:rPr>
            </w:pPr>
            <w:ins w:id="233" w:author="Enescu, Mihai (Nokia - FI/Espoo)" w:date="2021-10-25T12:52:00Z">
              <w:r w:rsidRPr="00122984">
                <w:rPr>
                  <w:color w:val="000000" w:themeColor="text1"/>
                  <w:u w:val="single"/>
                </w:rPr>
                <w:t>8</w:t>
              </w:r>
            </w:ins>
          </w:p>
        </w:tc>
        <w:tc>
          <w:tcPr>
            <w:tcW w:w="0" w:type="auto"/>
            <w:tcBorders>
              <w:top w:val="single" w:sz="4" w:space="0" w:color="auto"/>
              <w:left w:val="single" w:sz="4" w:space="0" w:color="auto"/>
              <w:bottom w:val="single" w:sz="4" w:space="0" w:color="auto"/>
              <w:right w:val="single" w:sz="4" w:space="0" w:color="auto"/>
            </w:tcBorders>
          </w:tcPr>
          <w:p w14:paraId="228953C4" w14:textId="77777777" w:rsidR="00076EE2" w:rsidRPr="00122984" w:rsidRDefault="00076EE2" w:rsidP="00076EE2">
            <w:pPr>
              <w:pStyle w:val="TAC"/>
              <w:rPr>
                <w:ins w:id="234" w:author="Enescu, Mihai (Nokia - FI/Espoo)" w:date="2021-10-25T12:52:00Z"/>
                <w:color w:val="000000" w:themeColor="text1"/>
                <w:u w:val="single"/>
              </w:rPr>
            </w:pPr>
            <w:ins w:id="235" w:author="Enescu, Mihai (Nokia - FI/Espoo)" w:date="2021-10-25T12:52:00Z">
              <w:r w:rsidRPr="00122984">
                <w:rPr>
                  <w:color w:val="000000" w:themeColor="text1"/>
                  <w:u w:val="single"/>
                  <w:lang w:val="pt-BR"/>
                </w:rPr>
                <w:t>711</w:t>
              </w:r>
            </w:ins>
          </w:p>
        </w:tc>
        <w:tc>
          <w:tcPr>
            <w:tcW w:w="1983" w:type="dxa"/>
            <w:tcBorders>
              <w:top w:val="single" w:sz="4" w:space="0" w:color="auto"/>
              <w:left w:val="single" w:sz="4" w:space="0" w:color="auto"/>
              <w:bottom w:val="single" w:sz="4" w:space="0" w:color="auto"/>
              <w:right w:val="single" w:sz="4" w:space="0" w:color="auto"/>
            </w:tcBorders>
          </w:tcPr>
          <w:p w14:paraId="095F436C" w14:textId="77777777" w:rsidR="00076EE2" w:rsidRPr="00122984" w:rsidRDefault="00076EE2" w:rsidP="00076EE2">
            <w:pPr>
              <w:pStyle w:val="TAC"/>
              <w:rPr>
                <w:ins w:id="236" w:author="Enescu, Mihai (Nokia - FI/Espoo)" w:date="2021-10-25T12:52:00Z"/>
                <w:color w:val="000000" w:themeColor="text1"/>
                <w:u w:val="single"/>
              </w:rPr>
            </w:pPr>
            <w:ins w:id="237" w:author="Enescu, Mihai (Nokia - FI/Espoo)" w:date="2021-10-25T12:52:00Z">
              <w:r w:rsidRPr="00122984">
                <w:rPr>
                  <w:color w:val="000000" w:themeColor="text1"/>
                  <w:u w:val="single"/>
                </w:rPr>
                <w:t>5.5547</w:t>
              </w:r>
            </w:ins>
          </w:p>
        </w:tc>
      </w:tr>
      <w:tr w:rsidR="00076EE2" w:rsidRPr="00122984" w14:paraId="71797219" w14:textId="77777777" w:rsidTr="00076EE2">
        <w:trPr>
          <w:cantSplit/>
          <w:jc w:val="center"/>
          <w:ins w:id="238"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6DC21246" w14:textId="77777777" w:rsidR="00076EE2" w:rsidRPr="00122984" w:rsidRDefault="00076EE2" w:rsidP="00076EE2">
            <w:pPr>
              <w:pStyle w:val="TAC"/>
              <w:rPr>
                <w:ins w:id="239" w:author="Enescu, Mihai (Nokia - FI/Espoo)" w:date="2021-10-25T12:52:00Z"/>
                <w:b/>
                <w:bCs/>
                <w:color w:val="000000" w:themeColor="text1"/>
                <w:u w:val="single"/>
              </w:rPr>
            </w:pPr>
            <w:ins w:id="240" w:author="Enescu, Mihai (Nokia - FI/Espoo)" w:date="2021-10-25T12:52:00Z">
              <w:r w:rsidRPr="00122984">
                <w:rPr>
                  <w:b/>
                  <w:bCs/>
                  <w:color w:val="000000" w:themeColor="text1"/>
                  <w:szCs w:val="18"/>
                  <w:u w:val="single"/>
                </w:rPr>
                <w:t>17</w:t>
              </w:r>
            </w:ins>
          </w:p>
        </w:tc>
        <w:tc>
          <w:tcPr>
            <w:tcW w:w="0" w:type="auto"/>
            <w:tcBorders>
              <w:top w:val="single" w:sz="4" w:space="0" w:color="auto"/>
              <w:left w:val="double" w:sz="4" w:space="0" w:color="auto"/>
              <w:bottom w:val="single" w:sz="4" w:space="0" w:color="auto"/>
              <w:right w:val="single" w:sz="4" w:space="0" w:color="auto"/>
            </w:tcBorders>
          </w:tcPr>
          <w:p w14:paraId="4944065C" w14:textId="77777777" w:rsidR="00076EE2" w:rsidRPr="00122984" w:rsidRDefault="00076EE2" w:rsidP="00076EE2">
            <w:pPr>
              <w:pStyle w:val="TAC"/>
              <w:rPr>
                <w:ins w:id="241" w:author="Enescu, Mihai (Nokia - FI/Espoo)" w:date="2021-10-25T12:52:00Z"/>
                <w:color w:val="000000" w:themeColor="text1"/>
                <w:u w:val="single"/>
              </w:rPr>
            </w:pPr>
            <w:ins w:id="242" w:author="Enescu, Mihai (Nokia - FI/Espoo)" w:date="2021-10-25T12:52:00Z">
              <w:r w:rsidRPr="00122984">
                <w:rPr>
                  <w:color w:val="000000" w:themeColor="text1"/>
                  <w:u w:val="single"/>
                </w:rPr>
                <w:t>8</w:t>
              </w:r>
            </w:ins>
          </w:p>
        </w:tc>
        <w:tc>
          <w:tcPr>
            <w:tcW w:w="0" w:type="auto"/>
            <w:tcBorders>
              <w:top w:val="single" w:sz="4" w:space="0" w:color="auto"/>
              <w:left w:val="single" w:sz="4" w:space="0" w:color="auto"/>
              <w:bottom w:val="single" w:sz="4" w:space="0" w:color="auto"/>
              <w:right w:val="single" w:sz="4" w:space="0" w:color="auto"/>
            </w:tcBorders>
          </w:tcPr>
          <w:p w14:paraId="51B4C5DF" w14:textId="77777777" w:rsidR="00076EE2" w:rsidRPr="00122984" w:rsidRDefault="00076EE2" w:rsidP="00076EE2">
            <w:pPr>
              <w:pStyle w:val="TAC"/>
              <w:rPr>
                <w:ins w:id="243" w:author="Enescu, Mihai (Nokia - FI/Espoo)" w:date="2021-10-25T12:52:00Z"/>
                <w:color w:val="000000" w:themeColor="text1"/>
                <w:u w:val="single"/>
              </w:rPr>
            </w:pPr>
            <w:ins w:id="244" w:author="Enescu, Mihai (Nokia - FI/Espoo)" w:date="2021-10-25T12:52:00Z">
              <w:r w:rsidRPr="00122984">
                <w:rPr>
                  <w:color w:val="000000" w:themeColor="text1"/>
                  <w:u w:val="single"/>
                  <w:lang w:val="pt-BR"/>
                </w:rPr>
                <w:t>754</w:t>
              </w:r>
            </w:ins>
          </w:p>
        </w:tc>
        <w:tc>
          <w:tcPr>
            <w:tcW w:w="1983" w:type="dxa"/>
            <w:tcBorders>
              <w:top w:val="single" w:sz="4" w:space="0" w:color="auto"/>
              <w:left w:val="single" w:sz="4" w:space="0" w:color="auto"/>
              <w:bottom w:val="single" w:sz="4" w:space="0" w:color="auto"/>
              <w:right w:val="single" w:sz="4" w:space="0" w:color="auto"/>
            </w:tcBorders>
          </w:tcPr>
          <w:p w14:paraId="1F17DCAC" w14:textId="77777777" w:rsidR="00076EE2" w:rsidRPr="00122984" w:rsidRDefault="00076EE2" w:rsidP="00076EE2">
            <w:pPr>
              <w:pStyle w:val="TAC"/>
              <w:rPr>
                <w:ins w:id="245" w:author="Enescu, Mihai (Nokia - FI/Espoo)" w:date="2021-10-25T12:52:00Z"/>
                <w:color w:val="000000" w:themeColor="text1"/>
                <w:u w:val="single"/>
              </w:rPr>
            </w:pPr>
            <w:ins w:id="246" w:author="Enescu, Mihai (Nokia - FI/Espoo)" w:date="2021-10-25T12:52:00Z">
              <w:r w:rsidRPr="00122984">
                <w:rPr>
                  <w:color w:val="000000" w:themeColor="text1"/>
                  <w:u w:val="single"/>
                </w:rPr>
                <w:t>5.8906</w:t>
              </w:r>
            </w:ins>
          </w:p>
        </w:tc>
      </w:tr>
      <w:tr w:rsidR="00076EE2" w:rsidRPr="00122984" w14:paraId="258A5898" w14:textId="77777777" w:rsidTr="00076EE2">
        <w:trPr>
          <w:cantSplit/>
          <w:jc w:val="center"/>
          <w:ins w:id="247"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5B1B0B16" w14:textId="77777777" w:rsidR="00076EE2" w:rsidRPr="00122984" w:rsidRDefault="00076EE2" w:rsidP="00076EE2">
            <w:pPr>
              <w:pStyle w:val="TAC"/>
              <w:rPr>
                <w:ins w:id="248" w:author="Enescu, Mihai (Nokia - FI/Espoo)" w:date="2021-10-25T12:52:00Z"/>
                <w:b/>
                <w:bCs/>
                <w:color w:val="000000" w:themeColor="text1"/>
                <w:u w:val="single"/>
              </w:rPr>
            </w:pPr>
            <w:ins w:id="249" w:author="Enescu, Mihai (Nokia - FI/Espoo)" w:date="2021-10-25T12:52:00Z">
              <w:r w:rsidRPr="00122984">
                <w:rPr>
                  <w:b/>
                  <w:bCs/>
                  <w:color w:val="000000" w:themeColor="text1"/>
                  <w:szCs w:val="18"/>
                  <w:u w:val="single"/>
                </w:rPr>
                <w:t>18</w:t>
              </w:r>
            </w:ins>
          </w:p>
        </w:tc>
        <w:tc>
          <w:tcPr>
            <w:tcW w:w="0" w:type="auto"/>
            <w:tcBorders>
              <w:top w:val="single" w:sz="4" w:space="0" w:color="auto"/>
              <w:left w:val="double" w:sz="4" w:space="0" w:color="auto"/>
              <w:bottom w:val="single" w:sz="4" w:space="0" w:color="auto"/>
              <w:right w:val="single" w:sz="4" w:space="0" w:color="auto"/>
            </w:tcBorders>
          </w:tcPr>
          <w:p w14:paraId="37853B4F" w14:textId="77777777" w:rsidR="00076EE2" w:rsidRPr="00122984" w:rsidRDefault="00076EE2" w:rsidP="00076EE2">
            <w:pPr>
              <w:pStyle w:val="TAC"/>
              <w:rPr>
                <w:ins w:id="250" w:author="Enescu, Mihai (Nokia - FI/Espoo)" w:date="2021-10-25T12:52:00Z"/>
                <w:color w:val="000000" w:themeColor="text1"/>
                <w:u w:val="single"/>
              </w:rPr>
            </w:pPr>
            <w:ins w:id="251" w:author="Enescu, Mihai (Nokia - FI/Espoo)" w:date="2021-10-25T12:52:00Z">
              <w:r w:rsidRPr="00122984">
                <w:rPr>
                  <w:color w:val="000000" w:themeColor="text1"/>
                  <w:u w:val="single"/>
                </w:rPr>
                <w:t>8</w:t>
              </w:r>
            </w:ins>
          </w:p>
        </w:tc>
        <w:tc>
          <w:tcPr>
            <w:tcW w:w="0" w:type="auto"/>
            <w:tcBorders>
              <w:top w:val="single" w:sz="4" w:space="0" w:color="auto"/>
              <w:left w:val="single" w:sz="4" w:space="0" w:color="auto"/>
              <w:bottom w:val="single" w:sz="4" w:space="0" w:color="auto"/>
              <w:right w:val="single" w:sz="4" w:space="0" w:color="auto"/>
            </w:tcBorders>
          </w:tcPr>
          <w:p w14:paraId="0D412A42" w14:textId="77777777" w:rsidR="00076EE2" w:rsidRPr="00122984" w:rsidRDefault="00076EE2" w:rsidP="00076EE2">
            <w:pPr>
              <w:pStyle w:val="TAC"/>
              <w:rPr>
                <w:ins w:id="252" w:author="Enescu, Mihai (Nokia - FI/Espoo)" w:date="2021-10-25T12:52:00Z"/>
                <w:color w:val="000000" w:themeColor="text1"/>
                <w:u w:val="single"/>
              </w:rPr>
            </w:pPr>
            <w:ins w:id="253" w:author="Enescu, Mihai (Nokia - FI/Espoo)" w:date="2021-10-25T12:52:00Z">
              <w:r w:rsidRPr="00122984">
                <w:rPr>
                  <w:color w:val="000000" w:themeColor="text1"/>
                  <w:u w:val="single"/>
                  <w:lang w:val="pt-BR"/>
                </w:rPr>
                <w:t>797</w:t>
              </w:r>
            </w:ins>
          </w:p>
        </w:tc>
        <w:tc>
          <w:tcPr>
            <w:tcW w:w="1983" w:type="dxa"/>
            <w:tcBorders>
              <w:top w:val="single" w:sz="4" w:space="0" w:color="auto"/>
              <w:left w:val="single" w:sz="4" w:space="0" w:color="auto"/>
              <w:bottom w:val="single" w:sz="4" w:space="0" w:color="auto"/>
              <w:right w:val="single" w:sz="4" w:space="0" w:color="auto"/>
            </w:tcBorders>
          </w:tcPr>
          <w:p w14:paraId="17FED050" w14:textId="77777777" w:rsidR="00076EE2" w:rsidRPr="00122984" w:rsidRDefault="00076EE2" w:rsidP="00076EE2">
            <w:pPr>
              <w:pStyle w:val="TAC"/>
              <w:rPr>
                <w:ins w:id="254" w:author="Enescu, Mihai (Nokia - FI/Espoo)" w:date="2021-10-25T12:52:00Z"/>
                <w:color w:val="000000" w:themeColor="text1"/>
                <w:u w:val="single"/>
              </w:rPr>
            </w:pPr>
            <w:ins w:id="255" w:author="Enescu, Mihai (Nokia - FI/Espoo)" w:date="2021-10-25T12:52:00Z">
              <w:r w:rsidRPr="00122984">
                <w:rPr>
                  <w:color w:val="000000" w:themeColor="text1"/>
                  <w:u w:val="single"/>
                </w:rPr>
                <w:t>6.2266</w:t>
              </w:r>
            </w:ins>
          </w:p>
        </w:tc>
      </w:tr>
      <w:tr w:rsidR="00076EE2" w:rsidRPr="00122984" w14:paraId="55C5001D" w14:textId="77777777" w:rsidTr="00076EE2">
        <w:trPr>
          <w:cantSplit/>
          <w:jc w:val="center"/>
          <w:ins w:id="256"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4775764A" w14:textId="77777777" w:rsidR="00076EE2" w:rsidRPr="00122984" w:rsidRDefault="00076EE2" w:rsidP="00076EE2">
            <w:pPr>
              <w:pStyle w:val="TAC"/>
              <w:rPr>
                <w:ins w:id="257" w:author="Enescu, Mihai (Nokia - FI/Espoo)" w:date="2021-10-25T12:52:00Z"/>
                <w:b/>
                <w:bCs/>
                <w:color w:val="000000" w:themeColor="text1"/>
                <w:u w:val="single"/>
              </w:rPr>
            </w:pPr>
            <w:ins w:id="258" w:author="Enescu, Mihai (Nokia - FI/Espoo)" w:date="2021-10-25T12:52:00Z">
              <w:r w:rsidRPr="00122984">
                <w:rPr>
                  <w:b/>
                  <w:bCs/>
                  <w:color w:val="000000" w:themeColor="text1"/>
                  <w:szCs w:val="18"/>
                  <w:u w:val="single"/>
                </w:rPr>
                <w:t>19</w:t>
              </w:r>
            </w:ins>
          </w:p>
        </w:tc>
        <w:tc>
          <w:tcPr>
            <w:tcW w:w="0" w:type="auto"/>
            <w:tcBorders>
              <w:top w:val="single" w:sz="4" w:space="0" w:color="auto"/>
              <w:left w:val="double" w:sz="4" w:space="0" w:color="auto"/>
              <w:bottom w:val="single" w:sz="4" w:space="0" w:color="auto"/>
              <w:right w:val="single" w:sz="4" w:space="0" w:color="auto"/>
            </w:tcBorders>
          </w:tcPr>
          <w:p w14:paraId="0047E222" w14:textId="77777777" w:rsidR="00076EE2" w:rsidRPr="00122984" w:rsidRDefault="00076EE2" w:rsidP="00076EE2">
            <w:pPr>
              <w:pStyle w:val="TAC"/>
              <w:rPr>
                <w:ins w:id="259" w:author="Enescu, Mihai (Nokia - FI/Espoo)" w:date="2021-10-25T12:52:00Z"/>
                <w:color w:val="000000" w:themeColor="text1"/>
                <w:u w:val="single"/>
              </w:rPr>
            </w:pPr>
            <w:ins w:id="260" w:author="Enescu, Mihai (Nokia - FI/Espoo)" w:date="2021-10-25T12:52:00Z">
              <w:r w:rsidRPr="00122984">
                <w:rPr>
                  <w:color w:val="000000" w:themeColor="text1"/>
                  <w:u w:val="single"/>
                </w:rPr>
                <w:t>8</w:t>
              </w:r>
            </w:ins>
          </w:p>
        </w:tc>
        <w:tc>
          <w:tcPr>
            <w:tcW w:w="0" w:type="auto"/>
            <w:tcBorders>
              <w:top w:val="single" w:sz="4" w:space="0" w:color="auto"/>
              <w:left w:val="single" w:sz="4" w:space="0" w:color="auto"/>
              <w:bottom w:val="single" w:sz="4" w:space="0" w:color="auto"/>
              <w:right w:val="single" w:sz="4" w:space="0" w:color="auto"/>
            </w:tcBorders>
          </w:tcPr>
          <w:p w14:paraId="60BADF62" w14:textId="77777777" w:rsidR="00076EE2" w:rsidRPr="00122984" w:rsidRDefault="00076EE2" w:rsidP="00076EE2">
            <w:pPr>
              <w:pStyle w:val="TAC"/>
              <w:rPr>
                <w:ins w:id="261" w:author="Enescu, Mihai (Nokia - FI/Espoo)" w:date="2021-10-25T12:52:00Z"/>
                <w:color w:val="000000" w:themeColor="text1"/>
                <w:u w:val="single"/>
              </w:rPr>
            </w:pPr>
            <w:ins w:id="262" w:author="Enescu, Mihai (Nokia - FI/Espoo)" w:date="2021-10-25T12:52:00Z">
              <w:r w:rsidRPr="00122984">
                <w:rPr>
                  <w:color w:val="000000" w:themeColor="text1"/>
                  <w:u w:val="single"/>
                  <w:lang w:val="pt-BR"/>
                </w:rPr>
                <w:t>841</w:t>
              </w:r>
            </w:ins>
          </w:p>
        </w:tc>
        <w:tc>
          <w:tcPr>
            <w:tcW w:w="1983" w:type="dxa"/>
            <w:tcBorders>
              <w:top w:val="single" w:sz="4" w:space="0" w:color="auto"/>
              <w:left w:val="single" w:sz="4" w:space="0" w:color="auto"/>
              <w:bottom w:val="single" w:sz="4" w:space="0" w:color="auto"/>
              <w:right w:val="single" w:sz="4" w:space="0" w:color="auto"/>
            </w:tcBorders>
          </w:tcPr>
          <w:p w14:paraId="7C1892CF" w14:textId="77777777" w:rsidR="00076EE2" w:rsidRPr="00122984" w:rsidRDefault="00076EE2" w:rsidP="00076EE2">
            <w:pPr>
              <w:pStyle w:val="TAC"/>
              <w:rPr>
                <w:ins w:id="263" w:author="Enescu, Mihai (Nokia - FI/Espoo)" w:date="2021-10-25T12:52:00Z"/>
                <w:color w:val="000000" w:themeColor="text1"/>
                <w:u w:val="single"/>
              </w:rPr>
            </w:pPr>
            <w:ins w:id="264" w:author="Enescu, Mihai (Nokia - FI/Espoo)" w:date="2021-10-25T12:52:00Z">
              <w:r w:rsidRPr="00122984">
                <w:rPr>
                  <w:color w:val="000000" w:themeColor="text1"/>
                  <w:u w:val="single"/>
                </w:rPr>
                <w:t>6.5703</w:t>
              </w:r>
            </w:ins>
          </w:p>
        </w:tc>
      </w:tr>
      <w:tr w:rsidR="00076EE2" w:rsidRPr="00122984" w14:paraId="71F82E07" w14:textId="77777777" w:rsidTr="00076EE2">
        <w:trPr>
          <w:cantSplit/>
          <w:jc w:val="center"/>
          <w:ins w:id="265"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01A24E8D" w14:textId="77777777" w:rsidR="00076EE2" w:rsidRPr="00122984" w:rsidRDefault="00076EE2" w:rsidP="00076EE2">
            <w:pPr>
              <w:pStyle w:val="TAC"/>
              <w:rPr>
                <w:ins w:id="266" w:author="Enescu, Mihai (Nokia - FI/Espoo)" w:date="2021-10-25T12:52:00Z"/>
                <w:b/>
                <w:bCs/>
                <w:color w:val="000000" w:themeColor="text1"/>
                <w:u w:val="single"/>
              </w:rPr>
            </w:pPr>
            <w:ins w:id="267" w:author="Enescu, Mihai (Nokia - FI/Espoo)" w:date="2021-10-25T12:52:00Z">
              <w:r w:rsidRPr="00122984">
                <w:rPr>
                  <w:b/>
                  <w:bCs/>
                  <w:color w:val="000000" w:themeColor="text1"/>
                  <w:szCs w:val="18"/>
                  <w:u w:val="single"/>
                </w:rPr>
                <w:t>20</w:t>
              </w:r>
            </w:ins>
          </w:p>
        </w:tc>
        <w:tc>
          <w:tcPr>
            <w:tcW w:w="0" w:type="auto"/>
            <w:tcBorders>
              <w:top w:val="single" w:sz="4" w:space="0" w:color="auto"/>
              <w:left w:val="double" w:sz="4" w:space="0" w:color="auto"/>
              <w:bottom w:val="single" w:sz="4" w:space="0" w:color="auto"/>
              <w:right w:val="single" w:sz="4" w:space="0" w:color="auto"/>
            </w:tcBorders>
          </w:tcPr>
          <w:p w14:paraId="4AAC2DEC" w14:textId="77777777" w:rsidR="00076EE2" w:rsidRPr="00122984" w:rsidRDefault="00076EE2" w:rsidP="00076EE2">
            <w:pPr>
              <w:pStyle w:val="TAC"/>
              <w:rPr>
                <w:ins w:id="268" w:author="Enescu, Mihai (Nokia - FI/Espoo)" w:date="2021-10-25T12:52:00Z"/>
                <w:color w:val="000000" w:themeColor="text1"/>
                <w:u w:val="single"/>
              </w:rPr>
            </w:pPr>
            <w:ins w:id="269" w:author="Enescu, Mihai (Nokia - FI/Espoo)" w:date="2021-10-25T12:52:00Z">
              <w:r w:rsidRPr="00122984">
                <w:rPr>
                  <w:color w:val="000000" w:themeColor="text1"/>
                  <w:u w:val="single"/>
                </w:rPr>
                <w:t>8</w:t>
              </w:r>
            </w:ins>
          </w:p>
        </w:tc>
        <w:tc>
          <w:tcPr>
            <w:tcW w:w="0" w:type="auto"/>
            <w:tcBorders>
              <w:top w:val="single" w:sz="4" w:space="0" w:color="auto"/>
              <w:left w:val="single" w:sz="4" w:space="0" w:color="auto"/>
              <w:bottom w:val="single" w:sz="4" w:space="0" w:color="auto"/>
              <w:right w:val="single" w:sz="4" w:space="0" w:color="auto"/>
            </w:tcBorders>
          </w:tcPr>
          <w:p w14:paraId="4A6A8124" w14:textId="77777777" w:rsidR="00076EE2" w:rsidRPr="00122984" w:rsidRDefault="00076EE2" w:rsidP="00076EE2">
            <w:pPr>
              <w:pStyle w:val="TAC"/>
              <w:rPr>
                <w:ins w:id="270" w:author="Enescu, Mihai (Nokia - FI/Espoo)" w:date="2021-10-25T12:52:00Z"/>
                <w:color w:val="000000" w:themeColor="text1"/>
                <w:u w:val="single"/>
              </w:rPr>
            </w:pPr>
            <w:ins w:id="271" w:author="Enescu, Mihai (Nokia - FI/Espoo)" w:date="2021-10-25T12:52:00Z">
              <w:r w:rsidRPr="00122984">
                <w:rPr>
                  <w:color w:val="000000" w:themeColor="text1"/>
                  <w:u w:val="single"/>
                  <w:lang w:val="pt-BR"/>
                </w:rPr>
                <w:t>885</w:t>
              </w:r>
            </w:ins>
          </w:p>
        </w:tc>
        <w:tc>
          <w:tcPr>
            <w:tcW w:w="1983" w:type="dxa"/>
            <w:tcBorders>
              <w:top w:val="single" w:sz="4" w:space="0" w:color="auto"/>
              <w:left w:val="single" w:sz="4" w:space="0" w:color="auto"/>
              <w:bottom w:val="single" w:sz="4" w:space="0" w:color="auto"/>
              <w:right w:val="single" w:sz="4" w:space="0" w:color="auto"/>
            </w:tcBorders>
          </w:tcPr>
          <w:p w14:paraId="72E90F2D" w14:textId="77777777" w:rsidR="00076EE2" w:rsidRPr="00122984" w:rsidRDefault="00076EE2" w:rsidP="00076EE2">
            <w:pPr>
              <w:pStyle w:val="TAC"/>
              <w:rPr>
                <w:ins w:id="272" w:author="Enescu, Mihai (Nokia - FI/Espoo)" w:date="2021-10-25T12:52:00Z"/>
                <w:color w:val="000000" w:themeColor="text1"/>
                <w:u w:val="single"/>
              </w:rPr>
            </w:pPr>
            <w:ins w:id="273" w:author="Enescu, Mihai (Nokia - FI/Espoo)" w:date="2021-10-25T12:52:00Z">
              <w:r w:rsidRPr="00122984">
                <w:rPr>
                  <w:color w:val="000000" w:themeColor="text1"/>
                  <w:u w:val="single"/>
                </w:rPr>
                <w:t>6.9141</w:t>
              </w:r>
            </w:ins>
          </w:p>
        </w:tc>
      </w:tr>
      <w:tr w:rsidR="00076EE2" w:rsidRPr="00122984" w14:paraId="57E16824" w14:textId="77777777" w:rsidTr="00076EE2">
        <w:trPr>
          <w:cantSplit/>
          <w:jc w:val="center"/>
          <w:ins w:id="274"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590AA5F9" w14:textId="77777777" w:rsidR="00076EE2" w:rsidRPr="00122984" w:rsidRDefault="00076EE2" w:rsidP="00076EE2">
            <w:pPr>
              <w:pStyle w:val="TAC"/>
              <w:rPr>
                <w:ins w:id="275" w:author="Enescu, Mihai (Nokia - FI/Espoo)" w:date="2021-10-25T12:52:00Z"/>
                <w:b/>
                <w:bCs/>
                <w:color w:val="000000" w:themeColor="text1"/>
                <w:u w:val="single"/>
              </w:rPr>
            </w:pPr>
            <w:ins w:id="276" w:author="Enescu, Mihai (Nokia - FI/Espoo)" w:date="2021-10-25T12:52:00Z">
              <w:r w:rsidRPr="00122984">
                <w:rPr>
                  <w:b/>
                  <w:bCs/>
                  <w:color w:val="000000" w:themeColor="text1"/>
                  <w:szCs w:val="18"/>
                  <w:u w:val="single"/>
                </w:rPr>
                <w:t>21</w:t>
              </w:r>
            </w:ins>
          </w:p>
        </w:tc>
        <w:tc>
          <w:tcPr>
            <w:tcW w:w="0" w:type="auto"/>
            <w:tcBorders>
              <w:top w:val="single" w:sz="4" w:space="0" w:color="auto"/>
              <w:left w:val="double" w:sz="4" w:space="0" w:color="auto"/>
              <w:bottom w:val="single" w:sz="4" w:space="0" w:color="auto"/>
              <w:right w:val="single" w:sz="4" w:space="0" w:color="auto"/>
            </w:tcBorders>
          </w:tcPr>
          <w:p w14:paraId="088E1CCC" w14:textId="77777777" w:rsidR="00076EE2" w:rsidRPr="00122984" w:rsidRDefault="00076EE2" w:rsidP="00076EE2">
            <w:pPr>
              <w:pStyle w:val="TAC"/>
              <w:rPr>
                <w:ins w:id="277" w:author="Enescu, Mihai (Nokia - FI/Espoo)" w:date="2021-10-25T12:52:00Z"/>
                <w:color w:val="000000" w:themeColor="text1"/>
                <w:u w:val="single"/>
              </w:rPr>
            </w:pPr>
            <w:ins w:id="278" w:author="Enescu, Mihai (Nokia - FI/Espoo)" w:date="2021-10-25T12:52:00Z">
              <w:r w:rsidRPr="00122984">
                <w:rPr>
                  <w:color w:val="000000" w:themeColor="text1"/>
                  <w:u w:val="single"/>
                </w:rPr>
                <w:t>8</w:t>
              </w:r>
            </w:ins>
          </w:p>
        </w:tc>
        <w:tc>
          <w:tcPr>
            <w:tcW w:w="0" w:type="auto"/>
            <w:tcBorders>
              <w:top w:val="single" w:sz="4" w:space="0" w:color="auto"/>
              <w:left w:val="single" w:sz="4" w:space="0" w:color="auto"/>
              <w:bottom w:val="single" w:sz="4" w:space="0" w:color="auto"/>
              <w:right w:val="single" w:sz="4" w:space="0" w:color="auto"/>
            </w:tcBorders>
          </w:tcPr>
          <w:p w14:paraId="4EF381B2" w14:textId="77777777" w:rsidR="00076EE2" w:rsidRPr="00122984" w:rsidRDefault="00076EE2" w:rsidP="00076EE2">
            <w:pPr>
              <w:pStyle w:val="TAC"/>
              <w:rPr>
                <w:ins w:id="279" w:author="Enescu, Mihai (Nokia - FI/Espoo)" w:date="2021-10-25T12:52:00Z"/>
                <w:color w:val="000000" w:themeColor="text1"/>
                <w:u w:val="single"/>
              </w:rPr>
            </w:pPr>
            <w:ins w:id="280" w:author="Enescu, Mihai (Nokia - FI/Espoo)" w:date="2021-10-25T12:52:00Z">
              <w:r w:rsidRPr="00122984">
                <w:rPr>
                  <w:color w:val="000000" w:themeColor="text1"/>
                  <w:u w:val="single"/>
                  <w:lang w:val="pt-BR"/>
                </w:rPr>
                <w:t>916.5</w:t>
              </w:r>
            </w:ins>
          </w:p>
        </w:tc>
        <w:tc>
          <w:tcPr>
            <w:tcW w:w="1983" w:type="dxa"/>
            <w:tcBorders>
              <w:top w:val="single" w:sz="4" w:space="0" w:color="auto"/>
              <w:left w:val="single" w:sz="4" w:space="0" w:color="auto"/>
              <w:bottom w:val="single" w:sz="4" w:space="0" w:color="auto"/>
              <w:right w:val="single" w:sz="4" w:space="0" w:color="auto"/>
            </w:tcBorders>
          </w:tcPr>
          <w:p w14:paraId="6EC35D5B" w14:textId="77777777" w:rsidR="00076EE2" w:rsidRPr="00122984" w:rsidRDefault="00076EE2" w:rsidP="00076EE2">
            <w:pPr>
              <w:pStyle w:val="TAC"/>
              <w:rPr>
                <w:ins w:id="281" w:author="Enescu, Mihai (Nokia - FI/Espoo)" w:date="2021-10-25T12:52:00Z"/>
                <w:color w:val="000000" w:themeColor="text1"/>
                <w:u w:val="single"/>
              </w:rPr>
            </w:pPr>
            <w:ins w:id="282" w:author="Enescu, Mihai (Nokia - FI/Espoo)" w:date="2021-10-25T12:52:00Z">
              <w:r w:rsidRPr="00122984">
                <w:rPr>
                  <w:color w:val="000000" w:themeColor="text1"/>
                  <w:u w:val="single"/>
                </w:rPr>
                <w:t>7.1602</w:t>
              </w:r>
            </w:ins>
          </w:p>
        </w:tc>
      </w:tr>
      <w:tr w:rsidR="00076EE2" w:rsidRPr="00122984" w14:paraId="2BACD6F6" w14:textId="77777777" w:rsidTr="00076EE2">
        <w:trPr>
          <w:cantSplit/>
          <w:jc w:val="center"/>
          <w:ins w:id="283"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7D64FF1F" w14:textId="77777777" w:rsidR="00076EE2" w:rsidRPr="00122984" w:rsidRDefault="00076EE2" w:rsidP="00076EE2">
            <w:pPr>
              <w:pStyle w:val="TAC"/>
              <w:rPr>
                <w:ins w:id="284" w:author="Enescu, Mihai (Nokia - FI/Espoo)" w:date="2021-10-25T12:52:00Z"/>
                <w:b/>
                <w:bCs/>
                <w:color w:val="000000" w:themeColor="text1"/>
                <w:u w:val="single"/>
              </w:rPr>
            </w:pPr>
            <w:ins w:id="285" w:author="Enescu, Mihai (Nokia - FI/Espoo)" w:date="2021-10-25T12:52:00Z">
              <w:r w:rsidRPr="00122984">
                <w:rPr>
                  <w:b/>
                  <w:bCs/>
                  <w:color w:val="000000" w:themeColor="text1"/>
                  <w:szCs w:val="18"/>
                  <w:u w:val="single"/>
                </w:rPr>
                <w:t>22</w:t>
              </w:r>
            </w:ins>
          </w:p>
        </w:tc>
        <w:tc>
          <w:tcPr>
            <w:tcW w:w="0" w:type="auto"/>
            <w:tcBorders>
              <w:top w:val="single" w:sz="4" w:space="0" w:color="auto"/>
              <w:left w:val="double" w:sz="4" w:space="0" w:color="auto"/>
              <w:bottom w:val="single" w:sz="4" w:space="0" w:color="auto"/>
              <w:right w:val="single" w:sz="4" w:space="0" w:color="auto"/>
            </w:tcBorders>
          </w:tcPr>
          <w:p w14:paraId="269C447F" w14:textId="77777777" w:rsidR="00076EE2" w:rsidRPr="00122984" w:rsidRDefault="00076EE2" w:rsidP="00076EE2">
            <w:pPr>
              <w:pStyle w:val="TAC"/>
              <w:rPr>
                <w:ins w:id="286" w:author="Enescu, Mihai (Nokia - FI/Espoo)" w:date="2021-10-25T12:52:00Z"/>
                <w:color w:val="000000" w:themeColor="text1"/>
                <w:u w:val="single"/>
              </w:rPr>
            </w:pPr>
            <w:ins w:id="287" w:author="Enescu, Mihai (Nokia - FI/Espoo)" w:date="2021-10-25T12:52:00Z">
              <w:r w:rsidRPr="00122984">
                <w:rPr>
                  <w:color w:val="000000" w:themeColor="text1"/>
                  <w:u w:val="single"/>
                </w:rPr>
                <w:t>8</w:t>
              </w:r>
            </w:ins>
          </w:p>
        </w:tc>
        <w:tc>
          <w:tcPr>
            <w:tcW w:w="0" w:type="auto"/>
            <w:tcBorders>
              <w:top w:val="single" w:sz="4" w:space="0" w:color="auto"/>
              <w:left w:val="single" w:sz="4" w:space="0" w:color="auto"/>
              <w:bottom w:val="single" w:sz="4" w:space="0" w:color="auto"/>
              <w:right w:val="single" w:sz="4" w:space="0" w:color="auto"/>
            </w:tcBorders>
          </w:tcPr>
          <w:p w14:paraId="53FC75E8" w14:textId="77777777" w:rsidR="00076EE2" w:rsidRPr="00122984" w:rsidRDefault="00076EE2" w:rsidP="00076EE2">
            <w:pPr>
              <w:pStyle w:val="TAC"/>
              <w:rPr>
                <w:ins w:id="288" w:author="Enescu, Mihai (Nokia - FI/Espoo)" w:date="2021-10-25T12:52:00Z"/>
                <w:color w:val="000000" w:themeColor="text1"/>
                <w:u w:val="single"/>
              </w:rPr>
            </w:pPr>
            <w:ins w:id="289" w:author="Enescu, Mihai (Nokia - FI/Espoo)" w:date="2021-10-25T12:52:00Z">
              <w:r w:rsidRPr="00122984">
                <w:rPr>
                  <w:color w:val="000000" w:themeColor="text1"/>
                  <w:u w:val="single"/>
                  <w:lang w:val="pt-BR"/>
                </w:rPr>
                <w:t>948</w:t>
              </w:r>
            </w:ins>
          </w:p>
        </w:tc>
        <w:tc>
          <w:tcPr>
            <w:tcW w:w="1983" w:type="dxa"/>
            <w:tcBorders>
              <w:top w:val="single" w:sz="4" w:space="0" w:color="auto"/>
              <w:left w:val="single" w:sz="4" w:space="0" w:color="auto"/>
              <w:bottom w:val="single" w:sz="4" w:space="0" w:color="auto"/>
              <w:right w:val="single" w:sz="4" w:space="0" w:color="auto"/>
            </w:tcBorders>
          </w:tcPr>
          <w:p w14:paraId="174420D9" w14:textId="77777777" w:rsidR="00076EE2" w:rsidRPr="00122984" w:rsidRDefault="00076EE2" w:rsidP="00076EE2">
            <w:pPr>
              <w:pStyle w:val="TAC"/>
              <w:rPr>
                <w:ins w:id="290" w:author="Enescu, Mihai (Nokia - FI/Espoo)" w:date="2021-10-25T12:52:00Z"/>
                <w:color w:val="000000" w:themeColor="text1"/>
                <w:u w:val="single"/>
              </w:rPr>
            </w:pPr>
            <w:ins w:id="291" w:author="Enescu, Mihai (Nokia - FI/Espoo)" w:date="2021-10-25T12:52:00Z">
              <w:r w:rsidRPr="00122984">
                <w:rPr>
                  <w:color w:val="000000" w:themeColor="text1"/>
                  <w:u w:val="single"/>
                </w:rPr>
                <w:t>7.4063</w:t>
              </w:r>
            </w:ins>
          </w:p>
        </w:tc>
      </w:tr>
      <w:tr w:rsidR="00076EE2" w:rsidRPr="00122984" w14:paraId="38BB85E7" w14:textId="77777777" w:rsidTr="00076EE2">
        <w:trPr>
          <w:cantSplit/>
          <w:jc w:val="center"/>
          <w:ins w:id="292"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20BF62B3" w14:textId="77777777" w:rsidR="00076EE2" w:rsidRPr="00122984" w:rsidRDefault="00076EE2" w:rsidP="00076EE2">
            <w:pPr>
              <w:pStyle w:val="TAC"/>
              <w:rPr>
                <w:ins w:id="293" w:author="Enescu, Mihai (Nokia - FI/Espoo)" w:date="2021-10-25T12:52:00Z"/>
                <w:b/>
                <w:bCs/>
                <w:color w:val="000000" w:themeColor="text1"/>
                <w:u w:val="single"/>
              </w:rPr>
            </w:pPr>
            <w:ins w:id="294" w:author="Enescu, Mihai (Nokia - FI/Espoo)" w:date="2021-10-25T12:52:00Z">
              <w:r w:rsidRPr="00122984">
                <w:rPr>
                  <w:b/>
                  <w:bCs/>
                  <w:color w:val="000000" w:themeColor="text1"/>
                  <w:szCs w:val="18"/>
                  <w:u w:val="single"/>
                </w:rPr>
                <w:t>23</w:t>
              </w:r>
            </w:ins>
          </w:p>
        </w:tc>
        <w:tc>
          <w:tcPr>
            <w:tcW w:w="0" w:type="auto"/>
            <w:tcBorders>
              <w:top w:val="single" w:sz="4" w:space="0" w:color="auto"/>
              <w:left w:val="double" w:sz="4" w:space="0" w:color="auto"/>
              <w:bottom w:val="single" w:sz="4" w:space="0" w:color="auto"/>
              <w:right w:val="single" w:sz="4" w:space="0" w:color="auto"/>
            </w:tcBorders>
            <w:vAlign w:val="center"/>
          </w:tcPr>
          <w:p w14:paraId="693A43DE" w14:textId="77777777" w:rsidR="00076EE2" w:rsidRPr="00122984" w:rsidRDefault="00076EE2" w:rsidP="00076EE2">
            <w:pPr>
              <w:pStyle w:val="TAC"/>
              <w:rPr>
                <w:ins w:id="295" w:author="Enescu, Mihai (Nokia - FI/Espoo)" w:date="2021-10-25T12:52:00Z"/>
                <w:color w:val="000000" w:themeColor="text1"/>
                <w:u w:val="single"/>
              </w:rPr>
            </w:pPr>
            <w:ins w:id="296" w:author="Enescu, Mihai (Nokia - FI/Espoo)" w:date="2021-10-25T12:52:00Z">
              <w:r w:rsidRPr="00122984">
                <w:rPr>
                  <w:color w:val="000000" w:themeColor="text1"/>
                  <w:u w:val="single"/>
                </w:rPr>
                <w:t>10</w:t>
              </w:r>
            </w:ins>
          </w:p>
        </w:tc>
        <w:tc>
          <w:tcPr>
            <w:tcW w:w="0" w:type="auto"/>
            <w:tcBorders>
              <w:top w:val="single" w:sz="4" w:space="0" w:color="auto"/>
              <w:left w:val="single" w:sz="4" w:space="0" w:color="auto"/>
              <w:bottom w:val="single" w:sz="4" w:space="0" w:color="auto"/>
              <w:right w:val="single" w:sz="4" w:space="0" w:color="auto"/>
            </w:tcBorders>
            <w:vAlign w:val="center"/>
          </w:tcPr>
          <w:p w14:paraId="7B4A897D" w14:textId="77777777" w:rsidR="00076EE2" w:rsidRPr="00122984" w:rsidRDefault="00076EE2" w:rsidP="00076EE2">
            <w:pPr>
              <w:pStyle w:val="TAC"/>
              <w:rPr>
                <w:ins w:id="297" w:author="Enescu, Mihai (Nokia - FI/Espoo)" w:date="2021-10-25T12:52:00Z"/>
                <w:color w:val="000000" w:themeColor="text1"/>
                <w:u w:val="single"/>
                <w:lang w:val="pt-BR"/>
              </w:rPr>
            </w:pPr>
            <w:ins w:id="298" w:author="Enescu, Mihai (Nokia - FI/Espoo)" w:date="2021-10-25T12:52:00Z">
              <w:r w:rsidRPr="00122984">
                <w:rPr>
                  <w:color w:val="000000" w:themeColor="text1"/>
                  <w:u w:val="single"/>
                  <w:lang w:eastAsia="zh-CN"/>
                </w:rPr>
                <w:t>805.5</w:t>
              </w:r>
            </w:ins>
          </w:p>
        </w:tc>
        <w:tc>
          <w:tcPr>
            <w:tcW w:w="1983" w:type="dxa"/>
            <w:tcBorders>
              <w:top w:val="single" w:sz="4" w:space="0" w:color="auto"/>
              <w:left w:val="single" w:sz="4" w:space="0" w:color="auto"/>
              <w:bottom w:val="single" w:sz="4" w:space="0" w:color="auto"/>
              <w:right w:val="single" w:sz="4" w:space="0" w:color="auto"/>
            </w:tcBorders>
            <w:vAlign w:val="center"/>
          </w:tcPr>
          <w:p w14:paraId="75898B8D" w14:textId="77777777" w:rsidR="00076EE2" w:rsidRPr="00122984" w:rsidRDefault="00076EE2" w:rsidP="00076EE2">
            <w:pPr>
              <w:pStyle w:val="TAC"/>
              <w:rPr>
                <w:ins w:id="299" w:author="Enescu, Mihai (Nokia - FI/Espoo)" w:date="2021-10-25T12:52:00Z"/>
                <w:color w:val="000000" w:themeColor="text1"/>
                <w:u w:val="single"/>
              </w:rPr>
            </w:pPr>
            <w:ins w:id="300" w:author="Enescu, Mihai (Nokia - FI/Espoo)" w:date="2021-10-25T12:52:00Z">
              <w:r w:rsidRPr="00122984">
                <w:rPr>
                  <w:color w:val="000000" w:themeColor="text1"/>
                  <w:u w:val="single"/>
                </w:rPr>
                <w:t>7.8662</w:t>
              </w:r>
            </w:ins>
          </w:p>
        </w:tc>
      </w:tr>
      <w:tr w:rsidR="00076EE2" w:rsidRPr="00122984" w14:paraId="4D2DD867" w14:textId="77777777" w:rsidTr="00076EE2">
        <w:trPr>
          <w:cantSplit/>
          <w:jc w:val="center"/>
          <w:ins w:id="301"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0D0CB521" w14:textId="77777777" w:rsidR="00076EE2" w:rsidRPr="00122984" w:rsidRDefault="00076EE2" w:rsidP="00076EE2">
            <w:pPr>
              <w:pStyle w:val="TAC"/>
              <w:rPr>
                <w:ins w:id="302" w:author="Enescu, Mihai (Nokia - FI/Espoo)" w:date="2021-10-25T12:52:00Z"/>
                <w:b/>
                <w:bCs/>
                <w:color w:val="000000" w:themeColor="text1"/>
                <w:u w:val="single"/>
              </w:rPr>
            </w:pPr>
            <w:ins w:id="303" w:author="Enescu, Mihai (Nokia - FI/Espoo)" w:date="2021-10-25T12:52:00Z">
              <w:r w:rsidRPr="00122984">
                <w:rPr>
                  <w:b/>
                  <w:bCs/>
                  <w:color w:val="000000" w:themeColor="text1"/>
                  <w:szCs w:val="18"/>
                  <w:u w:val="single"/>
                </w:rPr>
                <w:t>24</w:t>
              </w:r>
            </w:ins>
          </w:p>
        </w:tc>
        <w:tc>
          <w:tcPr>
            <w:tcW w:w="0" w:type="auto"/>
            <w:tcBorders>
              <w:top w:val="single" w:sz="4" w:space="0" w:color="auto"/>
              <w:left w:val="double" w:sz="4" w:space="0" w:color="auto"/>
              <w:bottom w:val="single" w:sz="4" w:space="0" w:color="auto"/>
              <w:right w:val="single" w:sz="4" w:space="0" w:color="auto"/>
            </w:tcBorders>
            <w:vAlign w:val="center"/>
          </w:tcPr>
          <w:p w14:paraId="3B8D6E08" w14:textId="77777777" w:rsidR="00076EE2" w:rsidRPr="00122984" w:rsidRDefault="00076EE2" w:rsidP="00076EE2">
            <w:pPr>
              <w:pStyle w:val="TAC"/>
              <w:rPr>
                <w:ins w:id="304" w:author="Enescu, Mihai (Nokia - FI/Espoo)" w:date="2021-10-25T12:52:00Z"/>
                <w:color w:val="000000" w:themeColor="text1"/>
                <w:u w:val="single"/>
              </w:rPr>
            </w:pPr>
            <w:ins w:id="305" w:author="Enescu, Mihai (Nokia - FI/Espoo)" w:date="2021-10-25T12:52:00Z">
              <w:r w:rsidRPr="00122984">
                <w:rPr>
                  <w:color w:val="000000" w:themeColor="text1"/>
                  <w:u w:val="single"/>
                </w:rPr>
                <w:t>10</w:t>
              </w:r>
            </w:ins>
          </w:p>
        </w:tc>
        <w:tc>
          <w:tcPr>
            <w:tcW w:w="0" w:type="auto"/>
            <w:tcBorders>
              <w:top w:val="single" w:sz="4" w:space="0" w:color="auto"/>
              <w:left w:val="single" w:sz="4" w:space="0" w:color="auto"/>
              <w:bottom w:val="single" w:sz="4" w:space="0" w:color="auto"/>
              <w:right w:val="single" w:sz="4" w:space="0" w:color="auto"/>
            </w:tcBorders>
            <w:vAlign w:val="center"/>
          </w:tcPr>
          <w:p w14:paraId="3BC307D7" w14:textId="77777777" w:rsidR="00076EE2" w:rsidRPr="00122984" w:rsidRDefault="00076EE2" w:rsidP="00076EE2">
            <w:pPr>
              <w:pStyle w:val="TAC"/>
              <w:rPr>
                <w:ins w:id="306" w:author="Enescu, Mihai (Nokia - FI/Espoo)" w:date="2021-10-25T12:52:00Z"/>
                <w:color w:val="000000" w:themeColor="text1"/>
                <w:u w:val="single"/>
                <w:lang w:val="pt-BR"/>
              </w:rPr>
            </w:pPr>
            <w:ins w:id="307" w:author="Enescu, Mihai (Nokia - FI/Espoo)" w:date="2021-10-25T12:52:00Z">
              <w:r w:rsidRPr="00122984">
                <w:rPr>
                  <w:color w:val="000000" w:themeColor="text1"/>
                  <w:u w:val="single"/>
                </w:rPr>
                <w:t>853</w:t>
              </w:r>
            </w:ins>
          </w:p>
        </w:tc>
        <w:tc>
          <w:tcPr>
            <w:tcW w:w="1983" w:type="dxa"/>
            <w:tcBorders>
              <w:top w:val="single" w:sz="4" w:space="0" w:color="auto"/>
              <w:left w:val="single" w:sz="4" w:space="0" w:color="auto"/>
              <w:bottom w:val="single" w:sz="4" w:space="0" w:color="auto"/>
              <w:right w:val="single" w:sz="4" w:space="0" w:color="auto"/>
            </w:tcBorders>
            <w:vAlign w:val="center"/>
          </w:tcPr>
          <w:p w14:paraId="4410A244" w14:textId="77777777" w:rsidR="00076EE2" w:rsidRPr="00122984" w:rsidRDefault="00076EE2" w:rsidP="00076EE2">
            <w:pPr>
              <w:pStyle w:val="TAC"/>
              <w:rPr>
                <w:ins w:id="308" w:author="Enescu, Mihai (Nokia - FI/Espoo)" w:date="2021-10-25T12:52:00Z"/>
                <w:color w:val="000000" w:themeColor="text1"/>
                <w:u w:val="single"/>
              </w:rPr>
            </w:pPr>
            <w:ins w:id="309" w:author="Enescu, Mihai (Nokia - FI/Espoo)" w:date="2021-10-25T12:52:00Z">
              <w:r w:rsidRPr="00122984">
                <w:rPr>
                  <w:color w:val="000000" w:themeColor="text1"/>
                  <w:u w:val="single"/>
                  <w:lang w:eastAsia="en-GB"/>
                </w:rPr>
                <w:t>8.3301</w:t>
              </w:r>
            </w:ins>
          </w:p>
        </w:tc>
      </w:tr>
      <w:tr w:rsidR="00076EE2" w:rsidRPr="00122984" w14:paraId="43B8B0E3" w14:textId="77777777" w:rsidTr="00076EE2">
        <w:trPr>
          <w:cantSplit/>
          <w:jc w:val="center"/>
          <w:ins w:id="310"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72D3CF1E" w14:textId="77777777" w:rsidR="00076EE2" w:rsidRPr="00122984" w:rsidRDefault="00076EE2" w:rsidP="00076EE2">
            <w:pPr>
              <w:pStyle w:val="TAC"/>
              <w:rPr>
                <w:ins w:id="311" w:author="Enescu, Mihai (Nokia - FI/Espoo)" w:date="2021-10-25T12:52:00Z"/>
                <w:b/>
                <w:bCs/>
                <w:color w:val="000000" w:themeColor="text1"/>
                <w:u w:val="single"/>
              </w:rPr>
            </w:pPr>
            <w:ins w:id="312" w:author="Enescu, Mihai (Nokia - FI/Espoo)" w:date="2021-10-25T12:52:00Z">
              <w:r w:rsidRPr="00122984">
                <w:rPr>
                  <w:b/>
                  <w:bCs/>
                  <w:color w:val="000000" w:themeColor="text1"/>
                  <w:szCs w:val="18"/>
                  <w:u w:val="single"/>
                </w:rPr>
                <w:t>25</w:t>
              </w:r>
            </w:ins>
          </w:p>
        </w:tc>
        <w:tc>
          <w:tcPr>
            <w:tcW w:w="0" w:type="auto"/>
            <w:tcBorders>
              <w:top w:val="single" w:sz="4" w:space="0" w:color="auto"/>
              <w:left w:val="double" w:sz="4" w:space="0" w:color="auto"/>
              <w:bottom w:val="single" w:sz="4" w:space="0" w:color="auto"/>
              <w:right w:val="single" w:sz="4" w:space="0" w:color="auto"/>
            </w:tcBorders>
            <w:vAlign w:val="center"/>
          </w:tcPr>
          <w:p w14:paraId="42BD9AB9" w14:textId="77777777" w:rsidR="00076EE2" w:rsidRPr="00122984" w:rsidRDefault="00076EE2" w:rsidP="00076EE2">
            <w:pPr>
              <w:pStyle w:val="TAC"/>
              <w:rPr>
                <w:ins w:id="313" w:author="Enescu, Mihai (Nokia - FI/Espoo)" w:date="2021-10-25T12:52:00Z"/>
                <w:color w:val="000000" w:themeColor="text1"/>
                <w:u w:val="single"/>
              </w:rPr>
            </w:pPr>
            <w:ins w:id="314" w:author="Enescu, Mihai (Nokia - FI/Espoo)" w:date="2021-10-25T12:52:00Z">
              <w:r w:rsidRPr="00122984">
                <w:rPr>
                  <w:color w:val="000000" w:themeColor="text1"/>
                  <w:u w:val="single"/>
                </w:rPr>
                <w:t>10</w:t>
              </w:r>
            </w:ins>
          </w:p>
        </w:tc>
        <w:tc>
          <w:tcPr>
            <w:tcW w:w="0" w:type="auto"/>
            <w:tcBorders>
              <w:top w:val="single" w:sz="4" w:space="0" w:color="auto"/>
              <w:left w:val="single" w:sz="4" w:space="0" w:color="auto"/>
              <w:bottom w:val="single" w:sz="4" w:space="0" w:color="auto"/>
              <w:right w:val="single" w:sz="4" w:space="0" w:color="auto"/>
            </w:tcBorders>
            <w:vAlign w:val="center"/>
          </w:tcPr>
          <w:p w14:paraId="7EE5898A" w14:textId="77777777" w:rsidR="00076EE2" w:rsidRPr="00122984" w:rsidRDefault="00076EE2" w:rsidP="00076EE2">
            <w:pPr>
              <w:pStyle w:val="TAC"/>
              <w:rPr>
                <w:ins w:id="315" w:author="Enescu, Mihai (Nokia - FI/Espoo)" w:date="2021-10-25T12:52:00Z"/>
                <w:color w:val="000000" w:themeColor="text1"/>
                <w:u w:val="single"/>
                <w:lang w:val="pt-BR"/>
              </w:rPr>
            </w:pPr>
            <w:ins w:id="316" w:author="Enescu, Mihai (Nokia - FI/Espoo)" w:date="2021-10-25T12:52:00Z">
              <w:r w:rsidRPr="00122984">
                <w:rPr>
                  <w:color w:val="000000" w:themeColor="text1"/>
                  <w:u w:val="single"/>
                </w:rPr>
                <w:t>900.5</w:t>
              </w:r>
            </w:ins>
          </w:p>
        </w:tc>
        <w:tc>
          <w:tcPr>
            <w:tcW w:w="1983" w:type="dxa"/>
            <w:tcBorders>
              <w:top w:val="single" w:sz="4" w:space="0" w:color="auto"/>
              <w:left w:val="single" w:sz="4" w:space="0" w:color="auto"/>
              <w:bottom w:val="single" w:sz="4" w:space="0" w:color="auto"/>
              <w:right w:val="single" w:sz="4" w:space="0" w:color="auto"/>
            </w:tcBorders>
            <w:vAlign w:val="center"/>
          </w:tcPr>
          <w:p w14:paraId="46DA6746" w14:textId="77777777" w:rsidR="00076EE2" w:rsidRPr="00122984" w:rsidRDefault="00076EE2" w:rsidP="00076EE2">
            <w:pPr>
              <w:pStyle w:val="TAC"/>
              <w:rPr>
                <w:ins w:id="317" w:author="Enescu, Mihai (Nokia - FI/Espoo)" w:date="2021-10-25T12:52:00Z"/>
                <w:color w:val="000000" w:themeColor="text1"/>
                <w:u w:val="single"/>
              </w:rPr>
            </w:pPr>
            <w:ins w:id="318" w:author="Enescu, Mihai (Nokia - FI/Espoo)" w:date="2021-10-25T12:52:00Z">
              <w:r w:rsidRPr="00122984">
                <w:rPr>
                  <w:color w:val="000000" w:themeColor="text1"/>
                  <w:u w:val="single"/>
                </w:rPr>
                <w:t>8.7939</w:t>
              </w:r>
            </w:ins>
          </w:p>
        </w:tc>
      </w:tr>
      <w:tr w:rsidR="00076EE2" w:rsidRPr="00122984" w14:paraId="314BD897" w14:textId="77777777" w:rsidTr="00076EE2">
        <w:trPr>
          <w:cantSplit/>
          <w:jc w:val="center"/>
          <w:ins w:id="319"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1F66C0BF" w14:textId="77777777" w:rsidR="00076EE2" w:rsidRPr="00122984" w:rsidRDefault="00076EE2" w:rsidP="00076EE2">
            <w:pPr>
              <w:pStyle w:val="TAC"/>
              <w:rPr>
                <w:ins w:id="320" w:author="Enescu, Mihai (Nokia - FI/Espoo)" w:date="2021-10-25T12:52:00Z"/>
                <w:b/>
                <w:bCs/>
                <w:color w:val="000000" w:themeColor="text1"/>
                <w:u w:val="single"/>
              </w:rPr>
            </w:pPr>
            <w:ins w:id="321" w:author="Enescu, Mihai (Nokia - FI/Espoo)" w:date="2021-10-25T12:52:00Z">
              <w:r w:rsidRPr="00122984">
                <w:rPr>
                  <w:b/>
                  <w:bCs/>
                  <w:color w:val="000000" w:themeColor="text1"/>
                  <w:szCs w:val="18"/>
                  <w:u w:val="single"/>
                </w:rPr>
                <w:t>26</w:t>
              </w:r>
            </w:ins>
          </w:p>
        </w:tc>
        <w:tc>
          <w:tcPr>
            <w:tcW w:w="0" w:type="auto"/>
            <w:tcBorders>
              <w:top w:val="single" w:sz="4" w:space="0" w:color="auto"/>
              <w:left w:val="double" w:sz="4" w:space="0" w:color="auto"/>
              <w:bottom w:val="single" w:sz="4" w:space="0" w:color="auto"/>
              <w:right w:val="single" w:sz="4" w:space="0" w:color="auto"/>
            </w:tcBorders>
            <w:vAlign w:val="center"/>
          </w:tcPr>
          <w:p w14:paraId="43FD0F6A" w14:textId="77777777" w:rsidR="00076EE2" w:rsidRPr="00122984" w:rsidRDefault="00076EE2" w:rsidP="00076EE2">
            <w:pPr>
              <w:pStyle w:val="TAC"/>
              <w:rPr>
                <w:ins w:id="322" w:author="Enescu, Mihai (Nokia - FI/Espoo)" w:date="2021-10-25T12:52:00Z"/>
                <w:color w:val="000000" w:themeColor="text1"/>
                <w:u w:val="single"/>
              </w:rPr>
            </w:pPr>
            <w:ins w:id="323" w:author="Enescu, Mihai (Nokia - FI/Espoo)" w:date="2021-10-25T12:52:00Z">
              <w:r w:rsidRPr="00122984">
                <w:rPr>
                  <w:color w:val="000000" w:themeColor="text1"/>
                  <w:u w:val="single"/>
                </w:rPr>
                <w:t>10</w:t>
              </w:r>
            </w:ins>
          </w:p>
        </w:tc>
        <w:tc>
          <w:tcPr>
            <w:tcW w:w="0" w:type="auto"/>
            <w:tcBorders>
              <w:top w:val="single" w:sz="4" w:space="0" w:color="auto"/>
              <w:left w:val="single" w:sz="4" w:space="0" w:color="auto"/>
              <w:bottom w:val="single" w:sz="4" w:space="0" w:color="auto"/>
              <w:right w:val="single" w:sz="4" w:space="0" w:color="auto"/>
            </w:tcBorders>
            <w:vAlign w:val="center"/>
          </w:tcPr>
          <w:p w14:paraId="5E453FE8" w14:textId="77777777" w:rsidR="00076EE2" w:rsidRPr="00122984" w:rsidRDefault="00076EE2" w:rsidP="00076EE2">
            <w:pPr>
              <w:pStyle w:val="TAC"/>
              <w:rPr>
                <w:ins w:id="324" w:author="Enescu, Mihai (Nokia - FI/Espoo)" w:date="2021-10-25T12:52:00Z"/>
                <w:color w:val="000000" w:themeColor="text1"/>
                <w:u w:val="single"/>
                <w:lang w:val="pt-BR"/>
              </w:rPr>
            </w:pPr>
            <w:ins w:id="325" w:author="Enescu, Mihai (Nokia - FI/Espoo)" w:date="2021-10-25T12:52:00Z">
              <w:r w:rsidRPr="00122984">
                <w:rPr>
                  <w:color w:val="000000" w:themeColor="text1"/>
                  <w:u w:val="single"/>
                </w:rPr>
                <w:t>948</w:t>
              </w:r>
            </w:ins>
          </w:p>
        </w:tc>
        <w:tc>
          <w:tcPr>
            <w:tcW w:w="1983" w:type="dxa"/>
            <w:tcBorders>
              <w:top w:val="single" w:sz="4" w:space="0" w:color="auto"/>
              <w:left w:val="single" w:sz="4" w:space="0" w:color="auto"/>
              <w:bottom w:val="single" w:sz="4" w:space="0" w:color="auto"/>
              <w:right w:val="single" w:sz="4" w:space="0" w:color="auto"/>
            </w:tcBorders>
            <w:vAlign w:val="center"/>
          </w:tcPr>
          <w:p w14:paraId="21B17E6D" w14:textId="77777777" w:rsidR="00076EE2" w:rsidRPr="00122984" w:rsidRDefault="00076EE2" w:rsidP="00076EE2">
            <w:pPr>
              <w:pStyle w:val="TAC"/>
              <w:rPr>
                <w:ins w:id="326" w:author="Enescu, Mihai (Nokia - FI/Espoo)" w:date="2021-10-25T12:52:00Z"/>
                <w:color w:val="000000" w:themeColor="text1"/>
                <w:u w:val="single"/>
              </w:rPr>
            </w:pPr>
            <w:ins w:id="327" w:author="Enescu, Mihai (Nokia - FI/Espoo)" w:date="2021-10-25T12:52:00Z">
              <w:r w:rsidRPr="00122984">
                <w:rPr>
                  <w:color w:val="000000" w:themeColor="text1"/>
                  <w:u w:val="single"/>
                </w:rPr>
                <w:t>9.2578</w:t>
              </w:r>
            </w:ins>
          </w:p>
        </w:tc>
      </w:tr>
      <w:tr w:rsidR="00076EE2" w:rsidRPr="00122984" w14:paraId="5D33DA12" w14:textId="77777777" w:rsidTr="00076EE2">
        <w:trPr>
          <w:cantSplit/>
          <w:jc w:val="center"/>
          <w:ins w:id="328"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45C0ED26" w14:textId="77777777" w:rsidR="00076EE2" w:rsidRPr="00122984" w:rsidRDefault="00076EE2" w:rsidP="00076EE2">
            <w:pPr>
              <w:pStyle w:val="TAC"/>
              <w:rPr>
                <w:ins w:id="329" w:author="Enescu, Mihai (Nokia - FI/Espoo)" w:date="2021-10-25T12:52:00Z"/>
                <w:b/>
                <w:bCs/>
                <w:color w:val="000000" w:themeColor="text1"/>
                <w:u w:val="single"/>
              </w:rPr>
            </w:pPr>
            <w:ins w:id="330" w:author="Enescu, Mihai (Nokia - FI/Espoo)" w:date="2021-10-25T12:52:00Z">
              <w:r w:rsidRPr="00122984">
                <w:rPr>
                  <w:b/>
                  <w:bCs/>
                  <w:color w:val="000000" w:themeColor="text1"/>
                  <w:szCs w:val="18"/>
                  <w:u w:val="single"/>
                </w:rPr>
                <w:t>27</w:t>
              </w:r>
            </w:ins>
          </w:p>
        </w:tc>
        <w:tc>
          <w:tcPr>
            <w:tcW w:w="0" w:type="auto"/>
            <w:tcBorders>
              <w:top w:val="single" w:sz="4" w:space="0" w:color="auto"/>
              <w:left w:val="double" w:sz="4" w:space="0" w:color="auto"/>
              <w:bottom w:val="single" w:sz="4" w:space="0" w:color="auto"/>
              <w:right w:val="single" w:sz="4" w:space="0" w:color="auto"/>
            </w:tcBorders>
            <w:vAlign w:val="center"/>
          </w:tcPr>
          <w:p w14:paraId="1556B1E9" w14:textId="77777777" w:rsidR="00076EE2" w:rsidRPr="00122984" w:rsidRDefault="00076EE2" w:rsidP="00076EE2">
            <w:pPr>
              <w:pStyle w:val="TAC"/>
              <w:rPr>
                <w:ins w:id="331" w:author="Enescu, Mihai (Nokia - FI/Espoo)" w:date="2021-10-25T12:52:00Z"/>
                <w:color w:val="000000" w:themeColor="text1"/>
                <w:u w:val="single"/>
              </w:rPr>
            </w:pPr>
            <w:ins w:id="332" w:author="Enescu, Mihai (Nokia - FI/Espoo)" w:date="2021-10-25T12:52:00Z">
              <w:r w:rsidRPr="00122984">
                <w:rPr>
                  <w:color w:val="000000" w:themeColor="text1"/>
                  <w:u w:val="single"/>
                </w:rPr>
                <w:t>2</w:t>
              </w:r>
            </w:ins>
          </w:p>
        </w:tc>
        <w:tc>
          <w:tcPr>
            <w:tcW w:w="4560" w:type="dxa"/>
            <w:gridSpan w:val="2"/>
            <w:tcBorders>
              <w:top w:val="single" w:sz="4" w:space="0" w:color="auto"/>
              <w:left w:val="single" w:sz="4" w:space="0" w:color="auto"/>
              <w:bottom w:val="single" w:sz="4" w:space="0" w:color="auto"/>
              <w:right w:val="single" w:sz="4" w:space="0" w:color="auto"/>
            </w:tcBorders>
          </w:tcPr>
          <w:p w14:paraId="39F3E8B9" w14:textId="77777777" w:rsidR="00076EE2" w:rsidRPr="00122984" w:rsidRDefault="00076EE2" w:rsidP="00076EE2">
            <w:pPr>
              <w:pStyle w:val="TAC"/>
              <w:rPr>
                <w:ins w:id="333" w:author="Enescu, Mihai (Nokia - FI/Espoo)" w:date="2021-10-25T12:52:00Z"/>
                <w:color w:val="000000" w:themeColor="text1"/>
                <w:u w:val="single"/>
              </w:rPr>
            </w:pPr>
            <w:ins w:id="334" w:author="Enescu, Mihai (Nokia - FI/Espoo)" w:date="2021-10-25T12:52:00Z">
              <w:r w:rsidRPr="00122984">
                <w:rPr>
                  <w:color w:val="000000" w:themeColor="text1"/>
                  <w:u w:val="single"/>
                </w:rPr>
                <w:t>reserved</w:t>
              </w:r>
            </w:ins>
          </w:p>
        </w:tc>
      </w:tr>
      <w:tr w:rsidR="00076EE2" w:rsidRPr="00122984" w14:paraId="462107B3" w14:textId="77777777" w:rsidTr="00076EE2">
        <w:trPr>
          <w:cantSplit/>
          <w:jc w:val="center"/>
          <w:ins w:id="335"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2941CEB7" w14:textId="77777777" w:rsidR="00076EE2" w:rsidRPr="00122984" w:rsidRDefault="00076EE2" w:rsidP="00076EE2">
            <w:pPr>
              <w:pStyle w:val="TAC"/>
              <w:rPr>
                <w:ins w:id="336" w:author="Enescu, Mihai (Nokia - FI/Espoo)" w:date="2021-10-25T12:52:00Z"/>
                <w:b/>
                <w:bCs/>
                <w:color w:val="000000" w:themeColor="text1"/>
                <w:u w:val="single"/>
              </w:rPr>
            </w:pPr>
            <w:ins w:id="337" w:author="Enescu, Mihai (Nokia - FI/Espoo)" w:date="2021-10-25T12:52:00Z">
              <w:r w:rsidRPr="00122984">
                <w:rPr>
                  <w:b/>
                  <w:bCs/>
                  <w:color w:val="000000" w:themeColor="text1"/>
                  <w:szCs w:val="18"/>
                  <w:u w:val="single"/>
                </w:rPr>
                <w:t>28</w:t>
              </w:r>
            </w:ins>
          </w:p>
        </w:tc>
        <w:tc>
          <w:tcPr>
            <w:tcW w:w="0" w:type="auto"/>
            <w:tcBorders>
              <w:top w:val="single" w:sz="4" w:space="0" w:color="auto"/>
              <w:left w:val="double" w:sz="4" w:space="0" w:color="auto"/>
              <w:bottom w:val="single" w:sz="4" w:space="0" w:color="auto"/>
              <w:right w:val="single" w:sz="4" w:space="0" w:color="auto"/>
            </w:tcBorders>
            <w:vAlign w:val="center"/>
          </w:tcPr>
          <w:p w14:paraId="5CA404B7" w14:textId="77777777" w:rsidR="00076EE2" w:rsidRPr="00122984" w:rsidRDefault="00076EE2" w:rsidP="00076EE2">
            <w:pPr>
              <w:pStyle w:val="TAC"/>
              <w:rPr>
                <w:ins w:id="338" w:author="Enescu, Mihai (Nokia - FI/Espoo)" w:date="2021-10-25T12:52:00Z"/>
                <w:color w:val="000000" w:themeColor="text1"/>
                <w:u w:val="single"/>
              </w:rPr>
            </w:pPr>
            <w:ins w:id="339" w:author="Enescu, Mihai (Nokia - FI/Espoo)" w:date="2021-10-25T12:52:00Z">
              <w:r w:rsidRPr="00122984">
                <w:rPr>
                  <w:color w:val="000000" w:themeColor="text1"/>
                  <w:u w:val="single"/>
                </w:rPr>
                <w:t>4</w:t>
              </w:r>
            </w:ins>
          </w:p>
        </w:tc>
        <w:tc>
          <w:tcPr>
            <w:tcW w:w="4560" w:type="dxa"/>
            <w:gridSpan w:val="2"/>
            <w:tcBorders>
              <w:top w:val="single" w:sz="4" w:space="0" w:color="auto"/>
              <w:left w:val="single" w:sz="4" w:space="0" w:color="auto"/>
              <w:bottom w:val="single" w:sz="4" w:space="0" w:color="auto"/>
              <w:right w:val="single" w:sz="4" w:space="0" w:color="auto"/>
            </w:tcBorders>
            <w:vAlign w:val="center"/>
          </w:tcPr>
          <w:p w14:paraId="1B55D033" w14:textId="77777777" w:rsidR="00076EE2" w:rsidRPr="00122984" w:rsidRDefault="00076EE2" w:rsidP="00076EE2">
            <w:pPr>
              <w:pStyle w:val="TAC"/>
              <w:rPr>
                <w:ins w:id="340" w:author="Enescu, Mihai (Nokia - FI/Espoo)" w:date="2021-10-25T12:52:00Z"/>
                <w:color w:val="000000" w:themeColor="text1"/>
                <w:u w:val="single"/>
              </w:rPr>
            </w:pPr>
            <w:ins w:id="341" w:author="Enescu, Mihai (Nokia - FI/Espoo)" w:date="2021-10-25T12:52:00Z">
              <w:r w:rsidRPr="00122984">
                <w:rPr>
                  <w:color w:val="000000" w:themeColor="text1"/>
                  <w:u w:val="single"/>
                </w:rPr>
                <w:t>reserved</w:t>
              </w:r>
            </w:ins>
          </w:p>
        </w:tc>
      </w:tr>
      <w:tr w:rsidR="00076EE2" w:rsidRPr="00122984" w14:paraId="2AEDFB9A" w14:textId="77777777" w:rsidTr="00076EE2">
        <w:trPr>
          <w:cantSplit/>
          <w:jc w:val="center"/>
          <w:ins w:id="342"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7C312954" w14:textId="77777777" w:rsidR="00076EE2" w:rsidRPr="00122984" w:rsidRDefault="00076EE2" w:rsidP="00076EE2">
            <w:pPr>
              <w:pStyle w:val="TAC"/>
              <w:rPr>
                <w:ins w:id="343" w:author="Enescu, Mihai (Nokia - FI/Espoo)" w:date="2021-10-25T12:52:00Z"/>
                <w:b/>
                <w:bCs/>
                <w:color w:val="000000" w:themeColor="text1"/>
                <w:u w:val="single"/>
              </w:rPr>
            </w:pPr>
            <w:ins w:id="344" w:author="Enescu, Mihai (Nokia - FI/Espoo)" w:date="2021-10-25T12:52:00Z">
              <w:r w:rsidRPr="00122984">
                <w:rPr>
                  <w:b/>
                  <w:bCs/>
                  <w:color w:val="000000" w:themeColor="text1"/>
                  <w:szCs w:val="18"/>
                  <w:u w:val="single"/>
                </w:rPr>
                <w:t>29</w:t>
              </w:r>
            </w:ins>
          </w:p>
        </w:tc>
        <w:tc>
          <w:tcPr>
            <w:tcW w:w="0" w:type="auto"/>
            <w:tcBorders>
              <w:top w:val="single" w:sz="4" w:space="0" w:color="auto"/>
              <w:left w:val="double" w:sz="4" w:space="0" w:color="auto"/>
              <w:bottom w:val="single" w:sz="4" w:space="0" w:color="auto"/>
              <w:right w:val="single" w:sz="4" w:space="0" w:color="auto"/>
            </w:tcBorders>
            <w:vAlign w:val="center"/>
          </w:tcPr>
          <w:p w14:paraId="050B6A6A" w14:textId="77777777" w:rsidR="00076EE2" w:rsidRPr="00122984" w:rsidRDefault="00076EE2" w:rsidP="00076EE2">
            <w:pPr>
              <w:pStyle w:val="TAC"/>
              <w:rPr>
                <w:ins w:id="345" w:author="Enescu, Mihai (Nokia - FI/Espoo)" w:date="2021-10-25T12:52:00Z"/>
                <w:color w:val="000000" w:themeColor="text1"/>
                <w:u w:val="single"/>
              </w:rPr>
            </w:pPr>
            <w:ins w:id="346" w:author="Enescu, Mihai (Nokia - FI/Espoo)" w:date="2021-10-25T12:52:00Z">
              <w:r w:rsidRPr="00122984">
                <w:rPr>
                  <w:color w:val="000000" w:themeColor="text1"/>
                  <w:u w:val="single"/>
                </w:rPr>
                <w:t>6</w:t>
              </w:r>
            </w:ins>
          </w:p>
        </w:tc>
        <w:tc>
          <w:tcPr>
            <w:tcW w:w="4560" w:type="dxa"/>
            <w:gridSpan w:val="2"/>
            <w:tcBorders>
              <w:top w:val="single" w:sz="4" w:space="0" w:color="auto"/>
              <w:left w:val="single" w:sz="4" w:space="0" w:color="auto"/>
              <w:bottom w:val="single" w:sz="4" w:space="0" w:color="auto"/>
              <w:right w:val="single" w:sz="4" w:space="0" w:color="auto"/>
            </w:tcBorders>
            <w:vAlign w:val="center"/>
          </w:tcPr>
          <w:p w14:paraId="21FE1164" w14:textId="77777777" w:rsidR="00076EE2" w:rsidRPr="00122984" w:rsidRDefault="00076EE2" w:rsidP="00076EE2">
            <w:pPr>
              <w:pStyle w:val="TAC"/>
              <w:rPr>
                <w:ins w:id="347" w:author="Enescu, Mihai (Nokia - FI/Espoo)" w:date="2021-10-25T12:52:00Z"/>
                <w:color w:val="000000" w:themeColor="text1"/>
                <w:u w:val="single"/>
              </w:rPr>
            </w:pPr>
            <w:ins w:id="348" w:author="Enescu, Mihai (Nokia - FI/Espoo)" w:date="2021-10-25T12:52:00Z">
              <w:r w:rsidRPr="00122984">
                <w:rPr>
                  <w:color w:val="000000" w:themeColor="text1"/>
                  <w:u w:val="single"/>
                </w:rPr>
                <w:t>reserved</w:t>
              </w:r>
            </w:ins>
          </w:p>
        </w:tc>
      </w:tr>
      <w:tr w:rsidR="00076EE2" w:rsidRPr="00122984" w14:paraId="5556399C" w14:textId="77777777" w:rsidTr="00076EE2">
        <w:trPr>
          <w:cantSplit/>
          <w:jc w:val="center"/>
          <w:ins w:id="349"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06DA075C" w14:textId="77777777" w:rsidR="00076EE2" w:rsidRPr="00122984" w:rsidRDefault="00076EE2" w:rsidP="00076EE2">
            <w:pPr>
              <w:pStyle w:val="TAC"/>
              <w:rPr>
                <w:ins w:id="350" w:author="Enescu, Mihai (Nokia - FI/Espoo)" w:date="2021-10-25T12:52:00Z"/>
                <w:b/>
                <w:bCs/>
                <w:color w:val="000000" w:themeColor="text1"/>
                <w:u w:val="single"/>
              </w:rPr>
            </w:pPr>
            <w:ins w:id="351" w:author="Enescu, Mihai (Nokia - FI/Espoo)" w:date="2021-10-25T12:52:00Z">
              <w:r w:rsidRPr="00122984">
                <w:rPr>
                  <w:b/>
                  <w:bCs/>
                  <w:color w:val="000000" w:themeColor="text1"/>
                  <w:szCs w:val="18"/>
                  <w:u w:val="single"/>
                </w:rPr>
                <w:t>30</w:t>
              </w:r>
            </w:ins>
          </w:p>
        </w:tc>
        <w:tc>
          <w:tcPr>
            <w:tcW w:w="0" w:type="auto"/>
            <w:tcBorders>
              <w:top w:val="single" w:sz="4" w:space="0" w:color="auto"/>
              <w:left w:val="double" w:sz="4" w:space="0" w:color="auto"/>
              <w:bottom w:val="single" w:sz="4" w:space="0" w:color="auto"/>
              <w:right w:val="single" w:sz="4" w:space="0" w:color="auto"/>
            </w:tcBorders>
            <w:vAlign w:val="center"/>
          </w:tcPr>
          <w:p w14:paraId="755901AD" w14:textId="77777777" w:rsidR="00076EE2" w:rsidRPr="00122984" w:rsidRDefault="00076EE2" w:rsidP="00076EE2">
            <w:pPr>
              <w:pStyle w:val="TAC"/>
              <w:rPr>
                <w:ins w:id="352" w:author="Enescu, Mihai (Nokia - FI/Espoo)" w:date="2021-10-25T12:52:00Z"/>
                <w:color w:val="000000" w:themeColor="text1"/>
                <w:u w:val="single"/>
              </w:rPr>
            </w:pPr>
            <w:ins w:id="353" w:author="Enescu, Mihai (Nokia - FI/Espoo)" w:date="2021-10-25T12:52:00Z">
              <w:r w:rsidRPr="00122984">
                <w:rPr>
                  <w:color w:val="000000" w:themeColor="text1"/>
                  <w:u w:val="single"/>
                </w:rPr>
                <w:t>8</w:t>
              </w:r>
            </w:ins>
          </w:p>
        </w:tc>
        <w:tc>
          <w:tcPr>
            <w:tcW w:w="4560" w:type="dxa"/>
            <w:gridSpan w:val="2"/>
            <w:tcBorders>
              <w:top w:val="single" w:sz="4" w:space="0" w:color="auto"/>
              <w:left w:val="single" w:sz="4" w:space="0" w:color="auto"/>
              <w:bottom w:val="single" w:sz="4" w:space="0" w:color="auto"/>
              <w:right w:val="single" w:sz="4" w:space="0" w:color="auto"/>
            </w:tcBorders>
            <w:vAlign w:val="center"/>
          </w:tcPr>
          <w:p w14:paraId="72A23EF5" w14:textId="77777777" w:rsidR="00076EE2" w:rsidRPr="00122984" w:rsidRDefault="00076EE2" w:rsidP="00076EE2">
            <w:pPr>
              <w:pStyle w:val="TAC"/>
              <w:rPr>
                <w:ins w:id="354" w:author="Enescu, Mihai (Nokia - FI/Espoo)" w:date="2021-10-25T12:52:00Z"/>
                <w:color w:val="000000" w:themeColor="text1"/>
                <w:u w:val="single"/>
              </w:rPr>
            </w:pPr>
            <w:ins w:id="355" w:author="Enescu, Mihai (Nokia - FI/Espoo)" w:date="2021-10-25T12:52:00Z">
              <w:r w:rsidRPr="00122984">
                <w:rPr>
                  <w:color w:val="000000" w:themeColor="text1"/>
                  <w:u w:val="single"/>
                </w:rPr>
                <w:t>reserved</w:t>
              </w:r>
            </w:ins>
          </w:p>
        </w:tc>
      </w:tr>
      <w:tr w:rsidR="00076EE2" w:rsidRPr="00122984" w14:paraId="7CA08874" w14:textId="77777777" w:rsidTr="00076EE2">
        <w:trPr>
          <w:cantSplit/>
          <w:jc w:val="center"/>
          <w:ins w:id="356" w:author="Enescu, Mihai (Nokia - FI/Espoo)" w:date="2021-10-25T12:52:00Z"/>
        </w:trPr>
        <w:tc>
          <w:tcPr>
            <w:tcW w:w="0" w:type="auto"/>
            <w:tcBorders>
              <w:top w:val="single" w:sz="4" w:space="0" w:color="auto"/>
              <w:left w:val="single" w:sz="4" w:space="0" w:color="auto"/>
              <w:bottom w:val="single" w:sz="4" w:space="0" w:color="auto"/>
              <w:right w:val="double" w:sz="4" w:space="0" w:color="auto"/>
            </w:tcBorders>
            <w:vAlign w:val="center"/>
          </w:tcPr>
          <w:p w14:paraId="67ECF235" w14:textId="77777777" w:rsidR="00076EE2" w:rsidRPr="00122984" w:rsidRDefault="00076EE2" w:rsidP="00076EE2">
            <w:pPr>
              <w:pStyle w:val="TAC"/>
              <w:rPr>
                <w:ins w:id="357" w:author="Enescu, Mihai (Nokia - FI/Espoo)" w:date="2021-10-25T12:52:00Z"/>
                <w:b/>
                <w:bCs/>
                <w:color w:val="000000" w:themeColor="text1"/>
                <w:u w:val="single"/>
              </w:rPr>
            </w:pPr>
            <w:ins w:id="358" w:author="Enescu, Mihai (Nokia - FI/Espoo)" w:date="2021-10-25T12:52:00Z">
              <w:r w:rsidRPr="00122984">
                <w:rPr>
                  <w:b/>
                  <w:bCs/>
                  <w:color w:val="000000" w:themeColor="text1"/>
                  <w:szCs w:val="18"/>
                  <w:u w:val="single"/>
                </w:rPr>
                <w:t>31</w:t>
              </w:r>
            </w:ins>
          </w:p>
        </w:tc>
        <w:tc>
          <w:tcPr>
            <w:tcW w:w="0" w:type="auto"/>
            <w:tcBorders>
              <w:top w:val="single" w:sz="4" w:space="0" w:color="auto"/>
              <w:left w:val="double" w:sz="4" w:space="0" w:color="auto"/>
              <w:bottom w:val="single" w:sz="4" w:space="0" w:color="auto"/>
              <w:right w:val="single" w:sz="4" w:space="0" w:color="auto"/>
            </w:tcBorders>
            <w:vAlign w:val="center"/>
          </w:tcPr>
          <w:p w14:paraId="0814C19C" w14:textId="77777777" w:rsidR="00076EE2" w:rsidRPr="00122984" w:rsidRDefault="00076EE2" w:rsidP="00076EE2">
            <w:pPr>
              <w:pStyle w:val="TAC"/>
              <w:rPr>
                <w:ins w:id="359" w:author="Enescu, Mihai (Nokia - FI/Espoo)" w:date="2021-10-25T12:52:00Z"/>
                <w:color w:val="000000" w:themeColor="text1"/>
                <w:u w:val="single"/>
              </w:rPr>
            </w:pPr>
            <w:ins w:id="360" w:author="Enescu, Mihai (Nokia - FI/Espoo)" w:date="2021-10-25T12:52:00Z">
              <w:r w:rsidRPr="00122984">
                <w:rPr>
                  <w:color w:val="000000" w:themeColor="text1"/>
                  <w:u w:val="single"/>
                </w:rPr>
                <w:t>10</w:t>
              </w:r>
            </w:ins>
          </w:p>
        </w:tc>
        <w:tc>
          <w:tcPr>
            <w:tcW w:w="4560" w:type="dxa"/>
            <w:gridSpan w:val="2"/>
            <w:tcBorders>
              <w:top w:val="single" w:sz="4" w:space="0" w:color="auto"/>
              <w:left w:val="single" w:sz="4" w:space="0" w:color="auto"/>
              <w:bottom w:val="single" w:sz="4" w:space="0" w:color="auto"/>
              <w:right w:val="single" w:sz="4" w:space="0" w:color="auto"/>
            </w:tcBorders>
            <w:vAlign w:val="center"/>
          </w:tcPr>
          <w:p w14:paraId="1F5435CC" w14:textId="77777777" w:rsidR="00076EE2" w:rsidRPr="00122984" w:rsidRDefault="00076EE2" w:rsidP="00076EE2">
            <w:pPr>
              <w:pStyle w:val="TAC"/>
              <w:rPr>
                <w:ins w:id="361" w:author="Enescu, Mihai (Nokia - FI/Espoo)" w:date="2021-10-25T12:52:00Z"/>
                <w:color w:val="000000" w:themeColor="text1"/>
                <w:u w:val="single"/>
              </w:rPr>
            </w:pPr>
            <w:ins w:id="362" w:author="Enescu, Mihai (Nokia - FI/Espoo)" w:date="2021-10-25T12:52:00Z">
              <w:r w:rsidRPr="00122984">
                <w:rPr>
                  <w:color w:val="000000" w:themeColor="text1"/>
                  <w:u w:val="single"/>
                </w:rPr>
                <w:t>reserved</w:t>
              </w:r>
            </w:ins>
          </w:p>
        </w:tc>
      </w:tr>
    </w:tbl>
    <w:p w14:paraId="02AD7AFE" w14:textId="77777777" w:rsidR="00076EE2" w:rsidRPr="0048482F" w:rsidRDefault="00076EE2" w:rsidP="00076EE2"/>
    <w:p w14:paraId="2D5C8EF1" w14:textId="10E6DC7F" w:rsidR="0019560C" w:rsidRDefault="0019560C" w:rsidP="0019560C">
      <w:pPr>
        <w:jc w:val="center"/>
      </w:pPr>
      <w:r>
        <w:t>&lt;omitted text&gt;</w:t>
      </w:r>
    </w:p>
    <w:p w14:paraId="3E8AAB31" w14:textId="7EDA8294" w:rsidR="0019560C" w:rsidRDefault="0019560C" w:rsidP="0019560C">
      <w:pPr>
        <w:pStyle w:val="Heading4"/>
        <w:rPr>
          <w:color w:val="000000"/>
        </w:rPr>
      </w:pPr>
      <w:bookmarkStart w:id="363" w:name="_Toc11352092"/>
      <w:bookmarkStart w:id="364" w:name="_Toc20317982"/>
      <w:bookmarkStart w:id="365" w:name="_Toc27299880"/>
      <w:bookmarkStart w:id="366" w:name="_Toc29673145"/>
      <w:bookmarkStart w:id="367" w:name="_Toc29673286"/>
      <w:bookmarkStart w:id="368" w:name="_Toc29674279"/>
      <w:bookmarkStart w:id="369" w:name="_Toc36645509"/>
      <w:bookmarkStart w:id="370" w:name="_Toc45810554"/>
      <w:bookmarkStart w:id="371" w:name="_Toc83310139"/>
      <w:r w:rsidRPr="0048482F">
        <w:rPr>
          <w:color w:val="000000"/>
        </w:rPr>
        <w:t>5.1.3.2</w:t>
      </w:r>
      <w:r>
        <w:rPr>
          <w:color w:val="000000"/>
        </w:rPr>
        <w:tab/>
      </w:r>
      <w:r w:rsidRPr="0048482F">
        <w:rPr>
          <w:color w:val="000000"/>
        </w:rPr>
        <w:t>Transport block size determination</w:t>
      </w:r>
      <w:bookmarkEnd w:id="363"/>
      <w:bookmarkEnd w:id="364"/>
      <w:bookmarkEnd w:id="365"/>
      <w:bookmarkEnd w:id="366"/>
      <w:bookmarkEnd w:id="367"/>
      <w:bookmarkEnd w:id="368"/>
      <w:bookmarkEnd w:id="369"/>
      <w:bookmarkEnd w:id="370"/>
      <w:bookmarkEnd w:id="371"/>
    </w:p>
    <w:p w14:paraId="07CF751E" w14:textId="77777777" w:rsidR="0019560C" w:rsidRDefault="0019560C" w:rsidP="0019560C">
      <w:r w:rsidRPr="00AF688D">
        <w:t xml:space="preserve">In case the higher layer parameter </w:t>
      </w:r>
      <w:proofErr w:type="spellStart"/>
      <w:r w:rsidRPr="00EC33AA">
        <w:rPr>
          <w:i/>
        </w:rPr>
        <w:t>maxNrofCodeWordsScheduledByDCI</w:t>
      </w:r>
      <w:proofErr w:type="spellEnd"/>
      <w:r w:rsidRPr="00EC33AA">
        <w:rPr>
          <w:i/>
        </w:rPr>
        <w:t xml:space="preserve"> </w:t>
      </w:r>
      <w:r w:rsidRPr="00AF688D">
        <w:t xml:space="preserve">indicates that two codeword transmission is enabled, then </w:t>
      </w:r>
      <w:r>
        <w:t>one of the two transport blocks</w:t>
      </w:r>
      <w:r w:rsidRPr="00AF688D">
        <w:t xml:space="preserve"> is disabled by DCI format 1_1 if </w:t>
      </w:r>
      <w:r w:rsidRPr="00AF688D">
        <w:rPr>
          <w:i/>
        </w:rPr>
        <w:t>I</w:t>
      </w:r>
      <w:r w:rsidRPr="00AF688D">
        <w:rPr>
          <w:i/>
          <w:vertAlign w:val="subscript"/>
        </w:rPr>
        <w:t>MCS</w:t>
      </w:r>
      <w:r>
        <w:rPr>
          <w:i/>
          <w:vertAlign w:val="subscript"/>
        </w:rPr>
        <w:t xml:space="preserve"> </w:t>
      </w:r>
      <w:r w:rsidRPr="00AF688D">
        <w:t>=</w:t>
      </w:r>
      <w:r>
        <w:t xml:space="preserve"> </w:t>
      </w:r>
      <w:r w:rsidRPr="00AF688D">
        <w:t xml:space="preserve">26 and if </w:t>
      </w:r>
      <w:proofErr w:type="spellStart"/>
      <w:r w:rsidRPr="00AF688D">
        <w:rPr>
          <w:i/>
        </w:rPr>
        <w:t>rv</w:t>
      </w:r>
      <w:r w:rsidRPr="00AF688D">
        <w:rPr>
          <w:i/>
          <w:vertAlign w:val="subscript"/>
        </w:rPr>
        <w:t>id</w:t>
      </w:r>
      <w:proofErr w:type="spellEnd"/>
      <w:r>
        <w:t xml:space="preserve"> = 1 </w:t>
      </w:r>
      <w:r w:rsidRPr="00AF688D">
        <w:t>for the corresponding transport block.</w:t>
      </w:r>
      <w:r>
        <w:t xml:space="preserve"> </w:t>
      </w:r>
      <w:r w:rsidRPr="00D07488">
        <w:t>If both transport blocks are enabled, transport block 1 and 2 are mapped to codeword 0 and 1 respectively</w:t>
      </w:r>
      <w:r>
        <w:t>.</w:t>
      </w:r>
      <w:r w:rsidRPr="00D07488">
        <w:t xml:space="preserve"> </w:t>
      </w:r>
      <w:r>
        <w:t>If only one transport block is enabled, then the enabled transport block is always mapped to the first codeword.</w:t>
      </w:r>
    </w:p>
    <w:p w14:paraId="3CCCB134" w14:textId="416FA1DF" w:rsidR="0019560C" w:rsidRPr="0048482F" w:rsidRDefault="0019560C" w:rsidP="00C42FE7">
      <w:r w:rsidRPr="0048482F">
        <w:t>For the PDSCH assigned by a PDCCH with DCI format 1_0</w:t>
      </w:r>
      <w:r>
        <w:t xml:space="preserve">, format </w:t>
      </w:r>
      <w:r w:rsidRPr="0048482F">
        <w:t xml:space="preserve">1_1 </w:t>
      </w:r>
      <w:r>
        <w:t xml:space="preserve">or format 1_2 </w:t>
      </w:r>
      <w:r w:rsidRPr="0048482F">
        <w:t xml:space="preserve">with CRC scrambled by C-RNTI, </w:t>
      </w:r>
      <w:r w:rsidRPr="004174B8">
        <w:t>MCS-C-RNTI</w:t>
      </w:r>
      <w:r>
        <w:t xml:space="preserve">, </w:t>
      </w:r>
      <w:r w:rsidRPr="00663ED0">
        <w:t xml:space="preserve">TC-RNTI, CS-RNTI, </w:t>
      </w:r>
      <w:r>
        <w:t xml:space="preserve">or </w:t>
      </w:r>
      <w:r w:rsidRPr="00663ED0">
        <w:t xml:space="preserve">SI-RNTI, </w:t>
      </w:r>
      <w:r w:rsidRPr="0048482F">
        <w:t xml:space="preserve">if </w:t>
      </w:r>
      <w:r>
        <w:t xml:space="preserve">Table 5.1.3.1-2 is used </w:t>
      </w:r>
      <w:r w:rsidRPr="0048482F">
        <w:t>and</w:t>
      </w:r>
      <w:r>
        <w:t xml:space="preserve"> </w:t>
      </w:r>
      <w:r w:rsidRPr="0048482F">
        <w:rPr>
          <w:position w:val="-10"/>
        </w:rPr>
        <w:object w:dxaOrig="1219" w:dyaOrig="300" w14:anchorId="163D6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14.4pt" o:ole="">
            <v:imagedata r:id="rId21" o:title=""/>
          </v:shape>
          <o:OLEObject Type="Embed" ProgID="Equation.3" ShapeID="_x0000_i1025" DrawAspect="Content" ObjectID="_1700414947" r:id="rId22"/>
        </w:object>
      </w:r>
      <w:r w:rsidRPr="0048482F">
        <w:rPr>
          <w:i/>
        </w:rPr>
        <w:fldChar w:fldCharType="begin"/>
      </w:r>
      <w:r w:rsidRPr="0048482F">
        <w:rPr>
          <w:i/>
        </w:rPr>
        <w:instrText xml:space="preserve"> QUOTE </w:instrText>
      </w:r>
      <m:oMath>
        <m:r>
          <m:rPr>
            <m:sty m:val="p"/>
          </m:rPr>
          <w:rPr>
            <w:rFonts w:ascii="Cambria Math" w:hAnsi="Cambria Math"/>
            <w:lang w:eastAsia="ja-JP"/>
          </w:rPr>
          <m:t xml:space="preserve">0 ≤ </m:t>
        </m:r>
        <m:sSub>
          <m:sSubPr>
            <m:ctrlPr>
              <w:rPr>
                <w:rFonts w:ascii="Cambria Math" w:hAnsi="Cambria Math"/>
                <w:i/>
                <w:sz w:val="22"/>
                <w:szCs w:val="22"/>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≤27</m:t>
        </m:r>
      </m:oMath>
      <w:r w:rsidRPr="0048482F">
        <w:rPr>
          <w:i/>
        </w:rPr>
        <w:instrText xml:space="preserve"> </w:instrText>
      </w:r>
      <w:r w:rsidRPr="0048482F">
        <w:rPr>
          <w:i/>
        </w:rPr>
        <w:fldChar w:fldCharType="end"/>
      </w:r>
      <w:r w:rsidRPr="0048482F">
        <w:rPr>
          <w:i/>
        </w:rPr>
        <w:t>,</w:t>
      </w:r>
      <w:r w:rsidRPr="0048482F">
        <w:t xml:space="preserve"> </w:t>
      </w:r>
      <w:ins w:id="372" w:author="Enescu, Mihai (Nokia - FI/Espoo)" w:date="2021-10-25T12:14:00Z">
        <w:r w:rsidR="00C42FE7">
          <w:rPr>
            <w:lang w:val="en-FI"/>
          </w:rPr>
          <w:t xml:space="preserve">else </w:t>
        </w:r>
      </w:ins>
      <w:ins w:id="373" w:author="Enescu, Mihai (Nokia - FI/Espoo)" w:date="2021-10-25T12:15:00Z">
        <w:r w:rsidR="00C42FE7">
          <w:rPr>
            <w:lang w:val="en-FI"/>
          </w:rPr>
          <w:t xml:space="preserve">if Table 5.1.3.1-4 used and </w:t>
        </w:r>
      </w:ins>
      <m:oMath>
        <m:r>
          <w:ins w:id="374" w:author="Enescu, Mihai (Nokia - FI/Espoo)" w:date="2021-10-25T12:16:00Z">
            <w:rPr>
              <w:rFonts w:ascii="Cambria Math"/>
            </w:rPr>
            <m:t>0</m:t>
          </w:ins>
        </m:r>
        <m:r>
          <w:ins w:id="375" w:author="Enescu, Mihai (Nokia - FI/Espoo)" w:date="2021-10-25T12:16:00Z">
            <w:rPr>
              <w:rFonts w:ascii="Cambria Math"/>
            </w:rPr>
            <m:t>≤</m:t>
          </w:ins>
        </m:r>
        <m:sSub>
          <m:sSubPr>
            <m:ctrlPr>
              <w:ins w:id="376" w:author="Enescu, Mihai (Nokia - FI/Espoo)" w:date="2021-10-25T12:16:00Z">
                <w:rPr>
                  <w:rFonts w:ascii="Cambria Math" w:hAnsi="Cambria Math"/>
                  <w:i/>
                </w:rPr>
              </w:ins>
            </m:ctrlPr>
          </m:sSubPr>
          <m:e>
            <m:r>
              <w:ins w:id="377" w:author="Enescu, Mihai (Nokia - FI/Espoo)" w:date="2021-10-25T12:16:00Z">
                <w:rPr>
                  <w:rFonts w:ascii="Cambria Math"/>
                </w:rPr>
                <m:t>I</m:t>
              </w:ins>
            </m:r>
          </m:e>
          <m:sub>
            <m:r>
              <w:ins w:id="378" w:author="Enescu, Mihai (Nokia - FI/Espoo)" w:date="2021-10-25T12:16:00Z">
                <w:rPr>
                  <w:rFonts w:ascii="Cambria Math"/>
                </w:rPr>
                <m:t>MCS</m:t>
              </w:ins>
            </m:r>
          </m:sub>
        </m:sSub>
        <m:r>
          <w:ins w:id="379" w:author="Enescu, Mihai (Nokia - FI/Espoo)" w:date="2021-10-25T12:16:00Z">
            <w:rPr>
              <w:rFonts w:ascii="Cambria Math"/>
            </w:rPr>
            <m:t>≤</m:t>
          </w:ins>
        </m:r>
        <m:r>
          <w:ins w:id="380" w:author="Enescu, Mihai (Nokia - FI/Espoo)" w:date="2021-10-25T12:16:00Z">
            <w:rPr>
              <w:rFonts w:ascii="Cambria Math"/>
            </w:rPr>
            <m:t>26</m:t>
          </w:ins>
        </m:r>
      </m:oMath>
      <w:ins w:id="381" w:author="Enescu, Mihai (Nokia - FI/Espoo)" w:date="2021-10-25T12:16:00Z">
        <w:r w:rsidR="00C42FE7">
          <w:rPr>
            <w:lang w:val="en-FI"/>
          </w:rPr>
          <w:t xml:space="preserve"> </w:t>
        </w:r>
      </w:ins>
      <w:r w:rsidRPr="0048482F">
        <w:t>or</w:t>
      </w:r>
      <w:r w:rsidRPr="000C29A7">
        <w:t xml:space="preserve"> </w:t>
      </w:r>
      <w:r>
        <w:t xml:space="preserve">a table other than Table 5.1.3.1-2 </w:t>
      </w:r>
      <w:ins w:id="382" w:author="Enescu, Mihai (Nokia - FI/Espoo)" w:date="2021-10-25T12:16:00Z">
        <w:r w:rsidR="00C42FE7">
          <w:rPr>
            <w:lang w:val="en-FI"/>
          </w:rPr>
          <w:t xml:space="preserve">and Table 5.1.3.1-4 </w:t>
        </w:r>
      </w:ins>
      <w:r>
        <w:t>is used</w:t>
      </w:r>
      <w:r w:rsidRPr="0048482F">
        <w:rPr>
          <w:i/>
        </w:rPr>
        <w:t xml:space="preserve"> </w:t>
      </w:r>
      <w:r w:rsidRPr="0048482F">
        <w:t xml:space="preserve">and </w:t>
      </w:r>
      <w:r w:rsidRPr="0048482F">
        <w:rPr>
          <w:position w:val="-10"/>
        </w:rPr>
        <w:object w:dxaOrig="1200" w:dyaOrig="300" w14:anchorId="4CE97D59">
          <v:shape id="_x0000_i1026" type="#_x0000_t75" style="width:57.6pt;height:14.4pt" o:ole="">
            <v:imagedata r:id="rId23" o:title=""/>
          </v:shape>
          <o:OLEObject Type="Embed" ProgID="Equation.3" ShapeID="_x0000_i1026" DrawAspect="Content" ObjectID="_1700414948" r:id="rId24"/>
        </w:object>
      </w:r>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sz w:val="22"/>
                <w:szCs w:val="22"/>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≤28</m:t>
        </m:r>
      </m:oMath>
      <w:r w:rsidRPr="0048482F">
        <w:instrText xml:space="preserve"> </w:instrText>
      </w:r>
      <w:r w:rsidRPr="0048482F">
        <w:fldChar w:fldCharType="end"/>
      </w:r>
      <w:r w:rsidRPr="0048482F">
        <w:rPr>
          <w:i/>
        </w:rPr>
        <w:t xml:space="preserve">, </w:t>
      </w:r>
      <w:r w:rsidRPr="0048482F">
        <w:t>the UE shall</w:t>
      </w:r>
      <w:r>
        <w:t>, except if the transport block is disabled in DCI format 1_1,</w:t>
      </w:r>
      <w:r w:rsidRPr="0048482F">
        <w:t xml:space="preserve"> first determine the TBS</w:t>
      </w:r>
      <w:r w:rsidRPr="0048482F">
        <w:rPr>
          <w:rFonts w:eastAsia="Batang"/>
          <w:lang w:eastAsia="ko-KR"/>
        </w:rPr>
        <w:t xml:space="preserve"> as specified below</w:t>
      </w:r>
      <w:r w:rsidRPr="0048482F">
        <w:t>:</w:t>
      </w:r>
    </w:p>
    <w:p w14:paraId="13B6DF4D" w14:textId="77777777" w:rsidR="0019560C" w:rsidRPr="0048482F" w:rsidRDefault="0019560C" w:rsidP="0019560C">
      <w:pPr>
        <w:pStyle w:val="B1"/>
        <w:rPr>
          <w:lang w:eastAsia="ko-KR"/>
        </w:rPr>
      </w:pPr>
      <w:r>
        <w:rPr>
          <w:lang w:eastAsia="ko-KR"/>
        </w:rPr>
        <w:t>1)</w:t>
      </w:r>
      <w:r>
        <w:rPr>
          <w:lang w:eastAsia="ko-KR"/>
        </w:rPr>
        <w:tab/>
      </w:r>
      <w:r w:rsidRPr="0048482F">
        <w:rPr>
          <w:lang w:eastAsia="ko-KR"/>
        </w:rPr>
        <w:t>The UE shall first determine the number of REs (</w:t>
      </w:r>
      <w:r w:rsidRPr="0048482F">
        <w:rPr>
          <w:i/>
          <w:lang w:eastAsia="ko-KR"/>
        </w:rPr>
        <w:t>N</w:t>
      </w:r>
      <w:r w:rsidRPr="0048482F">
        <w:rPr>
          <w:i/>
          <w:vertAlign w:val="subscript"/>
          <w:lang w:eastAsia="ko-KR"/>
        </w:rPr>
        <w:t>RE</w:t>
      </w:r>
      <w:r w:rsidRPr="0048482F">
        <w:rPr>
          <w:lang w:eastAsia="ko-KR"/>
        </w:rPr>
        <w:t xml:space="preserve">) </w:t>
      </w:r>
      <w:r w:rsidRPr="0048482F">
        <w:rPr>
          <w:lang w:eastAsia="ko-KR"/>
        </w:rPr>
        <w:fldChar w:fldCharType="begin"/>
      </w:r>
      <w:r w:rsidRPr="0048482F">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m:t>
        </m:r>
      </m:oMath>
      <w:r w:rsidRPr="0048482F">
        <w:rPr>
          <w:lang w:eastAsia="ko-KR"/>
        </w:rPr>
        <w:instrText xml:space="preserve"> </w:instrText>
      </w:r>
      <w:r w:rsidRPr="0048482F">
        <w:rPr>
          <w:lang w:eastAsia="ko-KR"/>
        </w:rPr>
        <w:fldChar w:fldCharType="end"/>
      </w:r>
      <w:r w:rsidRPr="0048482F">
        <w:rPr>
          <w:lang w:eastAsia="ko-KR"/>
        </w:rPr>
        <w:t xml:space="preserve">within the slot. </w:t>
      </w:r>
    </w:p>
    <w:p w14:paraId="69A1446B" w14:textId="77777777" w:rsidR="0019560C" w:rsidRPr="0048482F" w:rsidRDefault="0019560C" w:rsidP="0019560C">
      <w:pPr>
        <w:pStyle w:val="B2"/>
        <w:rPr>
          <w:lang w:eastAsia="ko-KR"/>
        </w:rPr>
      </w:pPr>
      <w:r>
        <w:rPr>
          <w:lang w:eastAsia="ko-KR"/>
        </w:rPr>
        <w:t>-</w:t>
      </w:r>
      <w:r>
        <w:rPr>
          <w:lang w:eastAsia="ko-KR"/>
        </w:rPr>
        <w:tab/>
      </w:r>
      <w:r w:rsidRPr="0048482F">
        <w:rPr>
          <w:lang w:eastAsia="ko-KR"/>
        </w:rPr>
        <w:t>A UE first determines the number of REs allocated for PDSCH within a PRB (</w:t>
      </w:r>
      <w:r w:rsidRPr="0048482F">
        <w:rPr>
          <w:position w:val="-10"/>
          <w:lang w:eastAsia="ko-KR"/>
        </w:rPr>
        <w:object w:dxaOrig="420" w:dyaOrig="340" w14:anchorId="347A9E1E">
          <v:shape id="_x0000_i1027" type="#_x0000_t75" style="width:21.6pt;height:14.4pt" o:ole="">
            <v:imagedata r:id="rId25" o:title=""/>
          </v:shape>
          <o:OLEObject Type="Embed" ProgID="Equation.3" ShapeID="_x0000_i1027" DrawAspect="Content" ObjectID="_1700414949" r:id="rId26"/>
        </w:object>
      </w:r>
      <w:r w:rsidRPr="0048482F">
        <w:rPr>
          <w:lang w:eastAsia="ko-KR"/>
        </w:rPr>
        <w:t>) by</w:t>
      </w:r>
      <w:r>
        <w:rPr>
          <w:lang w:eastAsia="ko-KR"/>
        </w:rPr>
        <w:t xml:space="preserve"> </w:t>
      </w:r>
      <w:r w:rsidRPr="000975EA">
        <w:rPr>
          <w:position w:val="-14"/>
          <w:lang w:eastAsia="ko-KR"/>
        </w:rPr>
        <w:object w:dxaOrig="3060" w:dyaOrig="380" w14:anchorId="5F10B61E">
          <v:shape id="_x0000_i1028" type="#_x0000_t75" style="width:151.2pt;height:21.6pt" o:ole="">
            <v:imagedata r:id="rId27" o:title=""/>
          </v:shape>
          <o:OLEObject Type="Embed" ProgID="Equation.3" ShapeID="_x0000_i1028" DrawAspect="Content" ObjectID="_1700414950" r:id="rId28"/>
        </w:object>
      </w:r>
      <w:r w:rsidRPr="0048482F">
        <w:rPr>
          <w:lang w:eastAsia="ko-KR"/>
        </w:rPr>
        <w:t>, where</w:t>
      </w:r>
      <w:r w:rsidRPr="0048482F">
        <w:rPr>
          <w:position w:val="-10"/>
          <w:lang w:eastAsia="ko-KR"/>
        </w:rPr>
        <w:object w:dxaOrig="859" w:dyaOrig="340" w14:anchorId="1F279935">
          <v:shape id="_x0000_i1029" type="#_x0000_t75" style="width:43.8pt;height:14.4pt" o:ole="">
            <v:imagedata r:id="rId29" o:title=""/>
          </v:shape>
          <o:OLEObject Type="Embed" ProgID="Equation.3" ShapeID="_x0000_i1029" DrawAspect="Content" ObjectID="_1700414951" r:id="rId30"/>
        </w:object>
      </w:r>
      <w:r w:rsidRPr="0048482F">
        <w:rPr>
          <w:lang w:eastAsia="ko-KR"/>
        </w:rPr>
        <w:t xml:space="preserve"> is the number of subcarriers in a physical resource block, </w:t>
      </w:r>
      <w:r w:rsidRPr="0048482F">
        <w:rPr>
          <w:position w:val="-14"/>
          <w:lang w:eastAsia="ko-KR"/>
        </w:rPr>
        <w:object w:dxaOrig="540" w:dyaOrig="380" w14:anchorId="4D2D46D7">
          <v:shape id="_x0000_i1030" type="#_x0000_t75" style="width:28.8pt;height:21.6pt" o:ole="">
            <v:imagedata r:id="rId31" o:title=""/>
          </v:shape>
          <o:OLEObject Type="Embed" ProgID="Equation.3" ShapeID="_x0000_i1030" DrawAspect="Content" ObjectID="_1700414952" r:id="rId32"/>
        </w:object>
      </w:r>
      <w:r w:rsidRPr="0048482F">
        <w:rPr>
          <w:lang w:eastAsia="ko-KR"/>
        </w:rPr>
        <w:fldChar w:fldCharType="begin"/>
      </w:r>
      <w:r w:rsidRPr="0048482F">
        <w:rPr>
          <w:lang w:eastAsia="ko-KR"/>
        </w:rPr>
        <w:instrText xml:space="preserve"> QUOTE </w:instrText>
      </w:r>
      <m:oMath>
        <m:sSubSup>
          <m:sSubSupPr>
            <m:ctrlPr>
              <w:rPr>
                <w:rFonts w:ascii="Cambria Math" w:hAnsi="Cambria Math"/>
                <w:i/>
                <w:lang w:eastAsia="ko-KR"/>
              </w:rPr>
            </m:ctrlPr>
          </m:sSubSupPr>
          <m:e>
            <m:r>
              <m:rPr>
                <m:sty m:val="p"/>
              </m:rPr>
              <w:rPr>
                <w:rFonts w:ascii="Cambria Math" w:hAnsi="Cambria Math"/>
                <w:lang w:eastAsia="ko-KR"/>
              </w:rPr>
              <m:t>N</m:t>
            </m:r>
          </m:e>
          <m:sub>
            <m:r>
              <m:rPr>
                <m:sty m:val="p"/>
              </m:rPr>
              <w:rPr>
                <w:rFonts w:ascii="Cambria Math" w:hAnsi="Cambria Math"/>
                <w:lang w:eastAsia="ko-KR"/>
              </w:rPr>
              <m:t>symb</m:t>
            </m:r>
          </m:sub>
          <m:sup>
            <m:r>
              <m:rPr>
                <m:sty m:val="p"/>
              </m:rPr>
              <w:rPr>
                <w:rFonts w:ascii="Cambria Math" w:hAnsi="Cambria Math"/>
                <w:lang w:eastAsia="ko-KR"/>
              </w:rPr>
              <m:t>slot</m:t>
            </m:r>
          </m:sup>
        </m:sSubSup>
      </m:oMath>
      <w:r w:rsidRPr="0048482F">
        <w:rPr>
          <w:lang w:eastAsia="ko-KR"/>
        </w:rPr>
        <w:instrText xml:space="preserve"> </w:instrText>
      </w:r>
      <w:r w:rsidRPr="0048482F">
        <w:rPr>
          <w:lang w:eastAsia="ko-KR"/>
        </w:rPr>
        <w:fldChar w:fldCharType="end"/>
      </w:r>
      <w:r w:rsidRPr="0048482F">
        <w:rPr>
          <w:lang w:eastAsia="ko-KR"/>
        </w:rPr>
        <w:t xml:space="preserve"> is the number </w:t>
      </w:r>
      <w:r w:rsidRPr="000975EA">
        <w:rPr>
          <w:lang w:eastAsia="ko-KR"/>
        </w:rPr>
        <w:t>of symbols of the PDSCH allocation within the slot</w:t>
      </w:r>
      <w:r w:rsidRPr="0048482F">
        <w:rPr>
          <w:lang w:eastAsia="ko-KR"/>
        </w:rPr>
        <w:t xml:space="preserve">, </w:t>
      </w:r>
      <w:r w:rsidRPr="0048482F">
        <w:rPr>
          <w:position w:val="-10"/>
          <w:lang w:eastAsia="ko-KR"/>
        </w:rPr>
        <w:object w:dxaOrig="639" w:dyaOrig="340" w14:anchorId="5D0395F9">
          <v:shape id="_x0000_i1031" type="#_x0000_t75" style="width:28.2pt;height:14.4pt" o:ole="">
            <v:imagedata r:id="rId33" o:title=""/>
          </v:shape>
          <o:OLEObject Type="Embed" ProgID="Equation.3" ShapeID="_x0000_i1031" DrawAspect="Content" ObjectID="_1700414953" r:id="rId34"/>
        </w:object>
      </w:r>
      <w:r w:rsidRPr="0048482F">
        <w:rPr>
          <w:lang w:eastAsia="ko-KR"/>
        </w:rPr>
        <w:fldChar w:fldCharType="begin"/>
      </w:r>
      <w:r w:rsidRPr="0048482F">
        <w:rPr>
          <w:lang w:eastAsia="ko-KR"/>
        </w:rPr>
        <w:instrText xml:space="preserve"> QUOTE </w:instrText>
      </w:r>
      <m:oMath>
        <m:sSubSup>
          <m:sSubSupPr>
            <m:ctrlPr>
              <w:rPr>
                <w:rFonts w:ascii="Cambria Math" w:hAnsi="Cambria Math"/>
                <w:i/>
                <w:lang w:eastAsia="ko-KR"/>
              </w:rPr>
            </m:ctrlPr>
          </m:sSubSupPr>
          <m:e>
            <m:r>
              <m:rPr>
                <m:sty m:val="p"/>
              </m:rPr>
              <w:rPr>
                <w:rFonts w:ascii="Cambria Math" w:hAnsi="Cambria Math"/>
                <w:lang w:eastAsia="ko-KR"/>
              </w:rPr>
              <m:t>N</m:t>
            </m:r>
          </m:e>
          <m:sub>
            <m:r>
              <m:rPr>
                <m:sty m:val="p"/>
              </m:rPr>
              <w:rPr>
                <w:rFonts w:ascii="Cambria Math" w:hAnsi="Cambria Math"/>
                <w:lang w:eastAsia="ko-KR"/>
              </w:rPr>
              <m:t>DMRS</m:t>
            </m:r>
          </m:sub>
          <m:sup>
            <m:r>
              <m:rPr>
                <m:sty m:val="p"/>
              </m:rPr>
              <w:rPr>
                <w:rFonts w:ascii="Cambria Math" w:hAnsi="Cambria Math"/>
                <w:lang w:eastAsia="ko-KR"/>
              </w:rPr>
              <m:t>PRB</m:t>
            </m:r>
          </m:sup>
        </m:sSubSup>
      </m:oMath>
      <w:r w:rsidRPr="0048482F">
        <w:rPr>
          <w:lang w:eastAsia="ko-KR"/>
        </w:rPr>
        <w:instrText xml:space="preserve"> </w:instrText>
      </w:r>
      <w:r w:rsidRPr="0048482F">
        <w:rPr>
          <w:lang w:eastAsia="ko-KR"/>
        </w:rPr>
        <w:fldChar w:fldCharType="end"/>
      </w:r>
      <w:r w:rsidRPr="0048482F">
        <w:rPr>
          <w:lang w:eastAsia="ko-KR"/>
        </w:rPr>
        <w:t xml:space="preserve"> is the number of REs for DM-RS per PRB in the scheduled duration including the overhead of the DM-RS CDM groups</w:t>
      </w:r>
      <w:r w:rsidRPr="00BA7758">
        <w:rPr>
          <w:lang w:eastAsia="ko-KR"/>
        </w:rPr>
        <w:t xml:space="preserve"> </w:t>
      </w:r>
      <w:r w:rsidRPr="00F51F38">
        <w:rPr>
          <w:lang w:eastAsia="ko-KR"/>
        </w:rPr>
        <w:t>without data, as</w:t>
      </w:r>
      <w:r w:rsidRPr="0048482F">
        <w:rPr>
          <w:lang w:eastAsia="ko-KR"/>
        </w:rPr>
        <w:t xml:space="preserve"> indicated by DCI format </w:t>
      </w:r>
      <w:bookmarkStart w:id="383" w:name="_Hlk500489688"/>
      <w:r w:rsidRPr="0048482F">
        <w:rPr>
          <w:lang w:eastAsia="ko-KR"/>
        </w:rPr>
        <w:t>1_1</w:t>
      </w:r>
      <w:bookmarkEnd w:id="383"/>
      <w:r w:rsidRPr="00C72390">
        <w:rPr>
          <w:lang w:eastAsia="ko-KR"/>
        </w:rPr>
        <w:t xml:space="preserve"> </w:t>
      </w:r>
      <w:r>
        <w:rPr>
          <w:lang w:eastAsia="ko-KR"/>
        </w:rPr>
        <w:t xml:space="preserve">or format 1_2 </w:t>
      </w:r>
      <w:r w:rsidRPr="00C72390">
        <w:rPr>
          <w:lang w:eastAsia="ko-KR"/>
        </w:rPr>
        <w:t xml:space="preserve">or </w:t>
      </w:r>
      <w:r w:rsidRPr="002E0823">
        <w:rPr>
          <w:lang w:eastAsia="ko-KR"/>
        </w:rPr>
        <w:t xml:space="preserve">as described for format 1_0 in </w:t>
      </w:r>
      <w:r>
        <w:rPr>
          <w:lang w:eastAsia="ko-KR"/>
        </w:rPr>
        <w:t>Clause</w:t>
      </w:r>
      <w:r w:rsidRPr="002E0823">
        <w:rPr>
          <w:lang w:eastAsia="ko-KR"/>
        </w:rPr>
        <w:t xml:space="preserve"> 5.1.6.2</w:t>
      </w:r>
      <w:r w:rsidRPr="0048482F">
        <w:rPr>
          <w:lang w:eastAsia="ko-KR"/>
        </w:rPr>
        <w:t xml:space="preserve">, and </w:t>
      </w:r>
      <w:r w:rsidRPr="0048482F">
        <w:rPr>
          <w:position w:val="-10"/>
          <w:lang w:eastAsia="ko-KR"/>
        </w:rPr>
        <w:object w:dxaOrig="520" w:dyaOrig="340" w14:anchorId="6D9D5290">
          <v:shape id="_x0000_i1032" type="#_x0000_t75" style="width:28.2pt;height:14.4pt" o:ole="">
            <v:imagedata r:id="rId35" o:title=""/>
          </v:shape>
          <o:OLEObject Type="Embed" ProgID="Equation.3" ShapeID="_x0000_i1032" DrawAspect="Content" ObjectID="_1700414954" r:id="rId36"/>
        </w:object>
      </w:r>
      <w:r w:rsidRPr="0048482F">
        <w:rPr>
          <w:lang w:eastAsia="ko-KR"/>
        </w:rPr>
        <w:t xml:space="preserve"> </w:t>
      </w:r>
      <w:r w:rsidRPr="0048482F">
        <w:rPr>
          <w:lang w:eastAsia="ko-KR"/>
        </w:rPr>
        <w:fldChar w:fldCharType="begin"/>
      </w:r>
      <w:r w:rsidRPr="0048482F">
        <w:rPr>
          <w:lang w:eastAsia="ko-KR"/>
        </w:rPr>
        <w:instrText xml:space="preserve"> QUOTE </w:instrText>
      </w:r>
      <m:oMath>
        <m:sSubSup>
          <m:sSubSupPr>
            <m:ctrlPr>
              <w:rPr>
                <w:rFonts w:ascii="Cambria Math" w:hAnsi="Cambria Math"/>
                <w:i/>
                <w:lang w:eastAsia="ko-KR"/>
              </w:rPr>
            </m:ctrlPr>
          </m:sSubSupPr>
          <m:e>
            <m:r>
              <m:rPr>
                <m:sty m:val="p"/>
              </m:rPr>
              <w:rPr>
                <w:rFonts w:ascii="Cambria Math" w:hAnsi="Cambria Math"/>
                <w:lang w:eastAsia="ko-KR"/>
              </w:rPr>
              <m:t>N</m:t>
            </m:r>
          </m:e>
          <m:sub>
            <m:r>
              <m:rPr>
                <m:sty m:val="p"/>
              </m:rPr>
              <w:rPr>
                <w:rFonts w:ascii="Cambria Math" w:hAnsi="Cambria Math"/>
                <w:lang w:eastAsia="ko-KR"/>
              </w:rPr>
              <m:t>oh</m:t>
            </m:r>
          </m:sub>
          <m:sup>
            <m:r>
              <m:rPr>
                <m:sty m:val="p"/>
              </m:rPr>
              <w:rPr>
                <w:rFonts w:ascii="Cambria Math" w:hAnsi="Cambria Math"/>
                <w:lang w:eastAsia="ko-KR"/>
              </w:rPr>
              <m:t>PRB</m:t>
            </m:r>
          </m:sup>
        </m:sSubSup>
      </m:oMath>
      <w:r w:rsidRPr="0048482F">
        <w:rPr>
          <w:lang w:eastAsia="ko-KR"/>
        </w:rPr>
        <w:instrText xml:space="preserve"> </w:instrText>
      </w:r>
      <w:r w:rsidRPr="0048482F">
        <w:rPr>
          <w:lang w:eastAsia="ko-KR"/>
        </w:rPr>
        <w:fldChar w:fldCharType="end"/>
      </w:r>
      <w:r w:rsidRPr="0048482F">
        <w:rPr>
          <w:lang w:eastAsia="ko-KR"/>
        </w:rPr>
        <w:t xml:space="preserve">is the overhead configured by higher layer parameter </w:t>
      </w:r>
      <w:proofErr w:type="spellStart"/>
      <w:r w:rsidRPr="00D55F1B">
        <w:rPr>
          <w:i/>
          <w:lang w:eastAsia="ko-KR"/>
        </w:rPr>
        <w:t>xOverhead</w:t>
      </w:r>
      <w:proofErr w:type="spellEnd"/>
      <w:r w:rsidRPr="00F51F38">
        <w:rPr>
          <w:i/>
          <w:lang w:eastAsia="ko-KR"/>
        </w:rPr>
        <w:t xml:space="preserve"> </w:t>
      </w:r>
      <w:r w:rsidRPr="000D1A10">
        <w:rPr>
          <w:iCs/>
          <w:lang w:val="en-US"/>
        </w:rPr>
        <w:t>in</w:t>
      </w:r>
      <w:r>
        <w:rPr>
          <w:i/>
          <w:iCs/>
          <w:lang w:val="en-US"/>
        </w:rPr>
        <w:t xml:space="preserve"> </w:t>
      </w:r>
      <w:r>
        <w:rPr>
          <w:i/>
        </w:rPr>
        <w:t>PD</w:t>
      </w:r>
      <w:r w:rsidRPr="00F35584">
        <w:rPr>
          <w:i/>
        </w:rPr>
        <w:t>SCH-</w:t>
      </w:r>
      <w:proofErr w:type="spellStart"/>
      <w:r w:rsidRPr="00F35584">
        <w:rPr>
          <w:i/>
        </w:rPr>
        <w:t>ServingCellConfig</w:t>
      </w:r>
      <w:proofErr w:type="spellEnd"/>
      <w:r w:rsidRPr="0048482F">
        <w:rPr>
          <w:lang w:eastAsia="ko-KR"/>
        </w:rPr>
        <w:t xml:space="preserve">. </w:t>
      </w:r>
      <w:r w:rsidRPr="0048482F">
        <w:rPr>
          <w:lang w:eastAsia="ko-KR"/>
        </w:rPr>
        <w:lastRenderedPageBreak/>
        <w:t xml:space="preserve">If the </w:t>
      </w:r>
      <w:proofErr w:type="spellStart"/>
      <w:r w:rsidRPr="006C6EE9">
        <w:rPr>
          <w:i/>
          <w:lang w:eastAsia="ko-KR"/>
        </w:rPr>
        <w:t>xOverhead</w:t>
      </w:r>
      <w:proofErr w:type="spellEnd"/>
      <w:r w:rsidRPr="0048482F">
        <w:rPr>
          <w:lang w:eastAsia="ko-KR"/>
        </w:rPr>
        <w:t xml:space="preserve"> </w:t>
      </w:r>
      <w:bookmarkStart w:id="384" w:name="_Hlk515619163"/>
      <w:r w:rsidRPr="000C29A7">
        <w:rPr>
          <w:lang w:eastAsia="ko-KR"/>
        </w:rPr>
        <w:t xml:space="preserve">in </w:t>
      </w:r>
      <w:r w:rsidRPr="004D48A5">
        <w:rPr>
          <w:i/>
          <w:lang w:eastAsia="ko-KR"/>
        </w:rPr>
        <w:t>PDSCH-</w:t>
      </w:r>
      <w:proofErr w:type="spellStart"/>
      <w:r w:rsidRPr="004D48A5">
        <w:rPr>
          <w:i/>
          <w:lang w:eastAsia="ko-KR"/>
        </w:rPr>
        <w:t>ServingCellconfig</w:t>
      </w:r>
      <w:bookmarkEnd w:id="384"/>
      <w:proofErr w:type="spellEnd"/>
      <w:r w:rsidRPr="004D48A5">
        <w:rPr>
          <w:i/>
          <w:lang w:eastAsia="ko-KR"/>
        </w:rPr>
        <w:t xml:space="preserve"> </w:t>
      </w:r>
      <w:r w:rsidRPr="0048482F">
        <w:rPr>
          <w:lang w:eastAsia="ko-KR"/>
        </w:rPr>
        <w:t xml:space="preserve">is not configured (a value from 6, 12, or 18), the </w:t>
      </w:r>
      <w:r w:rsidRPr="0048482F">
        <w:rPr>
          <w:position w:val="-10"/>
          <w:lang w:eastAsia="ko-KR"/>
        </w:rPr>
        <w:object w:dxaOrig="520" w:dyaOrig="340" w14:anchorId="477547BD">
          <v:shape id="_x0000_i1033" type="#_x0000_t75" style="width:28.2pt;height:21.6pt" o:ole="">
            <v:imagedata r:id="rId35" o:title=""/>
          </v:shape>
          <o:OLEObject Type="Embed" ProgID="Equation.3" ShapeID="_x0000_i1033" DrawAspect="Content" ObjectID="_1700414955" r:id="rId37"/>
        </w:object>
      </w:r>
      <w:r w:rsidRPr="0048482F">
        <w:rPr>
          <w:lang w:eastAsia="ko-KR"/>
        </w:rPr>
        <w:t xml:space="preserve"> is set to 0. </w:t>
      </w:r>
      <w:r w:rsidRPr="007B1689">
        <w:rPr>
          <w:lang w:val="en-US" w:eastAsia="ko-KR"/>
        </w:rPr>
        <w:t xml:space="preserve">If the PDSCH is scheduled </w:t>
      </w:r>
      <w:r>
        <w:rPr>
          <w:lang w:val="en-US" w:eastAsia="ko-KR"/>
        </w:rPr>
        <w:t>by</w:t>
      </w:r>
      <w:r w:rsidRPr="007B1689">
        <w:rPr>
          <w:lang w:val="en-US" w:eastAsia="ko-KR"/>
        </w:rPr>
        <w:t xml:space="preserve"> PDCCH </w:t>
      </w:r>
      <w:r>
        <w:rPr>
          <w:lang w:val="en-US" w:eastAsia="ko-KR"/>
        </w:rPr>
        <w:t>with a CRC scrambled by</w:t>
      </w:r>
      <w:r w:rsidRPr="007B1689">
        <w:rPr>
          <w:lang w:val="en-US" w:eastAsia="ko-KR"/>
        </w:rPr>
        <w:t xml:space="preserve"> SI-RNTI, RA-RNTI</w:t>
      </w:r>
      <w:r>
        <w:rPr>
          <w:lang w:val="en-US" w:eastAsia="ko-KR"/>
        </w:rPr>
        <w:t xml:space="preserve">, </w:t>
      </w:r>
      <w:r w:rsidRPr="007E29D7">
        <w:rPr>
          <w:color w:val="000000"/>
        </w:rPr>
        <w:t>MSGB-RNTI</w:t>
      </w:r>
      <w:r w:rsidRPr="007B1689">
        <w:rPr>
          <w:lang w:val="en-US" w:eastAsia="ko-KR"/>
        </w:rPr>
        <w:t xml:space="preserve"> or P-RNTI, </w:t>
      </w:r>
      <w:r w:rsidRPr="0048482F">
        <w:rPr>
          <w:position w:val="-10"/>
          <w:lang w:eastAsia="ko-KR"/>
        </w:rPr>
        <w:object w:dxaOrig="520" w:dyaOrig="340" w14:anchorId="794DE703">
          <v:shape id="_x0000_i1034" type="#_x0000_t75" style="width:28.2pt;height:21.6pt" o:ole="">
            <v:imagedata r:id="rId35" o:title=""/>
          </v:shape>
          <o:OLEObject Type="Embed" ProgID="Equation.3" ShapeID="_x0000_i1034" DrawAspect="Content" ObjectID="_1700414956" r:id="rId38"/>
        </w:object>
      </w:r>
      <w:r w:rsidRPr="0048482F">
        <w:rPr>
          <w:lang w:eastAsia="ko-KR"/>
        </w:rPr>
        <w:t xml:space="preserve"> </w:t>
      </w:r>
      <w:r>
        <w:rPr>
          <w:lang w:val="en-US" w:eastAsia="ko-KR"/>
        </w:rPr>
        <w:t xml:space="preserve">is assumed </w:t>
      </w:r>
      <w:r w:rsidRPr="0048482F">
        <w:rPr>
          <w:lang w:eastAsia="ko-KR"/>
        </w:rPr>
        <w:t xml:space="preserve">to </w:t>
      </w:r>
      <w:r w:rsidRPr="00BD601B">
        <w:rPr>
          <w:lang w:eastAsia="ko-KR"/>
        </w:rPr>
        <w:t xml:space="preserve">be </w:t>
      </w:r>
      <w:r w:rsidRPr="0048482F">
        <w:rPr>
          <w:lang w:eastAsia="ko-KR"/>
        </w:rPr>
        <w:t>0</w:t>
      </w:r>
      <w:r w:rsidRPr="00BD601B">
        <w:rPr>
          <w:lang w:eastAsia="ko-KR"/>
        </w:rPr>
        <w:t>.</w:t>
      </w:r>
    </w:p>
    <w:p w14:paraId="6ACAA698" w14:textId="77777777" w:rsidR="0019560C" w:rsidRPr="0048482F" w:rsidRDefault="0019560C" w:rsidP="0019560C">
      <w:pPr>
        <w:pStyle w:val="B2"/>
        <w:rPr>
          <w:lang w:eastAsia="ko-KR"/>
        </w:rPr>
      </w:pPr>
      <w:r>
        <w:rPr>
          <w:lang w:eastAsia="ko-KR"/>
        </w:rPr>
        <w:t>-</w:t>
      </w:r>
      <w:r>
        <w:rPr>
          <w:lang w:eastAsia="ko-KR"/>
        </w:rPr>
        <w:tab/>
      </w:r>
      <w:r w:rsidRPr="0048482F">
        <w:rPr>
          <w:lang w:eastAsia="ko-KR"/>
        </w:rPr>
        <w:t>A UE determines the total number of REs allocated for PDSCH (</w:t>
      </w:r>
      <w:r w:rsidRPr="0048482F">
        <w:rPr>
          <w:position w:val="-10"/>
          <w:lang w:eastAsia="ko-KR"/>
        </w:rPr>
        <w:object w:dxaOrig="420" w:dyaOrig="360" w14:anchorId="3CA457A0">
          <v:shape id="_x0000_i1035" type="#_x0000_t75" style="width:21.6pt;height:21.6pt" o:ole="">
            <v:imagedata r:id="rId39" o:title=""/>
          </v:shape>
          <o:OLEObject Type="Embed" ProgID="Equation.3" ShapeID="_x0000_i1035" DrawAspect="Content" ObjectID="_1700414957" r:id="rId40"/>
        </w:object>
      </w:r>
      <w:r>
        <w:rPr>
          <w:lang w:val="en-US" w:eastAsia="ko-KR"/>
        </w:rPr>
        <w:t>)</w:t>
      </w:r>
      <w:r w:rsidRPr="0048482F">
        <w:rPr>
          <w:lang w:eastAsia="ko-KR"/>
        </w:rPr>
        <w:fldChar w:fldCharType="begin"/>
      </w:r>
      <w:r w:rsidRPr="0048482F">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m:t>
        </m:r>
      </m:oMath>
      <w:r w:rsidRPr="0048482F">
        <w:rPr>
          <w:lang w:eastAsia="ko-KR"/>
        </w:rPr>
        <w:instrText xml:space="preserve"> </w:instrText>
      </w:r>
      <w:r w:rsidRPr="0048482F">
        <w:rPr>
          <w:lang w:eastAsia="ko-KR"/>
        </w:rPr>
        <w:fldChar w:fldCharType="end"/>
      </w:r>
      <w:r w:rsidRPr="0048482F">
        <w:rPr>
          <w:lang w:eastAsia="ko-KR"/>
        </w:rPr>
        <w:t xml:space="preserve"> by </w:t>
      </w:r>
      <w:r w:rsidRPr="009A16E4">
        <w:rPr>
          <w:position w:val="-14"/>
          <w:lang w:eastAsia="ko-KR"/>
        </w:rPr>
        <w:object w:dxaOrig="2280" w:dyaOrig="400" w14:anchorId="07C26095">
          <v:shape id="_x0000_i1036" type="#_x0000_t75" style="width:115.2pt;height:21.6pt" o:ole="">
            <v:imagedata r:id="rId41" o:title=""/>
          </v:shape>
          <o:OLEObject Type="Embed" ProgID="Equation.DSMT4" ShapeID="_x0000_i1036" DrawAspect="Content" ObjectID="_1700414958" r:id="rId42"/>
        </w:object>
      </w:r>
      <w:r w:rsidRPr="0048482F">
        <w:rPr>
          <w:lang w:eastAsia="ko-KR"/>
        </w:rPr>
        <w:fldChar w:fldCharType="begin"/>
      </w:r>
      <w:r w:rsidRPr="0048482F">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 xml:space="preserve">= </m:t>
        </m:r>
        <m:sSubSup>
          <m:sSubSupPr>
            <m:ctrlPr>
              <w:rPr>
                <w:rFonts w:ascii="Cambria Math" w:hAnsi="Cambria Math"/>
                <w:i/>
                <w:lang w:eastAsia="ko-KR"/>
              </w:rPr>
            </m:ctrlPr>
          </m:sSubSupPr>
          <m:e>
            <m:acc>
              <m:accPr>
                <m:chr m:val="̅"/>
                <m:ctrlPr>
                  <w:rPr>
                    <w:rFonts w:ascii="Cambria Math" w:hAnsi="Cambria Math"/>
                    <w:i/>
                    <w:lang w:eastAsia="ko-KR"/>
                  </w:rPr>
                </m:ctrlPr>
              </m:accPr>
              <m:e>
                <m:r>
                  <m:rPr>
                    <m:sty m:val="p"/>
                  </m:rPr>
                  <w:rPr>
                    <w:rFonts w:ascii="Cambria Math" w:hAnsi="Cambria Math"/>
                    <w:lang w:eastAsia="ko-KR"/>
                  </w:rPr>
                  <m:t>N</m:t>
                </m:r>
              </m:e>
            </m:acc>
          </m:e>
          <m:sub>
            <m:r>
              <m:rPr>
                <m:sty m:val="p"/>
              </m:rPr>
              <w:rPr>
                <w:rFonts w:ascii="Cambria Math" w:hAnsi="Cambria Math"/>
                <w:lang w:eastAsia="ko-KR"/>
              </w:rPr>
              <m:t>RE</m:t>
            </m:r>
          </m:sub>
          <m:sup>
            <m:r>
              <m:rPr>
                <m:sty m:val="p"/>
              </m:rPr>
              <w:rPr>
                <w:rFonts w:ascii="Cambria Math" w:hAnsi="Cambria Math"/>
                <w:lang w:eastAsia="ko-KR"/>
              </w:rPr>
              <m:t>'</m:t>
            </m:r>
          </m:sup>
        </m:sSubSup>
        <m:r>
          <m:rPr>
            <m:sty m:val="p"/>
          </m:rPr>
          <w:rPr>
            <w:rFonts w:ascii="Cambria Math" w:hAnsi="Cambria Math"/>
            <w:lang w:eastAsia="ko-KR"/>
          </w:rPr>
          <m:t xml:space="preserve">* </m:t>
        </m:r>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PRB</m:t>
            </m:r>
          </m:sub>
        </m:sSub>
      </m:oMath>
      <w:r w:rsidRPr="0048482F">
        <w:rPr>
          <w:lang w:eastAsia="ko-KR"/>
        </w:rPr>
        <w:instrText xml:space="preserve"> </w:instrText>
      </w:r>
      <w:r w:rsidRPr="0048482F">
        <w:rPr>
          <w:lang w:eastAsia="ko-KR"/>
        </w:rPr>
        <w:fldChar w:fldCharType="end"/>
      </w:r>
      <w:r w:rsidRPr="0048482F">
        <w:rPr>
          <w:lang w:eastAsia="ko-KR"/>
        </w:rPr>
        <w:t xml:space="preserve">, where </w:t>
      </w:r>
      <w:proofErr w:type="spellStart"/>
      <w:r w:rsidRPr="0048482F">
        <w:rPr>
          <w:i/>
          <w:lang w:eastAsia="ko-KR"/>
        </w:rPr>
        <w:t>n</w:t>
      </w:r>
      <w:r w:rsidRPr="0048482F">
        <w:rPr>
          <w:i/>
          <w:vertAlign w:val="subscript"/>
          <w:lang w:eastAsia="ko-KR"/>
        </w:rPr>
        <w:t>PRB</w:t>
      </w:r>
      <w:proofErr w:type="spellEnd"/>
      <w:r w:rsidRPr="0048482F">
        <w:rPr>
          <w:lang w:eastAsia="ko-KR"/>
        </w:rPr>
        <w:t xml:space="preserve"> is the </w:t>
      </w:r>
      <w:r w:rsidRPr="0048482F">
        <w:t>total number of allocated PRBs</w:t>
      </w:r>
      <w:r w:rsidRPr="0048482F">
        <w:rPr>
          <w:lang w:eastAsia="ko-KR"/>
        </w:rPr>
        <w:t xml:space="preserve"> </w:t>
      </w:r>
      <w:r w:rsidRPr="0048482F">
        <w:t xml:space="preserve">for the UE. </w:t>
      </w:r>
    </w:p>
    <w:p w14:paraId="7B65FA5E" w14:textId="77777777" w:rsidR="0019560C" w:rsidRPr="0048482F" w:rsidRDefault="0019560C" w:rsidP="0019560C">
      <w:pPr>
        <w:pStyle w:val="B1"/>
        <w:rPr>
          <w:lang w:eastAsia="ko-KR"/>
        </w:rPr>
      </w:pPr>
      <w:r>
        <w:rPr>
          <w:lang w:eastAsia="ko-KR"/>
        </w:rPr>
        <w:t>2)</w:t>
      </w:r>
      <w:r>
        <w:rPr>
          <w:lang w:eastAsia="ko-KR"/>
        </w:rPr>
        <w:tab/>
      </w:r>
      <w:r w:rsidRPr="00821F4B">
        <w:rPr>
          <w:lang w:val="en-US" w:eastAsia="ko-KR"/>
        </w:rPr>
        <w:t>Unq</w:t>
      </w:r>
      <w:r>
        <w:rPr>
          <w:lang w:val="en-US" w:eastAsia="ko-KR"/>
        </w:rPr>
        <w:t>uantized intermediate variable</w:t>
      </w:r>
      <w:r w:rsidRPr="0048482F">
        <w:rPr>
          <w:lang w:eastAsia="ko-KR"/>
        </w:rPr>
        <w:t xml:space="preserve"> (</w:t>
      </w:r>
      <w:proofErr w:type="spellStart"/>
      <w:r w:rsidRPr="0048482F">
        <w:rPr>
          <w:i/>
          <w:lang w:eastAsia="ko-KR"/>
        </w:rPr>
        <w:t>N</w:t>
      </w:r>
      <w:r w:rsidRPr="0048482F">
        <w:rPr>
          <w:i/>
          <w:vertAlign w:val="subscript"/>
          <w:lang w:eastAsia="ko-KR"/>
        </w:rPr>
        <w:t>info</w:t>
      </w:r>
      <w:proofErr w:type="spellEnd"/>
      <w:r w:rsidRPr="0048482F">
        <w:rPr>
          <w:lang w:eastAsia="ko-KR"/>
        </w:rPr>
        <w:t>)</w:t>
      </w:r>
      <w:r>
        <w:rPr>
          <w:lang w:eastAsia="ko-KR"/>
        </w:rPr>
        <w:t xml:space="preserve"> </w:t>
      </w:r>
      <w:r w:rsidRPr="0048482F">
        <w:rPr>
          <w:lang w:eastAsia="ko-KR"/>
        </w:rPr>
        <w:fldChar w:fldCharType="begin"/>
      </w:r>
      <w:r w:rsidRPr="0048482F">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TBS</m:t>
            </m:r>
          </m:e>
          <m:sub>
            <m:r>
              <m:rPr>
                <m:sty m:val="p"/>
              </m:rPr>
              <w:rPr>
                <w:rFonts w:ascii="Cambria Math" w:hAnsi="Cambria Math"/>
                <w:lang w:eastAsia="ko-KR"/>
              </w:rPr>
              <m:t>temp</m:t>
            </m:r>
          </m:sub>
        </m:sSub>
        <m:r>
          <m:rPr>
            <m:sty m:val="p"/>
          </m:rPr>
          <w:rPr>
            <w:rFonts w:ascii="Cambria Math" w:hAnsi="Cambria Math"/>
            <w:lang w:eastAsia="ko-KR"/>
          </w:rPr>
          <m:t xml:space="preserve">) </m:t>
        </m:r>
      </m:oMath>
      <w:r w:rsidRPr="0048482F">
        <w:rPr>
          <w:lang w:eastAsia="ko-KR"/>
        </w:rPr>
        <w:instrText xml:space="preserve"> </w:instrText>
      </w:r>
      <w:r w:rsidRPr="0048482F">
        <w:rPr>
          <w:lang w:eastAsia="ko-KR"/>
        </w:rPr>
        <w:fldChar w:fldCharType="end"/>
      </w:r>
      <w:r w:rsidRPr="0048482F">
        <w:rPr>
          <w:lang w:eastAsia="ko-KR"/>
        </w:rPr>
        <w:t xml:space="preserve">is obtained by </w:t>
      </w:r>
      <w:r w:rsidRPr="005E3506">
        <w:rPr>
          <w:position w:val="-10"/>
          <w:lang w:eastAsia="ko-KR"/>
        </w:rPr>
        <w:object w:dxaOrig="1760" w:dyaOrig="300" w14:anchorId="46FFE43C">
          <v:shape id="_x0000_i1037" type="#_x0000_t75" style="width:86.4pt;height:14.4pt" o:ole="">
            <v:imagedata r:id="rId43" o:title=""/>
          </v:shape>
          <o:OLEObject Type="Embed" ProgID="Equation.3" ShapeID="_x0000_i1037" DrawAspect="Content" ObjectID="_1700414959" r:id="rId44"/>
        </w:object>
      </w:r>
      <w:r w:rsidRPr="0048482F">
        <w:fldChar w:fldCharType="begin"/>
      </w:r>
      <w:r w:rsidRPr="0048482F">
        <w:instrText xml:space="preserve"> QUOTE </w:instrText>
      </w:r>
      <m:oMath>
        <m:sSub>
          <m:sSubPr>
            <m:ctrlPr>
              <w:rPr>
                <w:rFonts w:ascii="Cambria Math" w:hAnsi="Cambria Math"/>
                <w:i/>
                <w:lang w:eastAsia="ko-KR"/>
              </w:rPr>
            </m:ctrlPr>
          </m:sSubPr>
          <m:e>
            <m:r>
              <m:rPr>
                <m:sty m:val="p"/>
              </m:rPr>
              <w:rPr>
                <w:rFonts w:ascii="Cambria Math" w:hAnsi="Cambria Math"/>
                <w:lang w:eastAsia="ko-KR"/>
              </w:rPr>
              <m:t>TBS</m:t>
            </m:r>
          </m:e>
          <m:sub>
            <m:r>
              <m:rPr>
                <m:sty m:val="p"/>
              </m:rPr>
              <w:rPr>
                <w:rFonts w:ascii="Cambria Math" w:hAnsi="Cambria Math"/>
                <w:lang w:eastAsia="ko-KR"/>
              </w:rPr>
              <m:t>temp</m:t>
            </m:r>
          </m:sub>
        </m:sSub>
        <m:r>
          <m:rPr>
            <m:sty m:val="p"/>
          </m:rPr>
          <w:rPr>
            <w:rFonts w:ascii="Cambria Math" w:hAnsi="Cambria Math"/>
            <w:lang w:eastAsia="ko-KR"/>
          </w:rPr>
          <m:t xml:space="preserve">= </m:t>
        </m:r>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*R*</m:t>
        </m:r>
        <m:sSub>
          <m:sSubPr>
            <m:ctrlPr>
              <w:rPr>
                <w:rFonts w:ascii="Cambria Math" w:hAnsi="Cambria Math"/>
                <w:i/>
                <w:lang w:eastAsia="ko-KR"/>
              </w:rPr>
            </m:ctrlPr>
          </m:sSubPr>
          <m:e>
            <m:r>
              <m:rPr>
                <m:sty m:val="p"/>
              </m:rPr>
              <w:rPr>
                <w:rFonts w:ascii="Cambria Math" w:hAnsi="Cambria Math"/>
                <w:lang w:eastAsia="ko-KR"/>
              </w:rPr>
              <m:t>Q</m:t>
            </m:r>
          </m:e>
          <m:sub>
            <m:r>
              <m:rPr>
                <m:sty m:val="p"/>
              </m:rPr>
              <w:rPr>
                <w:rFonts w:ascii="Cambria Math" w:hAnsi="Cambria Math"/>
                <w:lang w:eastAsia="ko-KR"/>
              </w:rPr>
              <m:t>m</m:t>
            </m:r>
          </m:sub>
        </m:sSub>
        <m:r>
          <m:rPr>
            <m:sty m:val="p"/>
          </m:rPr>
          <w:rPr>
            <w:rFonts w:ascii="Cambria Math" w:hAnsi="Cambria Math"/>
            <w:lang w:eastAsia="ko-KR"/>
          </w:rPr>
          <m:t>*</m:t>
        </m:r>
        <m:r>
          <m:rPr>
            <m:sty m:val="p"/>
          </m:rPr>
          <w:rPr>
            <w:rFonts w:ascii="Cambria Math" w:hAnsi="Cambria Math"/>
          </w:rPr>
          <m:t>ʋ</m:t>
        </m:r>
      </m:oMath>
      <w:r w:rsidRPr="0048482F">
        <w:instrText xml:space="preserve"> </w:instrText>
      </w:r>
      <w:r w:rsidRPr="0048482F">
        <w:fldChar w:fldCharType="end"/>
      </w:r>
      <w:r w:rsidRPr="0048482F">
        <w:t>.</w:t>
      </w:r>
    </w:p>
    <w:p w14:paraId="1242F0BF" w14:textId="77777777" w:rsidR="0019560C" w:rsidRPr="0048482F" w:rsidRDefault="0019560C" w:rsidP="0019560C">
      <w:pPr>
        <w:pStyle w:val="B2"/>
        <w:rPr>
          <w:lang w:eastAsia="ko-KR"/>
        </w:rPr>
      </w:pPr>
      <w:r w:rsidRPr="0048482F">
        <w:rPr>
          <w:lang w:eastAsia="ko-KR"/>
        </w:rPr>
        <w:t xml:space="preserve">If </w:t>
      </w:r>
      <w:r w:rsidRPr="0048482F">
        <w:rPr>
          <w:position w:val="-10"/>
          <w:lang w:eastAsia="ko-KR"/>
        </w:rPr>
        <w:object w:dxaOrig="1120" w:dyaOrig="300" w14:anchorId="61E39CCC">
          <v:shape id="_x0000_i1038" type="#_x0000_t75" style="width:57.6pt;height:14.4pt" o:ole="">
            <v:imagedata r:id="rId45" o:title=""/>
          </v:shape>
          <o:OLEObject Type="Embed" ProgID="Equation.3" ShapeID="_x0000_i1038" DrawAspect="Content" ObjectID="_1700414960" r:id="rId46"/>
        </w:object>
      </w:r>
    </w:p>
    <w:p w14:paraId="2D1A87F6" w14:textId="77777777" w:rsidR="0019560C" w:rsidRPr="0048482F" w:rsidRDefault="0019560C" w:rsidP="0019560C">
      <w:pPr>
        <w:pStyle w:val="B3"/>
        <w:rPr>
          <w:lang w:eastAsia="ko-KR"/>
        </w:rPr>
      </w:pPr>
      <w:r w:rsidRPr="0048482F">
        <w:rPr>
          <w:lang w:eastAsia="ko-KR"/>
        </w:rPr>
        <w:t>Use step 3 as the next step of the TBS determination</w:t>
      </w:r>
    </w:p>
    <w:p w14:paraId="6DDEA129" w14:textId="77777777" w:rsidR="0019560C" w:rsidRPr="0048482F" w:rsidRDefault="0019560C" w:rsidP="0019560C">
      <w:pPr>
        <w:pStyle w:val="B2"/>
        <w:rPr>
          <w:lang w:eastAsia="ko-KR"/>
        </w:rPr>
      </w:pPr>
      <w:r w:rsidRPr="0048482F">
        <w:rPr>
          <w:lang w:eastAsia="ko-KR"/>
        </w:rPr>
        <w:t>else</w:t>
      </w:r>
    </w:p>
    <w:p w14:paraId="10D995F6" w14:textId="77777777" w:rsidR="0019560C" w:rsidRPr="0048482F" w:rsidRDefault="0019560C" w:rsidP="0019560C">
      <w:pPr>
        <w:pStyle w:val="B3"/>
        <w:rPr>
          <w:lang w:eastAsia="ko-KR"/>
        </w:rPr>
      </w:pPr>
      <w:r w:rsidRPr="0048482F">
        <w:rPr>
          <w:lang w:eastAsia="ko-KR"/>
        </w:rPr>
        <w:t>Use step 4 as the next step of the TBS determination</w:t>
      </w:r>
    </w:p>
    <w:p w14:paraId="065ABFC9" w14:textId="77777777" w:rsidR="0019560C" w:rsidRPr="0017078E" w:rsidRDefault="0019560C" w:rsidP="0019560C">
      <w:pPr>
        <w:pStyle w:val="B2"/>
        <w:rPr>
          <w:lang w:val="en-US" w:eastAsia="ko-KR"/>
        </w:rPr>
      </w:pPr>
      <w:r>
        <w:rPr>
          <w:lang w:val="en-US" w:eastAsia="ko-KR"/>
        </w:rPr>
        <w:t>e</w:t>
      </w:r>
      <w:proofErr w:type="spellStart"/>
      <w:r w:rsidRPr="0048482F">
        <w:rPr>
          <w:lang w:eastAsia="ko-KR"/>
        </w:rPr>
        <w:t>nd</w:t>
      </w:r>
      <w:proofErr w:type="spellEnd"/>
      <w:r>
        <w:rPr>
          <w:lang w:val="en-US" w:eastAsia="ko-KR"/>
        </w:rPr>
        <w:t xml:space="preserve"> if</w:t>
      </w:r>
    </w:p>
    <w:p w14:paraId="627C2516" w14:textId="77777777" w:rsidR="0019560C" w:rsidRPr="0048482F" w:rsidRDefault="0019560C" w:rsidP="0019560C">
      <w:pPr>
        <w:pStyle w:val="B1"/>
      </w:pPr>
      <w:r>
        <w:t>3)</w:t>
      </w:r>
      <w:r>
        <w:tab/>
      </w:r>
      <w:r w:rsidRPr="0048482F">
        <w:t xml:space="preserve">When </w:t>
      </w:r>
      <w:r w:rsidRPr="0048482F">
        <w:rPr>
          <w:position w:val="-10"/>
          <w:lang w:eastAsia="ko-KR"/>
        </w:rPr>
        <w:object w:dxaOrig="1120" w:dyaOrig="300" w14:anchorId="7403377E">
          <v:shape id="_x0000_i1039" type="#_x0000_t75" style="width:57.6pt;height:14.4pt" o:ole="">
            <v:imagedata r:id="rId45" o:title=""/>
          </v:shape>
          <o:OLEObject Type="Embed" ProgID="Equation.3" ShapeID="_x0000_i1039" DrawAspect="Content" ObjectID="_1700414961" r:id="rId47"/>
        </w:object>
      </w:r>
      <w:r w:rsidRPr="0048482F">
        <w:rPr>
          <w:lang w:eastAsia="ko-KR"/>
        </w:rPr>
        <w:t>, TBS is determined as follows</w:t>
      </w:r>
    </w:p>
    <w:p w14:paraId="4FA79721" w14:textId="77777777" w:rsidR="0019560C" w:rsidRPr="0048482F" w:rsidRDefault="0019560C" w:rsidP="0019560C">
      <w:pPr>
        <w:pStyle w:val="B2"/>
      </w:pPr>
      <w:r>
        <w:t>-</w:t>
      </w:r>
      <w:r>
        <w:tab/>
      </w:r>
      <w:r w:rsidRPr="0048482F">
        <w:t xml:space="preserve">quantized intermediate number of information bits </w:t>
      </w:r>
      <w:r w:rsidRPr="00577168">
        <w:rPr>
          <w:position w:val="-28"/>
          <w:lang w:eastAsia="ko-KR"/>
        </w:rPr>
        <w:object w:dxaOrig="2480" w:dyaOrig="660" w14:anchorId="3A74C081">
          <v:shape id="_x0000_i1040" type="#_x0000_t75" style="width:122.4pt;height:36.6pt" o:ole="">
            <v:imagedata r:id="rId48" o:title=""/>
          </v:shape>
          <o:OLEObject Type="Embed" ProgID="Equation.3" ShapeID="_x0000_i1040" DrawAspect="Content" ObjectID="_1700414962" r:id="rId49"/>
        </w:object>
      </w:r>
      <w:r w:rsidRPr="0048482F">
        <w:rPr>
          <w:lang w:eastAsia="ko-KR"/>
        </w:rPr>
        <w:t xml:space="preserve">, where </w:t>
      </w:r>
      <w:r w:rsidRPr="0048482F">
        <w:rPr>
          <w:position w:val="-10"/>
          <w:lang w:eastAsia="ko-KR"/>
        </w:rPr>
        <w:object w:dxaOrig="2380" w:dyaOrig="300" w14:anchorId="2C09E5B6">
          <v:shape id="_x0000_i1041" type="#_x0000_t75" style="width:122.4pt;height:14.4pt" o:ole="">
            <v:imagedata r:id="rId50" o:title=""/>
          </v:shape>
          <o:OLEObject Type="Embed" ProgID="Equation.3" ShapeID="_x0000_i1041" DrawAspect="Content" ObjectID="_1700414963" r:id="rId51"/>
        </w:object>
      </w:r>
      <w:r w:rsidRPr="0048482F">
        <w:rPr>
          <w:lang w:eastAsia="ko-KR"/>
        </w:rPr>
        <w:t>.</w:t>
      </w:r>
    </w:p>
    <w:p w14:paraId="6B5DBA88" w14:textId="77777777" w:rsidR="0019560C" w:rsidRPr="0048482F" w:rsidRDefault="0019560C" w:rsidP="0019560C">
      <w:pPr>
        <w:pStyle w:val="B2"/>
        <w:rPr>
          <w:lang w:eastAsia="ko-KR"/>
        </w:rPr>
      </w:pPr>
      <w:r>
        <w:t>-</w:t>
      </w:r>
      <w:r>
        <w:tab/>
      </w:r>
      <w:r w:rsidRPr="0048482F">
        <w:t xml:space="preserve">use </w:t>
      </w:r>
      <w:r w:rsidRPr="0048482F">
        <w:rPr>
          <w:lang w:eastAsia="ko-KR"/>
        </w:rPr>
        <w:t>Table 5.1.3.2-</w:t>
      </w:r>
      <w:r>
        <w:rPr>
          <w:lang w:val="en-US" w:eastAsia="ko-KR"/>
        </w:rPr>
        <w:t>1</w:t>
      </w:r>
      <w:r w:rsidRPr="0048482F">
        <w:rPr>
          <w:lang w:eastAsia="ko-KR"/>
        </w:rPr>
        <w:t xml:space="preserve"> find the closest TBS that is not less than </w:t>
      </w:r>
      <w:r w:rsidRPr="0048482F">
        <w:rPr>
          <w:position w:val="-10"/>
          <w:lang w:eastAsia="ko-KR"/>
        </w:rPr>
        <w:object w:dxaOrig="499" w:dyaOrig="340" w14:anchorId="12BE5096">
          <v:shape id="_x0000_i1042" type="#_x0000_t75" style="width:21.6pt;height:14.4pt" o:ole="">
            <v:imagedata r:id="rId52" o:title=""/>
          </v:shape>
          <o:OLEObject Type="Embed" ProgID="Equation.3" ShapeID="_x0000_i1042" DrawAspect="Content" ObjectID="_1700414964" r:id="rId53"/>
        </w:object>
      </w:r>
      <w:r w:rsidRPr="0048482F">
        <w:rPr>
          <w:lang w:eastAsia="ko-KR"/>
        </w:rPr>
        <w:t>.</w:t>
      </w:r>
    </w:p>
    <w:p w14:paraId="05C9E2AE" w14:textId="77777777" w:rsidR="0019560C" w:rsidRPr="0048482F" w:rsidRDefault="0019560C" w:rsidP="0019560C">
      <w:pPr>
        <w:pStyle w:val="TH"/>
        <w:rPr>
          <w:lang w:eastAsia="ko-KR"/>
        </w:rPr>
      </w:pPr>
      <w:r w:rsidRPr="0048482F">
        <w:lastRenderedPageBreak/>
        <w:t>Table 5.1.3.2-</w:t>
      </w:r>
      <w:r>
        <w:rPr>
          <w:lang w:val="en-US"/>
        </w:rPr>
        <w:t>1</w:t>
      </w:r>
      <w:r w:rsidRPr="0048482F">
        <w:t xml:space="preserve">: TBS for </w:t>
      </w:r>
      <w:r w:rsidRPr="0048482F">
        <w:rPr>
          <w:position w:val="-10"/>
          <w:lang w:eastAsia="ko-KR"/>
        </w:rPr>
        <w:object w:dxaOrig="1120" w:dyaOrig="300" w14:anchorId="2A263953">
          <v:shape id="_x0000_i1043" type="#_x0000_t75" style="width:57.6pt;height:14.4pt" o:ole="">
            <v:imagedata r:id="rId45" o:title=""/>
          </v:shape>
          <o:OLEObject Type="Embed" ProgID="Equation.3" ShapeID="_x0000_i1043" DrawAspect="Content" ObjectID="_1700414965" r:id="rId54"/>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1078"/>
        <w:gridCol w:w="1003"/>
        <w:gridCol w:w="1003"/>
        <w:gridCol w:w="1003"/>
        <w:gridCol w:w="1003"/>
        <w:gridCol w:w="1003"/>
        <w:gridCol w:w="1003"/>
      </w:tblGrid>
      <w:tr w:rsidR="0019560C" w:rsidRPr="0048482F" w14:paraId="0BCB8D1D" w14:textId="77777777" w:rsidTr="00076EE2">
        <w:trPr>
          <w:trHeight w:val="379"/>
          <w:jc w:val="center"/>
        </w:trPr>
        <w:tc>
          <w:tcPr>
            <w:tcW w:w="1095" w:type="dxa"/>
            <w:shd w:val="clear" w:color="auto" w:fill="E7E6E6"/>
            <w:vAlign w:val="center"/>
          </w:tcPr>
          <w:p w14:paraId="2D09D6A6" w14:textId="77777777" w:rsidR="0019560C" w:rsidRPr="00E17FE7" w:rsidRDefault="0019560C" w:rsidP="00076EE2">
            <w:pPr>
              <w:pStyle w:val="TAH"/>
            </w:pPr>
            <w:r w:rsidRPr="00E17FE7">
              <w:t>Index</w:t>
            </w:r>
          </w:p>
        </w:tc>
        <w:tc>
          <w:tcPr>
            <w:tcW w:w="1078" w:type="dxa"/>
            <w:shd w:val="clear" w:color="auto" w:fill="auto"/>
            <w:vAlign w:val="center"/>
          </w:tcPr>
          <w:p w14:paraId="6D7C62F0" w14:textId="77777777" w:rsidR="0019560C" w:rsidRPr="00E17FE7" w:rsidRDefault="0019560C" w:rsidP="00076EE2">
            <w:pPr>
              <w:pStyle w:val="TAH"/>
            </w:pPr>
            <w:r w:rsidRPr="00E17FE7">
              <w:t>TBS</w:t>
            </w:r>
          </w:p>
        </w:tc>
        <w:tc>
          <w:tcPr>
            <w:tcW w:w="1003" w:type="dxa"/>
            <w:shd w:val="clear" w:color="auto" w:fill="E7E6E6"/>
            <w:vAlign w:val="center"/>
          </w:tcPr>
          <w:p w14:paraId="57EC79B6" w14:textId="77777777" w:rsidR="0019560C" w:rsidRPr="00E17FE7" w:rsidRDefault="0019560C" w:rsidP="00076EE2">
            <w:pPr>
              <w:pStyle w:val="TAH"/>
            </w:pPr>
            <w:r w:rsidRPr="00E17FE7">
              <w:t>Index</w:t>
            </w:r>
          </w:p>
        </w:tc>
        <w:tc>
          <w:tcPr>
            <w:tcW w:w="1003" w:type="dxa"/>
            <w:shd w:val="clear" w:color="auto" w:fill="auto"/>
            <w:vAlign w:val="center"/>
          </w:tcPr>
          <w:p w14:paraId="260623F2" w14:textId="77777777" w:rsidR="0019560C" w:rsidRPr="00E17FE7" w:rsidRDefault="0019560C" w:rsidP="00076EE2">
            <w:pPr>
              <w:pStyle w:val="TAH"/>
            </w:pPr>
            <w:r w:rsidRPr="00E17FE7">
              <w:t>TBS</w:t>
            </w:r>
          </w:p>
        </w:tc>
        <w:tc>
          <w:tcPr>
            <w:tcW w:w="1003" w:type="dxa"/>
            <w:shd w:val="clear" w:color="auto" w:fill="E7E6E6"/>
            <w:vAlign w:val="center"/>
          </w:tcPr>
          <w:p w14:paraId="549DB2CF" w14:textId="77777777" w:rsidR="0019560C" w:rsidRPr="00E17FE7" w:rsidRDefault="0019560C" w:rsidP="00076EE2">
            <w:pPr>
              <w:pStyle w:val="TAH"/>
            </w:pPr>
            <w:r w:rsidRPr="00E17FE7">
              <w:t>Index</w:t>
            </w:r>
          </w:p>
        </w:tc>
        <w:tc>
          <w:tcPr>
            <w:tcW w:w="1003" w:type="dxa"/>
            <w:shd w:val="clear" w:color="auto" w:fill="auto"/>
            <w:vAlign w:val="center"/>
          </w:tcPr>
          <w:p w14:paraId="40E19C5F" w14:textId="77777777" w:rsidR="0019560C" w:rsidRPr="00E17FE7" w:rsidRDefault="0019560C" w:rsidP="00076EE2">
            <w:pPr>
              <w:pStyle w:val="TAH"/>
            </w:pPr>
            <w:r w:rsidRPr="00E17FE7">
              <w:t>TBS</w:t>
            </w:r>
          </w:p>
        </w:tc>
        <w:tc>
          <w:tcPr>
            <w:tcW w:w="1003" w:type="dxa"/>
            <w:shd w:val="clear" w:color="auto" w:fill="E7E6E6"/>
            <w:vAlign w:val="center"/>
          </w:tcPr>
          <w:p w14:paraId="2A38B4F1" w14:textId="77777777" w:rsidR="0019560C" w:rsidRPr="00E17FE7" w:rsidRDefault="0019560C" w:rsidP="00076EE2">
            <w:pPr>
              <w:pStyle w:val="TAH"/>
            </w:pPr>
            <w:r w:rsidRPr="00E17FE7">
              <w:t>Index</w:t>
            </w:r>
          </w:p>
        </w:tc>
        <w:tc>
          <w:tcPr>
            <w:tcW w:w="1003" w:type="dxa"/>
            <w:shd w:val="clear" w:color="auto" w:fill="auto"/>
            <w:vAlign w:val="center"/>
          </w:tcPr>
          <w:p w14:paraId="5C823F84" w14:textId="77777777" w:rsidR="0019560C" w:rsidRPr="00E17FE7" w:rsidRDefault="0019560C" w:rsidP="00076EE2">
            <w:pPr>
              <w:pStyle w:val="TAH"/>
            </w:pPr>
            <w:r w:rsidRPr="00E17FE7">
              <w:t>TBS</w:t>
            </w:r>
          </w:p>
        </w:tc>
      </w:tr>
      <w:tr w:rsidR="0019560C" w:rsidRPr="0048482F" w14:paraId="3D6BDF3D" w14:textId="77777777" w:rsidTr="00076EE2">
        <w:trPr>
          <w:jc w:val="center"/>
        </w:trPr>
        <w:tc>
          <w:tcPr>
            <w:tcW w:w="1095" w:type="dxa"/>
            <w:shd w:val="clear" w:color="auto" w:fill="E7E6E6"/>
            <w:vAlign w:val="center"/>
          </w:tcPr>
          <w:p w14:paraId="1AF14311" w14:textId="77777777" w:rsidR="0019560C" w:rsidRPr="00E17FE7" w:rsidRDefault="0019560C" w:rsidP="00076EE2">
            <w:pPr>
              <w:pStyle w:val="TAC"/>
            </w:pPr>
            <w:r w:rsidRPr="00E17FE7">
              <w:t>1</w:t>
            </w:r>
          </w:p>
        </w:tc>
        <w:tc>
          <w:tcPr>
            <w:tcW w:w="1078" w:type="dxa"/>
            <w:shd w:val="clear" w:color="auto" w:fill="auto"/>
            <w:vAlign w:val="center"/>
          </w:tcPr>
          <w:p w14:paraId="34A69920" w14:textId="77777777" w:rsidR="0019560C" w:rsidRPr="00E17FE7" w:rsidRDefault="0019560C" w:rsidP="00076EE2">
            <w:pPr>
              <w:pStyle w:val="TAC"/>
            </w:pPr>
            <w:r w:rsidRPr="00E17FE7">
              <w:t>24</w:t>
            </w:r>
          </w:p>
        </w:tc>
        <w:tc>
          <w:tcPr>
            <w:tcW w:w="1003" w:type="dxa"/>
            <w:shd w:val="clear" w:color="auto" w:fill="E7E6E6"/>
            <w:vAlign w:val="center"/>
          </w:tcPr>
          <w:p w14:paraId="764D3212" w14:textId="77777777" w:rsidR="0019560C" w:rsidRPr="00E17FE7" w:rsidRDefault="0019560C" w:rsidP="00076EE2">
            <w:pPr>
              <w:pStyle w:val="TAC"/>
            </w:pPr>
            <w:r w:rsidRPr="00E17FE7">
              <w:t>31</w:t>
            </w:r>
          </w:p>
        </w:tc>
        <w:tc>
          <w:tcPr>
            <w:tcW w:w="1003" w:type="dxa"/>
            <w:shd w:val="clear" w:color="auto" w:fill="auto"/>
            <w:vAlign w:val="center"/>
          </w:tcPr>
          <w:p w14:paraId="0A86C764" w14:textId="77777777" w:rsidR="0019560C" w:rsidRPr="00E17FE7" w:rsidRDefault="0019560C" w:rsidP="00076EE2">
            <w:pPr>
              <w:pStyle w:val="TAC"/>
            </w:pPr>
            <w:r w:rsidRPr="00E17FE7">
              <w:t>336</w:t>
            </w:r>
          </w:p>
        </w:tc>
        <w:tc>
          <w:tcPr>
            <w:tcW w:w="1003" w:type="dxa"/>
            <w:shd w:val="clear" w:color="auto" w:fill="E7E6E6"/>
            <w:vAlign w:val="center"/>
          </w:tcPr>
          <w:p w14:paraId="6F9BFBB3" w14:textId="77777777" w:rsidR="0019560C" w:rsidRPr="00E17FE7" w:rsidRDefault="0019560C" w:rsidP="00076EE2">
            <w:pPr>
              <w:pStyle w:val="TAC"/>
            </w:pPr>
            <w:r w:rsidRPr="00E17FE7">
              <w:t>61</w:t>
            </w:r>
          </w:p>
        </w:tc>
        <w:tc>
          <w:tcPr>
            <w:tcW w:w="1003" w:type="dxa"/>
            <w:shd w:val="clear" w:color="auto" w:fill="auto"/>
            <w:vAlign w:val="center"/>
          </w:tcPr>
          <w:p w14:paraId="4E1400F5" w14:textId="77777777" w:rsidR="0019560C" w:rsidRPr="00E17FE7" w:rsidRDefault="0019560C" w:rsidP="00076EE2">
            <w:pPr>
              <w:pStyle w:val="TAC"/>
            </w:pPr>
            <w:r w:rsidRPr="00E17FE7">
              <w:t>1288</w:t>
            </w:r>
          </w:p>
        </w:tc>
        <w:tc>
          <w:tcPr>
            <w:tcW w:w="1003" w:type="dxa"/>
            <w:shd w:val="clear" w:color="auto" w:fill="E7E6E6"/>
            <w:vAlign w:val="center"/>
          </w:tcPr>
          <w:p w14:paraId="70758574" w14:textId="77777777" w:rsidR="0019560C" w:rsidRPr="00E17FE7" w:rsidRDefault="0019560C" w:rsidP="00076EE2">
            <w:pPr>
              <w:pStyle w:val="TAC"/>
            </w:pPr>
            <w:r w:rsidRPr="00E17FE7">
              <w:t>91</w:t>
            </w:r>
          </w:p>
        </w:tc>
        <w:tc>
          <w:tcPr>
            <w:tcW w:w="1003" w:type="dxa"/>
            <w:shd w:val="clear" w:color="auto" w:fill="auto"/>
          </w:tcPr>
          <w:p w14:paraId="678D93CC" w14:textId="77777777" w:rsidR="0019560C" w:rsidRPr="00E17FE7" w:rsidRDefault="0019560C" w:rsidP="00076EE2">
            <w:pPr>
              <w:pStyle w:val="TAC"/>
            </w:pPr>
            <w:r w:rsidRPr="00E17FE7">
              <w:t>3624</w:t>
            </w:r>
          </w:p>
        </w:tc>
      </w:tr>
      <w:tr w:rsidR="0019560C" w:rsidRPr="0048482F" w14:paraId="4EFF9E5B" w14:textId="77777777" w:rsidTr="00076EE2">
        <w:trPr>
          <w:jc w:val="center"/>
        </w:trPr>
        <w:tc>
          <w:tcPr>
            <w:tcW w:w="1095" w:type="dxa"/>
            <w:shd w:val="clear" w:color="auto" w:fill="E7E6E6"/>
            <w:vAlign w:val="center"/>
          </w:tcPr>
          <w:p w14:paraId="6E5FF0BD" w14:textId="77777777" w:rsidR="0019560C" w:rsidRPr="00E17FE7" w:rsidRDefault="0019560C" w:rsidP="00076EE2">
            <w:pPr>
              <w:pStyle w:val="TAC"/>
            </w:pPr>
            <w:r w:rsidRPr="00E17FE7">
              <w:t>2</w:t>
            </w:r>
          </w:p>
        </w:tc>
        <w:tc>
          <w:tcPr>
            <w:tcW w:w="1078" w:type="dxa"/>
            <w:shd w:val="clear" w:color="auto" w:fill="auto"/>
            <w:vAlign w:val="center"/>
          </w:tcPr>
          <w:p w14:paraId="71A36ABC" w14:textId="77777777" w:rsidR="0019560C" w:rsidRPr="00E17FE7" w:rsidRDefault="0019560C" w:rsidP="00076EE2">
            <w:pPr>
              <w:pStyle w:val="TAC"/>
            </w:pPr>
            <w:r w:rsidRPr="00E17FE7">
              <w:t>32</w:t>
            </w:r>
          </w:p>
        </w:tc>
        <w:tc>
          <w:tcPr>
            <w:tcW w:w="1003" w:type="dxa"/>
            <w:shd w:val="clear" w:color="auto" w:fill="E7E6E6"/>
            <w:vAlign w:val="center"/>
          </w:tcPr>
          <w:p w14:paraId="254293AD" w14:textId="77777777" w:rsidR="0019560C" w:rsidRPr="00E17FE7" w:rsidRDefault="0019560C" w:rsidP="00076EE2">
            <w:pPr>
              <w:pStyle w:val="TAC"/>
            </w:pPr>
            <w:r w:rsidRPr="00E17FE7">
              <w:t>32</w:t>
            </w:r>
          </w:p>
        </w:tc>
        <w:tc>
          <w:tcPr>
            <w:tcW w:w="1003" w:type="dxa"/>
            <w:shd w:val="clear" w:color="auto" w:fill="auto"/>
            <w:vAlign w:val="center"/>
          </w:tcPr>
          <w:p w14:paraId="0628248D" w14:textId="77777777" w:rsidR="0019560C" w:rsidRPr="00E17FE7" w:rsidRDefault="0019560C" w:rsidP="00076EE2">
            <w:pPr>
              <w:pStyle w:val="TAC"/>
            </w:pPr>
            <w:r w:rsidRPr="00E17FE7">
              <w:t>352</w:t>
            </w:r>
          </w:p>
        </w:tc>
        <w:tc>
          <w:tcPr>
            <w:tcW w:w="1003" w:type="dxa"/>
            <w:shd w:val="clear" w:color="auto" w:fill="E7E6E6"/>
            <w:vAlign w:val="center"/>
          </w:tcPr>
          <w:p w14:paraId="4D0EDA63" w14:textId="77777777" w:rsidR="0019560C" w:rsidRPr="00E17FE7" w:rsidRDefault="0019560C" w:rsidP="00076EE2">
            <w:pPr>
              <w:pStyle w:val="TAC"/>
            </w:pPr>
            <w:r w:rsidRPr="00E17FE7">
              <w:t>62</w:t>
            </w:r>
          </w:p>
        </w:tc>
        <w:tc>
          <w:tcPr>
            <w:tcW w:w="1003" w:type="dxa"/>
            <w:shd w:val="clear" w:color="auto" w:fill="auto"/>
            <w:vAlign w:val="center"/>
          </w:tcPr>
          <w:p w14:paraId="4DDCE566" w14:textId="77777777" w:rsidR="0019560C" w:rsidRPr="00E17FE7" w:rsidRDefault="0019560C" w:rsidP="00076EE2">
            <w:pPr>
              <w:pStyle w:val="TAC"/>
            </w:pPr>
            <w:r w:rsidRPr="00E17FE7">
              <w:t>1320</w:t>
            </w:r>
          </w:p>
        </w:tc>
        <w:tc>
          <w:tcPr>
            <w:tcW w:w="1003" w:type="dxa"/>
            <w:shd w:val="clear" w:color="auto" w:fill="E7E6E6"/>
            <w:vAlign w:val="center"/>
          </w:tcPr>
          <w:p w14:paraId="2E59674D" w14:textId="77777777" w:rsidR="0019560C" w:rsidRPr="00E17FE7" w:rsidRDefault="0019560C" w:rsidP="00076EE2">
            <w:pPr>
              <w:pStyle w:val="TAC"/>
            </w:pPr>
            <w:r w:rsidRPr="00E17FE7">
              <w:t>92</w:t>
            </w:r>
          </w:p>
        </w:tc>
        <w:tc>
          <w:tcPr>
            <w:tcW w:w="1003" w:type="dxa"/>
            <w:shd w:val="clear" w:color="auto" w:fill="auto"/>
          </w:tcPr>
          <w:p w14:paraId="36DCC85E" w14:textId="77777777" w:rsidR="0019560C" w:rsidRPr="00E17FE7" w:rsidRDefault="0019560C" w:rsidP="00076EE2">
            <w:pPr>
              <w:pStyle w:val="TAC"/>
            </w:pPr>
            <w:r w:rsidRPr="00E17FE7">
              <w:t>3752</w:t>
            </w:r>
          </w:p>
        </w:tc>
      </w:tr>
      <w:tr w:rsidR="0019560C" w:rsidRPr="0048482F" w14:paraId="45C6877E" w14:textId="77777777" w:rsidTr="00076EE2">
        <w:trPr>
          <w:jc w:val="center"/>
        </w:trPr>
        <w:tc>
          <w:tcPr>
            <w:tcW w:w="1095" w:type="dxa"/>
            <w:shd w:val="clear" w:color="auto" w:fill="E7E6E6"/>
            <w:vAlign w:val="center"/>
          </w:tcPr>
          <w:p w14:paraId="3F6AEB97" w14:textId="77777777" w:rsidR="0019560C" w:rsidRPr="00E17FE7" w:rsidRDefault="0019560C" w:rsidP="00076EE2">
            <w:pPr>
              <w:pStyle w:val="TAC"/>
            </w:pPr>
            <w:r w:rsidRPr="00E17FE7">
              <w:t>3</w:t>
            </w:r>
          </w:p>
        </w:tc>
        <w:tc>
          <w:tcPr>
            <w:tcW w:w="1078" w:type="dxa"/>
            <w:shd w:val="clear" w:color="auto" w:fill="auto"/>
            <w:vAlign w:val="center"/>
          </w:tcPr>
          <w:p w14:paraId="03DCD43B" w14:textId="77777777" w:rsidR="0019560C" w:rsidRPr="00E17FE7" w:rsidRDefault="0019560C" w:rsidP="00076EE2">
            <w:pPr>
              <w:pStyle w:val="TAC"/>
            </w:pPr>
            <w:r w:rsidRPr="00E17FE7">
              <w:t>40</w:t>
            </w:r>
          </w:p>
        </w:tc>
        <w:tc>
          <w:tcPr>
            <w:tcW w:w="1003" w:type="dxa"/>
            <w:shd w:val="clear" w:color="auto" w:fill="E7E6E6"/>
            <w:vAlign w:val="center"/>
          </w:tcPr>
          <w:p w14:paraId="49C67CC7" w14:textId="77777777" w:rsidR="0019560C" w:rsidRPr="00E17FE7" w:rsidRDefault="0019560C" w:rsidP="00076EE2">
            <w:pPr>
              <w:pStyle w:val="TAC"/>
            </w:pPr>
            <w:r w:rsidRPr="00E17FE7">
              <w:t>33</w:t>
            </w:r>
          </w:p>
        </w:tc>
        <w:tc>
          <w:tcPr>
            <w:tcW w:w="1003" w:type="dxa"/>
            <w:shd w:val="clear" w:color="auto" w:fill="auto"/>
            <w:vAlign w:val="center"/>
          </w:tcPr>
          <w:p w14:paraId="5EADB19D" w14:textId="77777777" w:rsidR="0019560C" w:rsidRPr="00E17FE7" w:rsidRDefault="0019560C" w:rsidP="00076EE2">
            <w:pPr>
              <w:pStyle w:val="TAC"/>
            </w:pPr>
            <w:r w:rsidRPr="00E17FE7">
              <w:t>368</w:t>
            </w:r>
          </w:p>
        </w:tc>
        <w:tc>
          <w:tcPr>
            <w:tcW w:w="1003" w:type="dxa"/>
            <w:shd w:val="clear" w:color="auto" w:fill="E7E6E6"/>
            <w:vAlign w:val="center"/>
          </w:tcPr>
          <w:p w14:paraId="4883AD46" w14:textId="77777777" w:rsidR="0019560C" w:rsidRPr="00E17FE7" w:rsidRDefault="0019560C" w:rsidP="00076EE2">
            <w:pPr>
              <w:pStyle w:val="TAC"/>
            </w:pPr>
            <w:r w:rsidRPr="00E17FE7">
              <w:t>63</w:t>
            </w:r>
          </w:p>
        </w:tc>
        <w:tc>
          <w:tcPr>
            <w:tcW w:w="1003" w:type="dxa"/>
            <w:shd w:val="clear" w:color="auto" w:fill="auto"/>
            <w:vAlign w:val="center"/>
          </w:tcPr>
          <w:p w14:paraId="7E9B3D14" w14:textId="77777777" w:rsidR="0019560C" w:rsidRPr="00E17FE7" w:rsidRDefault="0019560C" w:rsidP="00076EE2">
            <w:pPr>
              <w:pStyle w:val="TAC"/>
            </w:pPr>
            <w:r w:rsidRPr="00E17FE7">
              <w:t>1352</w:t>
            </w:r>
          </w:p>
        </w:tc>
        <w:tc>
          <w:tcPr>
            <w:tcW w:w="1003" w:type="dxa"/>
            <w:shd w:val="clear" w:color="auto" w:fill="E7E6E6"/>
            <w:vAlign w:val="center"/>
          </w:tcPr>
          <w:p w14:paraId="248322A0" w14:textId="77777777" w:rsidR="0019560C" w:rsidRPr="00E17FE7" w:rsidRDefault="0019560C" w:rsidP="00076EE2">
            <w:pPr>
              <w:pStyle w:val="TAC"/>
            </w:pPr>
            <w:r w:rsidRPr="00E17FE7">
              <w:t>93</w:t>
            </w:r>
          </w:p>
        </w:tc>
        <w:tc>
          <w:tcPr>
            <w:tcW w:w="1003" w:type="dxa"/>
            <w:shd w:val="clear" w:color="auto" w:fill="auto"/>
          </w:tcPr>
          <w:p w14:paraId="55D41F6D" w14:textId="77777777" w:rsidR="0019560C" w:rsidRPr="00E17FE7" w:rsidRDefault="0019560C" w:rsidP="00076EE2">
            <w:pPr>
              <w:pStyle w:val="TAC"/>
            </w:pPr>
            <w:r w:rsidRPr="00E17FE7">
              <w:t>3824</w:t>
            </w:r>
          </w:p>
        </w:tc>
      </w:tr>
      <w:tr w:rsidR="0019560C" w:rsidRPr="0048482F" w14:paraId="22755601" w14:textId="77777777" w:rsidTr="00076EE2">
        <w:trPr>
          <w:jc w:val="center"/>
        </w:trPr>
        <w:tc>
          <w:tcPr>
            <w:tcW w:w="1095" w:type="dxa"/>
            <w:shd w:val="clear" w:color="auto" w:fill="E7E6E6"/>
            <w:vAlign w:val="center"/>
          </w:tcPr>
          <w:p w14:paraId="6C48C004" w14:textId="77777777" w:rsidR="0019560C" w:rsidRPr="00E17FE7" w:rsidRDefault="0019560C" w:rsidP="00076EE2">
            <w:pPr>
              <w:pStyle w:val="TAC"/>
            </w:pPr>
            <w:r w:rsidRPr="00E17FE7">
              <w:t>4</w:t>
            </w:r>
          </w:p>
        </w:tc>
        <w:tc>
          <w:tcPr>
            <w:tcW w:w="1078" w:type="dxa"/>
            <w:shd w:val="clear" w:color="auto" w:fill="auto"/>
            <w:vAlign w:val="center"/>
          </w:tcPr>
          <w:p w14:paraId="3DFB5217" w14:textId="77777777" w:rsidR="0019560C" w:rsidRPr="00E17FE7" w:rsidRDefault="0019560C" w:rsidP="00076EE2">
            <w:pPr>
              <w:pStyle w:val="TAC"/>
            </w:pPr>
            <w:r w:rsidRPr="00E17FE7">
              <w:t>48</w:t>
            </w:r>
          </w:p>
        </w:tc>
        <w:tc>
          <w:tcPr>
            <w:tcW w:w="1003" w:type="dxa"/>
            <w:shd w:val="clear" w:color="auto" w:fill="E7E6E6"/>
            <w:vAlign w:val="center"/>
          </w:tcPr>
          <w:p w14:paraId="6D8900EA" w14:textId="77777777" w:rsidR="0019560C" w:rsidRPr="00E17FE7" w:rsidRDefault="0019560C" w:rsidP="00076EE2">
            <w:pPr>
              <w:pStyle w:val="TAC"/>
            </w:pPr>
            <w:r w:rsidRPr="00E17FE7">
              <w:t>34</w:t>
            </w:r>
          </w:p>
        </w:tc>
        <w:tc>
          <w:tcPr>
            <w:tcW w:w="1003" w:type="dxa"/>
            <w:shd w:val="clear" w:color="auto" w:fill="auto"/>
            <w:vAlign w:val="center"/>
          </w:tcPr>
          <w:p w14:paraId="3BF4F291" w14:textId="77777777" w:rsidR="0019560C" w:rsidRPr="00E17FE7" w:rsidRDefault="0019560C" w:rsidP="00076EE2">
            <w:pPr>
              <w:pStyle w:val="TAC"/>
            </w:pPr>
            <w:r w:rsidRPr="00E17FE7">
              <w:t>384</w:t>
            </w:r>
          </w:p>
        </w:tc>
        <w:tc>
          <w:tcPr>
            <w:tcW w:w="1003" w:type="dxa"/>
            <w:shd w:val="clear" w:color="auto" w:fill="E7E6E6"/>
            <w:vAlign w:val="center"/>
          </w:tcPr>
          <w:p w14:paraId="3F0A6B55" w14:textId="77777777" w:rsidR="0019560C" w:rsidRPr="00E17FE7" w:rsidRDefault="0019560C" w:rsidP="00076EE2">
            <w:pPr>
              <w:pStyle w:val="TAC"/>
            </w:pPr>
            <w:r w:rsidRPr="00E17FE7">
              <w:t>64</w:t>
            </w:r>
          </w:p>
        </w:tc>
        <w:tc>
          <w:tcPr>
            <w:tcW w:w="1003" w:type="dxa"/>
            <w:shd w:val="clear" w:color="auto" w:fill="auto"/>
            <w:vAlign w:val="center"/>
          </w:tcPr>
          <w:p w14:paraId="0DC480BC" w14:textId="77777777" w:rsidR="0019560C" w:rsidRPr="00E17FE7" w:rsidRDefault="0019560C" w:rsidP="00076EE2">
            <w:pPr>
              <w:pStyle w:val="TAC"/>
            </w:pPr>
            <w:r w:rsidRPr="00E17FE7">
              <w:t>1416</w:t>
            </w:r>
          </w:p>
        </w:tc>
        <w:tc>
          <w:tcPr>
            <w:tcW w:w="1003" w:type="dxa"/>
            <w:shd w:val="clear" w:color="auto" w:fill="E7E6E6"/>
            <w:vAlign w:val="center"/>
          </w:tcPr>
          <w:p w14:paraId="468B7281" w14:textId="77777777" w:rsidR="0019560C" w:rsidRPr="00E17FE7" w:rsidRDefault="0019560C" w:rsidP="00076EE2">
            <w:pPr>
              <w:pStyle w:val="TAC"/>
            </w:pPr>
          </w:p>
        </w:tc>
        <w:tc>
          <w:tcPr>
            <w:tcW w:w="1003" w:type="dxa"/>
            <w:shd w:val="clear" w:color="auto" w:fill="auto"/>
          </w:tcPr>
          <w:p w14:paraId="6EB4A044" w14:textId="77777777" w:rsidR="0019560C" w:rsidRPr="00E17FE7" w:rsidRDefault="0019560C" w:rsidP="00076EE2">
            <w:pPr>
              <w:pStyle w:val="TAC"/>
            </w:pPr>
          </w:p>
        </w:tc>
      </w:tr>
      <w:tr w:rsidR="0019560C" w:rsidRPr="0048482F" w14:paraId="1827CC16" w14:textId="77777777" w:rsidTr="00076EE2">
        <w:trPr>
          <w:jc w:val="center"/>
        </w:trPr>
        <w:tc>
          <w:tcPr>
            <w:tcW w:w="1095" w:type="dxa"/>
            <w:shd w:val="clear" w:color="auto" w:fill="E7E6E6"/>
            <w:vAlign w:val="center"/>
          </w:tcPr>
          <w:p w14:paraId="0A711D3D" w14:textId="77777777" w:rsidR="0019560C" w:rsidRPr="00E17FE7" w:rsidRDefault="0019560C" w:rsidP="00076EE2">
            <w:pPr>
              <w:pStyle w:val="TAC"/>
            </w:pPr>
            <w:r w:rsidRPr="00E17FE7">
              <w:t>5</w:t>
            </w:r>
          </w:p>
        </w:tc>
        <w:tc>
          <w:tcPr>
            <w:tcW w:w="1078" w:type="dxa"/>
            <w:shd w:val="clear" w:color="auto" w:fill="auto"/>
            <w:vAlign w:val="center"/>
          </w:tcPr>
          <w:p w14:paraId="307B5B78" w14:textId="77777777" w:rsidR="0019560C" w:rsidRPr="00E17FE7" w:rsidRDefault="0019560C" w:rsidP="00076EE2">
            <w:pPr>
              <w:pStyle w:val="TAC"/>
            </w:pPr>
            <w:r w:rsidRPr="00E17FE7">
              <w:t>56</w:t>
            </w:r>
          </w:p>
        </w:tc>
        <w:tc>
          <w:tcPr>
            <w:tcW w:w="1003" w:type="dxa"/>
            <w:shd w:val="clear" w:color="auto" w:fill="E7E6E6"/>
            <w:vAlign w:val="center"/>
          </w:tcPr>
          <w:p w14:paraId="0770C7D0" w14:textId="77777777" w:rsidR="0019560C" w:rsidRPr="00E17FE7" w:rsidRDefault="0019560C" w:rsidP="00076EE2">
            <w:pPr>
              <w:pStyle w:val="TAC"/>
            </w:pPr>
            <w:r w:rsidRPr="00E17FE7">
              <w:t>35</w:t>
            </w:r>
          </w:p>
        </w:tc>
        <w:tc>
          <w:tcPr>
            <w:tcW w:w="1003" w:type="dxa"/>
            <w:shd w:val="clear" w:color="auto" w:fill="auto"/>
            <w:vAlign w:val="center"/>
          </w:tcPr>
          <w:p w14:paraId="0CAE3967" w14:textId="77777777" w:rsidR="0019560C" w:rsidRPr="00E17FE7" w:rsidRDefault="0019560C" w:rsidP="00076EE2">
            <w:pPr>
              <w:pStyle w:val="TAC"/>
            </w:pPr>
            <w:r w:rsidRPr="00E17FE7">
              <w:t>408</w:t>
            </w:r>
          </w:p>
        </w:tc>
        <w:tc>
          <w:tcPr>
            <w:tcW w:w="1003" w:type="dxa"/>
            <w:shd w:val="clear" w:color="auto" w:fill="E7E6E6"/>
            <w:vAlign w:val="center"/>
          </w:tcPr>
          <w:p w14:paraId="12DCD8CC" w14:textId="77777777" w:rsidR="0019560C" w:rsidRPr="00E17FE7" w:rsidRDefault="0019560C" w:rsidP="00076EE2">
            <w:pPr>
              <w:pStyle w:val="TAC"/>
            </w:pPr>
            <w:r w:rsidRPr="00E17FE7">
              <w:t>65</w:t>
            </w:r>
          </w:p>
        </w:tc>
        <w:tc>
          <w:tcPr>
            <w:tcW w:w="1003" w:type="dxa"/>
            <w:shd w:val="clear" w:color="auto" w:fill="auto"/>
            <w:vAlign w:val="center"/>
          </w:tcPr>
          <w:p w14:paraId="3D75BC50" w14:textId="77777777" w:rsidR="0019560C" w:rsidRPr="00E17FE7" w:rsidRDefault="0019560C" w:rsidP="00076EE2">
            <w:pPr>
              <w:pStyle w:val="TAC"/>
            </w:pPr>
            <w:r w:rsidRPr="00E17FE7">
              <w:t>1480</w:t>
            </w:r>
          </w:p>
        </w:tc>
        <w:tc>
          <w:tcPr>
            <w:tcW w:w="1003" w:type="dxa"/>
            <w:shd w:val="clear" w:color="auto" w:fill="E7E6E6"/>
            <w:vAlign w:val="center"/>
          </w:tcPr>
          <w:p w14:paraId="68C6175C" w14:textId="77777777" w:rsidR="0019560C" w:rsidRPr="00E17FE7" w:rsidRDefault="0019560C" w:rsidP="00076EE2">
            <w:pPr>
              <w:pStyle w:val="TAC"/>
            </w:pPr>
          </w:p>
        </w:tc>
        <w:tc>
          <w:tcPr>
            <w:tcW w:w="1003" w:type="dxa"/>
            <w:shd w:val="clear" w:color="auto" w:fill="auto"/>
          </w:tcPr>
          <w:p w14:paraId="127B1D82" w14:textId="77777777" w:rsidR="0019560C" w:rsidRPr="00E17FE7" w:rsidRDefault="0019560C" w:rsidP="00076EE2">
            <w:pPr>
              <w:pStyle w:val="TAC"/>
            </w:pPr>
          </w:p>
        </w:tc>
      </w:tr>
      <w:tr w:rsidR="0019560C" w:rsidRPr="0048482F" w14:paraId="67DB28E0" w14:textId="77777777" w:rsidTr="00076EE2">
        <w:trPr>
          <w:jc w:val="center"/>
        </w:trPr>
        <w:tc>
          <w:tcPr>
            <w:tcW w:w="1095" w:type="dxa"/>
            <w:shd w:val="clear" w:color="auto" w:fill="E7E6E6"/>
            <w:vAlign w:val="center"/>
          </w:tcPr>
          <w:p w14:paraId="49CD22E3" w14:textId="77777777" w:rsidR="0019560C" w:rsidRPr="00E17FE7" w:rsidRDefault="0019560C" w:rsidP="00076EE2">
            <w:pPr>
              <w:pStyle w:val="TAC"/>
            </w:pPr>
            <w:r w:rsidRPr="00E17FE7">
              <w:t>6</w:t>
            </w:r>
          </w:p>
        </w:tc>
        <w:tc>
          <w:tcPr>
            <w:tcW w:w="1078" w:type="dxa"/>
            <w:shd w:val="clear" w:color="auto" w:fill="auto"/>
            <w:vAlign w:val="center"/>
          </w:tcPr>
          <w:p w14:paraId="5DC02F76" w14:textId="77777777" w:rsidR="0019560C" w:rsidRPr="00E17FE7" w:rsidRDefault="0019560C" w:rsidP="00076EE2">
            <w:pPr>
              <w:pStyle w:val="TAC"/>
            </w:pPr>
            <w:r w:rsidRPr="00E17FE7">
              <w:t>64</w:t>
            </w:r>
          </w:p>
        </w:tc>
        <w:tc>
          <w:tcPr>
            <w:tcW w:w="1003" w:type="dxa"/>
            <w:shd w:val="clear" w:color="auto" w:fill="E7E6E6"/>
            <w:vAlign w:val="center"/>
          </w:tcPr>
          <w:p w14:paraId="30E9A945" w14:textId="77777777" w:rsidR="0019560C" w:rsidRPr="00E17FE7" w:rsidRDefault="0019560C" w:rsidP="00076EE2">
            <w:pPr>
              <w:pStyle w:val="TAC"/>
            </w:pPr>
            <w:r w:rsidRPr="00E17FE7">
              <w:t>36</w:t>
            </w:r>
          </w:p>
        </w:tc>
        <w:tc>
          <w:tcPr>
            <w:tcW w:w="1003" w:type="dxa"/>
            <w:shd w:val="clear" w:color="auto" w:fill="auto"/>
            <w:vAlign w:val="center"/>
          </w:tcPr>
          <w:p w14:paraId="0F0F8905" w14:textId="77777777" w:rsidR="0019560C" w:rsidRPr="00E17FE7" w:rsidRDefault="0019560C" w:rsidP="00076EE2">
            <w:pPr>
              <w:pStyle w:val="TAC"/>
            </w:pPr>
            <w:r w:rsidRPr="00E17FE7">
              <w:t>432</w:t>
            </w:r>
          </w:p>
        </w:tc>
        <w:tc>
          <w:tcPr>
            <w:tcW w:w="1003" w:type="dxa"/>
            <w:shd w:val="clear" w:color="auto" w:fill="E7E6E6"/>
            <w:vAlign w:val="center"/>
          </w:tcPr>
          <w:p w14:paraId="62084D32" w14:textId="77777777" w:rsidR="0019560C" w:rsidRPr="00E17FE7" w:rsidRDefault="0019560C" w:rsidP="00076EE2">
            <w:pPr>
              <w:pStyle w:val="TAC"/>
            </w:pPr>
            <w:r w:rsidRPr="00E17FE7">
              <w:t>66</w:t>
            </w:r>
          </w:p>
        </w:tc>
        <w:tc>
          <w:tcPr>
            <w:tcW w:w="1003" w:type="dxa"/>
            <w:shd w:val="clear" w:color="auto" w:fill="auto"/>
            <w:vAlign w:val="center"/>
          </w:tcPr>
          <w:p w14:paraId="738662D5" w14:textId="77777777" w:rsidR="0019560C" w:rsidRPr="00E17FE7" w:rsidRDefault="0019560C" w:rsidP="00076EE2">
            <w:pPr>
              <w:pStyle w:val="TAC"/>
            </w:pPr>
            <w:r w:rsidRPr="00E17FE7">
              <w:t>1544</w:t>
            </w:r>
          </w:p>
        </w:tc>
        <w:tc>
          <w:tcPr>
            <w:tcW w:w="1003" w:type="dxa"/>
            <w:shd w:val="clear" w:color="auto" w:fill="E7E6E6"/>
            <w:vAlign w:val="center"/>
          </w:tcPr>
          <w:p w14:paraId="058A8642" w14:textId="77777777" w:rsidR="0019560C" w:rsidRPr="00E17FE7" w:rsidRDefault="0019560C" w:rsidP="00076EE2">
            <w:pPr>
              <w:pStyle w:val="TAC"/>
            </w:pPr>
          </w:p>
        </w:tc>
        <w:tc>
          <w:tcPr>
            <w:tcW w:w="1003" w:type="dxa"/>
            <w:shd w:val="clear" w:color="auto" w:fill="auto"/>
          </w:tcPr>
          <w:p w14:paraId="2E4D55A3" w14:textId="77777777" w:rsidR="0019560C" w:rsidRPr="00E17FE7" w:rsidRDefault="0019560C" w:rsidP="00076EE2">
            <w:pPr>
              <w:pStyle w:val="TAC"/>
            </w:pPr>
          </w:p>
        </w:tc>
      </w:tr>
      <w:tr w:rsidR="0019560C" w:rsidRPr="0048482F" w14:paraId="6F74FCE3" w14:textId="77777777" w:rsidTr="00076EE2">
        <w:trPr>
          <w:jc w:val="center"/>
        </w:trPr>
        <w:tc>
          <w:tcPr>
            <w:tcW w:w="1095" w:type="dxa"/>
            <w:shd w:val="clear" w:color="auto" w:fill="E7E6E6"/>
            <w:vAlign w:val="center"/>
          </w:tcPr>
          <w:p w14:paraId="5DBC1155" w14:textId="77777777" w:rsidR="0019560C" w:rsidRPr="00E17FE7" w:rsidRDefault="0019560C" w:rsidP="00076EE2">
            <w:pPr>
              <w:pStyle w:val="TAC"/>
            </w:pPr>
            <w:r w:rsidRPr="00E17FE7">
              <w:t>7</w:t>
            </w:r>
          </w:p>
        </w:tc>
        <w:tc>
          <w:tcPr>
            <w:tcW w:w="1078" w:type="dxa"/>
            <w:shd w:val="clear" w:color="auto" w:fill="auto"/>
            <w:vAlign w:val="center"/>
          </w:tcPr>
          <w:p w14:paraId="12F1E2AB" w14:textId="77777777" w:rsidR="0019560C" w:rsidRPr="00E17FE7" w:rsidRDefault="0019560C" w:rsidP="00076EE2">
            <w:pPr>
              <w:pStyle w:val="TAC"/>
            </w:pPr>
            <w:r w:rsidRPr="00E17FE7">
              <w:t>72</w:t>
            </w:r>
          </w:p>
        </w:tc>
        <w:tc>
          <w:tcPr>
            <w:tcW w:w="1003" w:type="dxa"/>
            <w:shd w:val="clear" w:color="auto" w:fill="E7E6E6"/>
            <w:vAlign w:val="center"/>
          </w:tcPr>
          <w:p w14:paraId="6491661A" w14:textId="77777777" w:rsidR="0019560C" w:rsidRPr="00E17FE7" w:rsidRDefault="0019560C" w:rsidP="00076EE2">
            <w:pPr>
              <w:pStyle w:val="TAC"/>
            </w:pPr>
            <w:r w:rsidRPr="00E17FE7">
              <w:t>37</w:t>
            </w:r>
          </w:p>
        </w:tc>
        <w:tc>
          <w:tcPr>
            <w:tcW w:w="1003" w:type="dxa"/>
            <w:shd w:val="clear" w:color="auto" w:fill="auto"/>
            <w:vAlign w:val="center"/>
          </w:tcPr>
          <w:p w14:paraId="3906E530" w14:textId="77777777" w:rsidR="0019560C" w:rsidRPr="00E17FE7" w:rsidRDefault="0019560C" w:rsidP="00076EE2">
            <w:pPr>
              <w:pStyle w:val="TAC"/>
            </w:pPr>
            <w:r w:rsidRPr="00E17FE7">
              <w:t>456</w:t>
            </w:r>
          </w:p>
        </w:tc>
        <w:tc>
          <w:tcPr>
            <w:tcW w:w="1003" w:type="dxa"/>
            <w:shd w:val="clear" w:color="auto" w:fill="E7E6E6"/>
            <w:vAlign w:val="center"/>
          </w:tcPr>
          <w:p w14:paraId="589331EF" w14:textId="77777777" w:rsidR="0019560C" w:rsidRPr="00E17FE7" w:rsidRDefault="0019560C" w:rsidP="00076EE2">
            <w:pPr>
              <w:pStyle w:val="TAC"/>
            </w:pPr>
            <w:r w:rsidRPr="00E17FE7">
              <w:t>67</w:t>
            </w:r>
          </w:p>
        </w:tc>
        <w:tc>
          <w:tcPr>
            <w:tcW w:w="1003" w:type="dxa"/>
            <w:shd w:val="clear" w:color="auto" w:fill="auto"/>
            <w:vAlign w:val="center"/>
          </w:tcPr>
          <w:p w14:paraId="21EF9350" w14:textId="77777777" w:rsidR="0019560C" w:rsidRPr="00E17FE7" w:rsidRDefault="0019560C" w:rsidP="00076EE2">
            <w:pPr>
              <w:pStyle w:val="TAC"/>
            </w:pPr>
            <w:r w:rsidRPr="00E17FE7">
              <w:t>1608</w:t>
            </w:r>
          </w:p>
        </w:tc>
        <w:tc>
          <w:tcPr>
            <w:tcW w:w="1003" w:type="dxa"/>
            <w:shd w:val="clear" w:color="auto" w:fill="E7E6E6"/>
            <w:vAlign w:val="center"/>
          </w:tcPr>
          <w:p w14:paraId="7EF336B4" w14:textId="77777777" w:rsidR="0019560C" w:rsidRPr="00E17FE7" w:rsidRDefault="0019560C" w:rsidP="00076EE2">
            <w:pPr>
              <w:pStyle w:val="TAC"/>
            </w:pPr>
          </w:p>
        </w:tc>
        <w:tc>
          <w:tcPr>
            <w:tcW w:w="1003" w:type="dxa"/>
            <w:shd w:val="clear" w:color="auto" w:fill="auto"/>
          </w:tcPr>
          <w:p w14:paraId="5386A501" w14:textId="77777777" w:rsidR="0019560C" w:rsidRPr="00E17FE7" w:rsidRDefault="0019560C" w:rsidP="00076EE2">
            <w:pPr>
              <w:pStyle w:val="TAC"/>
            </w:pPr>
          </w:p>
        </w:tc>
      </w:tr>
      <w:tr w:rsidR="0019560C" w:rsidRPr="0048482F" w14:paraId="4CCFAF3B" w14:textId="77777777" w:rsidTr="00076EE2">
        <w:trPr>
          <w:jc w:val="center"/>
        </w:trPr>
        <w:tc>
          <w:tcPr>
            <w:tcW w:w="1095" w:type="dxa"/>
            <w:shd w:val="clear" w:color="auto" w:fill="E7E6E6"/>
            <w:vAlign w:val="center"/>
          </w:tcPr>
          <w:p w14:paraId="76169562" w14:textId="77777777" w:rsidR="0019560C" w:rsidRPr="00E17FE7" w:rsidRDefault="0019560C" w:rsidP="00076EE2">
            <w:pPr>
              <w:pStyle w:val="TAC"/>
            </w:pPr>
            <w:r w:rsidRPr="00E17FE7">
              <w:t>8</w:t>
            </w:r>
          </w:p>
        </w:tc>
        <w:tc>
          <w:tcPr>
            <w:tcW w:w="1078" w:type="dxa"/>
            <w:shd w:val="clear" w:color="auto" w:fill="auto"/>
            <w:vAlign w:val="center"/>
          </w:tcPr>
          <w:p w14:paraId="5B6DD9CB" w14:textId="77777777" w:rsidR="0019560C" w:rsidRPr="00E17FE7" w:rsidRDefault="0019560C" w:rsidP="00076EE2">
            <w:pPr>
              <w:pStyle w:val="TAC"/>
            </w:pPr>
            <w:r w:rsidRPr="00E17FE7">
              <w:t>80</w:t>
            </w:r>
          </w:p>
        </w:tc>
        <w:tc>
          <w:tcPr>
            <w:tcW w:w="1003" w:type="dxa"/>
            <w:shd w:val="clear" w:color="auto" w:fill="E7E6E6"/>
            <w:vAlign w:val="center"/>
          </w:tcPr>
          <w:p w14:paraId="20493111" w14:textId="77777777" w:rsidR="0019560C" w:rsidRPr="00E17FE7" w:rsidRDefault="0019560C" w:rsidP="00076EE2">
            <w:pPr>
              <w:pStyle w:val="TAC"/>
            </w:pPr>
            <w:r w:rsidRPr="00E17FE7">
              <w:t>38</w:t>
            </w:r>
          </w:p>
        </w:tc>
        <w:tc>
          <w:tcPr>
            <w:tcW w:w="1003" w:type="dxa"/>
            <w:shd w:val="clear" w:color="auto" w:fill="auto"/>
            <w:vAlign w:val="center"/>
          </w:tcPr>
          <w:p w14:paraId="32EC175E" w14:textId="77777777" w:rsidR="0019560C" w:rsidRPr="00E17FE7" w:rsidRDefault="0019560C" w:rsidP="00076EE2">
            <w:pPr>
              <w:pStyle w:val="TAC"/>
            </w:pPr>
            <w:r w:rsidRPr="00E17FE7">
              <w:t>480</w:t>
            </w:r>
          </w:p>
        </w:tc>
        <w:tc>
          <w:tcPr>
            <w:tcW w:w="1003" w:type="dxa"/>
            <w:shd w:val="clear" w:color="auto" w:fill="E7E6E6"/>
            <w:vAlign w:val="center"/>
          </w:tcPr>
          <w:p w14:paraId="264941D9" w14:textId="77777777" w:rsidR="0019560C" w:rsidRPr="00E17FE7" w:rsidRDefault="0019560C" w:rsidP="00076EE2">
            <w:pPr>
              <w:pStyle w:val="TAC"/>
            </w:pPr>
            <w:r w:rsidRPr="00E17FE7">
              <w:t>68</w:t>
            </w:r>
          </w:p>
        </w:tc>
        <w:tc>
          <w:tcPr>
            <w:tcW w:w="1003" w:type="dxa"/>
            <w:shd w:val="clear" w:color="auto" w:fill="auto"/>
            <w:vAlign w:val="center"/>
          </w:tcPr>
          <w:p w14:paraId="636FED5C" w14:textId="77777777" w:rsidR="0019560C" w:rsidRPr="00E17FE7" w:rsidRDefault="0019560C" w:rsidP="00076EE2">
            <w:pPr>
              <w:pStyle w:val="TAC"/>
            </w:pPr>
            <w:r w:rsidRPr="00E17FE7">
              <w:t>1672</w:t>
            </w:r>
          </w:p>
        </w:tc>
        <w:tc>
          <w:tcPr>
            <w:tcW w:w="1003" w:type="dxa"/>
            <w:shd w:val="clear" w:color="auto" w:fill="E7E6E6"/>
            <w:vAlign w:val="center"/>
          </w:tcPr>
          <w:p w14:paraId="57F1BFDB" w14:textId="77777777" w:rsidR="0019560C" w:rsidRPr="00E17FE7" w:rsidRDefault="0019560C" w:rsidP="00076EE2">
            <w:pPr>
              <w:pStyle w:val="TAC"/>
            </w:pPr>
          </w:p>
        </w:tc>
        <w:tc>
          <w:tcPr>
            <w:tcW w:w="1003" w:type="dxa"/>
            <w:shd w:val="clear" w:color="auto" w:fill="auto"/>
          </w:tcPr>
          <w:p w14:paraId="705A21CD" w14:textId="77777777" w:rsidR="0019560C" w:rsidRPr="00E17FE7" w:rsidRDefault="0019560C" w:rsidP="00076EE2">
            <w:pPr>
              <w:pStyle w:val="TAC"/>
            </w:pPr>
          </w:p>
        </w:tc>
      </w:tr>
      <w:tr w:rsidR="0019560C" w:rsidRPr="0048482F" w14:paraId="286A4744" w14:textId="77777777" w:rsidTr="00076EE2">
        <w:trPr>
          <w:jc w:val="center"/>
        </w:trPr>
        <w:tc>
          <w:tcPr>
            <w:tcW w:w="1095" w:type="dxa"/>
            <w:shd w:val="clear" w:color="auto" w:fill="E7E6E6"/>
            <w:vAlign w:val="center"/>
          </w:tcPr>
          <w:p w14:paraId="56824AB7" w14:textId="77777777" w:rsidR="0019560C" w:rsidRPr="00E17FE7" w:rsidRDefault="0019560C" w:rsidP="00076EE2">
            <w:pPr>
              <w:pStyle w:val="TAC"/>
            </w:pPr>
            <w:r w:rsidRPr="00E17FE7">
              <w:t>9</w:t>
            </w:r>
          </w:p>
        </w:tc>
        <w:tc>
          <w:tcPr>
            <w:tcW w:w="1078" w:type="dxa"/>
            <w:shd w:val="clear" w:color="auto" w:fill="auto"/>
            <w:vAlign w:val="center"/>
          </w:tcPr>
          <w:p w14:paraId="5F7937FA" w14:textId="77777777" w:rsidR="0019560C" w:rsidRPr="00E17FE7" w:rsidRDefault="0019560C" w:rsidP="00076EE2">
            <w:pPr>
              <w:pStyle w:val="TAC"/>
            </w:pPr>
            <w:r w:rsidRPr="00E17FE7">
              <w:t>88</w:t>
            </w:r>
          </w:p>
        </w:tc>
        <w:tc>
          <w:tcPr>
            <w:tcW w:w="1003" w:type="dxa"/>
            <w:shd w:val="clear" w:color="auto" w:fill="E7E6E6"/>
            <w:vAlign w:val="center"/>
          </w:tcPr>
          <w:p w14:paraId="4865686E" w14:textId="77777777" w:rsidR="0019560C" w:rsidRPr="00E17FE7" w:rsidRDefault="0019560C" w:rsidP="00076EE2">
            <w:pPr>
              <w:pStyle w:val="TAC"/>
            </w:pPr>
            <w:r w:rsidRPr="00E17FE7">
              <w:t>39</w:t>
            </w:r>
          </w:p>
        </w:tc>
        <w:tc>
          <w:tcPr>
            <w:tcW w:w="1003" w:type="dxa"/>
            <w:shd w:val="clear" w:color="auto" w:fill="auto"/>
            <w:vAlign w:val="center"/>
          </w:tcPr>
          <w:p w14:paraId="75643267" w14:textId="77777777" w:rsidR="0019560C" w:rsidRPr="00E17FE7" w:rsidRDefault="0019560C" w:rsidP="00076EE2">
            <w:pPr>
              <w:pStyle w:val="TAC"/>
            </w:pPr>
            <w:r w:rsidRPr="00E17FE7">
              <w:t>504</w:t>
            </w:r>
          </w:p>
        </w:tc>
        <w:tc>
          <w:tcPr>
            <w:tcW w:w="1003" w:type="dxa"/>
            <w:shd w:val="clear" w:color="auto" w:fill="E7E6E6"/>
            <w:vAlign w:val="center"/>
          </w:tcPr>
          <w:p w14:paraId="1FEE8F95" w14:textId="77777777" w:rsidR="0019560C" w:rsidRPr="00E17FE7" w:rsidRDefault="0019560C" w:rsidP="00076EE2">
            <w:pPr>
              <w:pStyle w:val="TAC"/>
            </w:pPr>
            <w:r w:rsidRPr="00E17FE7">
              <w:t>69</w:t>
            </w:r>
          </w:p>
        </w:tc>
        <w:tc>
          <w:tcPr>
            <w:tcW w:w="1003" w:type="dxa"/>
            <w:shd w:val="clear" w:color="auto" w:fill="auto"/>
            <w:vAlign w:val="center"/>
          </w:tcPr>
          <w:p w14:paraId="1E070BD7" w14:textId="77777777" w:rsidR="0019560C" w:rsidRPr="00E17FE7" w:rsidRDefault="0019560C" w:rsidP="00076EE2">
            <w:pPr>
              <w:pStyle w:val="TAC"/>
            </w:pPr>
            <w:r w:rsidRPr="00E17FE7">
              <w:t>1736</w:t>
            </w:r>
          </w:p>
        </w:tc>
        <w:tc>
          <w:tcPr>
            <w:tcW w:w="1003" w:type="dxa"/>
            <w:shd w:val="clear" w:color="auto" w:fill="E7E6E6"/>
            <w:vAlign w:val="center"/>
          </w:tcPr>
          <w:p w14:paraId="0F5E003D" w14:textId="77777777" w:rsidR="0019560C" w:rsidRPr="00E17FE7" w:rsidRDefault="0019560C" w:rsidP="00076EE2">
            <w:pPr>
              <w:pStyle w:val="TAC"/>
            </w:pPr>
          </w:p>
        </w:tc>
        <w:tc>
          <w:tcPr>
            <w:tcW w:w="1003" w:type="dxa"/>
            <w:shd w:val="clear" w:color="auto" w:fill="auto"/>
          </w:tcPr>
          <w:p w14:paraId="243BE26D" w14:textId="77777777" w:rsidR="0019560C" w:rsidRPr="00E17FE7" w:rsidRDefault="0019560C" w:rsidP="00076EE2">
            <w:pPr>
              <w:pStyle w:val="TAC"/>
            </w:pPr>
          </w:p>
        </w:tc>
      </w:tr>
      <w:tr w:rsidR="0019560C" w:rsidRPr="0048482F" w14:paraId="218B6673" w14:textId="77777777" w:rsidTr="00076EE2">
        <w:trPr>
          <w:jc w:val="center"/>
        </w:trPr>
        <w:tc>
          <w:tcPr>
            <w:tcW w:w="1095" w:type="dxa"/>
            <w:shd w:val="clear" w:color="auto" w:fill="E7E6E6"/>
            <w:vAlign w:val="center"/>
          </w:tcPr>
          <w:p w14:paraId="103CC31D" w14:textId="77777777" w:rsidR="0019560C" w:rsidRPr="00E17FE7" w:rsidRDefault="0019560C" w:rsidP="00076EE2">
            <w:pPr>
              <w:pStyle w:val="TAC"/>
            </w:pPr>
            <w:r w:rsidRPr="00E17FE7">
              <w:t>10</w:t>
            </w:r>
          </w:p>
        </w:tc>
        <w:tc>
          <w:tcPr>
            <w:tcW w:w="1078" w:type="dxa"/>
            <w:shd w:val="clear" w:color="auto" w:fill="auto"/>
            <w:vAlign w:val="center"/>
          </w:tcPr>
          <w:p w14:paraId="0615E6FC" w14:textId="77777777" w:rsidR="0019560C" w:rsidRPr="00E17FE7" w:rsidRDefault="0019560C" w:rsidP="00076EE2">
            <w:pPr>
              <w:pStyle w:val="TAC"/>
            </w:pPr>
            <w:r w:rsidRPr="00E17FE7">
              <w:t>96</w:t>
            </w:r>
          </w:p>
        </w:tc>
        <w:tc>
          <w:tcPr>
            <w:tcW w:w="1003" w:type="dxa"/>
            <w:shd w:val="clear" w:color="auto" w:fill="E7E6E6"/>
            <w:vAlign w:val="center"/>
          </w:tcPr>
          <w:p w14:paraId="114B14E9" w14:textId="77777777" w:rsidR="0019560C" w:rsidRPr="00E17FE7" w:rsidRDefault="0019560C" w:rsidP="00076EE2">
            <w:pPr>
              <w:pStyle w:val="TAC"/>
            </w:pPr>
            <w:r w:rsidRPr="00E17FE7">
              <w:t>40</w:t>
            </w:r>
          </w:p>
        </w:tc>
        <w:tc>
          <w:tcPr>
            <w:tcW w:w="1003" w:type="dxa"/>
            <w:shd w:val="clear" w:color="auto" w:fill="auto"/>
            <w:vAlign w:val="center"/>
          </w:tcPr>
          <w:p w14:paraId="086DED70" w14:textId="77777777" w:rsidR="0019560C" w:rsidRPr="00E17FE7" w:rsidRDefault="0019560C" w:rsidP="00076EE2">
            <w:pPr>
              <w:pStyle w:val="TAC"/>
            </w:pPr>
            <w:r w:rsidRPr="00E17FE7">
              <w:t>528</w:t>
            </w:r>
          </w:p>
        </w:tc>
        <w:tc>
          <w:tcPr>
            <w:tcW w:w="1003" w:type="dxa"/>
            <w:shd w:val="clear" w:color="auto" w:fill="E7E6E6"/>
            <w:vAlign w:val="center"/>
          </w:tcPr>
          <w:p w14:paraId="7C3A9D67" w14:textId="77777777" w:rsidR="0019560C" w:rsidRPr="00E17FE7" w:rsidRDefault="0019560C" w:rsidP="00076EE2">
            <w:pPr>
              <w:pStyle w:val="TAC"/>
            </w:pPr>
            <w:r w:rsidRPr="00E17FE7">
              <w:t>70</w:t>
            </w:r>
          </w:p>
        </w:tc>
        <w:tc>
          <w:tcPr>
            <w:tcW w:w="1003" w:type="dxa"/>
            <w:shd w:val="clear" w:color="auto" w:fill="auto"/>
            <w:vAlign w:val="center"/>
          </w:tcPr>
          <w:p w14:paraId="6FB56FB4" w14:textId="77777777" w:rsidR="0019560C" w:rsidRPr="00E17FE7" w:rsidRDefault="0019560C" w:rsidP="00076EE2">
            <w:pPr>
              <w:pStyle w:val="TAC"/>
            </w:pPr>
            <w:r w:rsidRPr="00E17FE7">
              <w:t>1800</w:t>
            </w:r>
          </w:p>
        </w:tc>
        <w:tc>
          <w:tcPr>
            <w:tcW w:w="1003" w:type="dxa"/>
            <w:shd w:val="clear" w:color="auto" w:fill="E7E6E6"/>
            <w:vAlign w:val="center"/>
          </w:tcPr>
          <w:p w14:paraId="1E8B2CD3" w14:textId="77777777" w:rsidR="0019560C" w:rsidRPr="00E17FE7" w:rsidRDefault="0019560C" w:rsidP="00076EE2">
            <w:pPr>
              <w:pStyle w:val="TAC"/>
            </w:pPr>
          </w:p>
        </w:tc>
        <w:tc>
          <w:tcPr>
            <w:tcW w:w="1003" w:type="dxa"/>
            <w:shd w:val="clear" w:color="auto" w:fill="auto"/>
          </w:tcPr>
          <w:p w14:paraId="5C436BCC" w14:textId="77777777" w:rsidR="0019560C" w:rsidRPr="00E17FE7" w:rsidRDefault="0019560C" w:rsidP="00076EE2">
            <w:pPr>
              <w:pStyle w:val="TAC"/>
            </w:pPr>
          </w:p>
        </w:tc>
      </w:tr>
      <w:tr w:rsidR="0019560C" w:rsidRPr="0048482F" w14:paraId="356D57CE" w14:textId="77777777" w:rsidTr="00076EE2">
        <w:trPr>
          <w:jc w:val="center"/>
        </w:trPr>
        <w:tc>
          <w:tcPr>
            <w:tcW w:w="1095" w:type="dxa"/>
            <w:shd w:val="clear" w:color="auto" w:fill="E7E6E6"/>
            <w:vAlign w:val="center"/>
          </w:tcPr>
          <w:p w14:paraId="7BE60E7C" w14:textId="77777777" w:rsidR="0019560C" w:rsidRPr="00E17FE7" w:rsidRDefault="0019560C" w:rsidP="00076EE2">
            <w:pPr>
              <w:pStyle w:val="TAC"/>
            </w:pPr>
            <w:r w:rsidRPr="00E17FE7">
              <w:t>11</w:t>
            </w:r>
          </w:p>
        </w:tc>
        <w:tc>
          <w:tcPr>
            <w:tcW w:w="1078" w:type="dxa"/>
            <w:shd w:val="clear" w:color="auto" w:fill="auto"/>
            <w:vAlign w:val="center"/>
          </w:tcPr>
          <w:p w14:paraId="43C69A8A" w14:textId="77777777" w:rsidR="0019560C" w:rsidRPr="00E17FE7" w:rsidRDefault="0019560C" w:rsidP="00076EE2">
            <w:pPr>
              <w:pStyle w:val="TAC"/>
            </w:pPr>
            <w:r w:rsidRPr="00E17FE7">
              <w:t>104</w:t>
            </w:r>
          </w:p>
        </w:tc>
        <w:tc>
          <w:tcPr>
            <w:tcW w:w="1003" w:type="dxa"/>
            <w:shd w:val="clear" w:color="auto" w:fill="E7E6E6"/>
            <w:vAlign w:val="center"/>
          </w:tcPr>
          <w:p w14:paraId="352384C3" w14:textId="77777777" w:rsidR="0019560C" w:rsidRPr="00E17FE7" w:rsidRDefault="0019560C" w:rsidP="00076EE2">
            <w:pPr>
              <w:pStyle w:val="TAC"/>
            </w:pPr>
            <w:r w:rsidRPr="00E17FE7">
              <w:t>41</w:t>
            </w:r>
          </w:p>
        </w:tc>
        <w:tc>
          <w:tcPr>
            <w:tcW w:w="1003" w:type="dxa"/>
            <w:shd w:val="clear" w:color="auto" w:fill="auto"/>
            <w:vAlign w:val="center"/>
          </w:tcPr>
          <w:p w14:paraId="2EA90482" w14:textId="77777777" w:rsidR="0019560C" w:rsidRPr="00E17FE7" w:rsidRDefault="0019560C" w:rsidP="00076EE2">
            <w:pPr>
              <w:pStyle w:val="TAC"/>
            </w:pPr>
            <w:r w:rsidRPr="00E17FE7">
              <w:t>552</w:t>
            </w:r>
          </w:p>
        </w:tc>
        <w:tc>
          <w:tcPr>
            <w:tcW w:w="1003" w:type="dxa"/>
            <w:shd w:val="clear" w:color="auto" w:fill="E7E6E6"/>
            <w:vAlign w:val="center"/>
          </w:tcPr>
          <w:p w14:paraId="251EB6A3" w14:textId="77777777" w:rsidR="0019560C" w:rsidRPr="00E17FE7" w:rsidRDefault="0019560C" w:rsidP="00076EE2">
            <w:pPr>
              <w:pStyle w:val="TAC"/>
            </w:pPr>
            <w:r w:rsidRPr="00E17FE7">
              <w:t>71</w:t>
            </w:r>
          </w:p>
        </w:tc>
        <w:tc>
          <w:tcPr>
            <w:tcW w:w="1003" w:type="dxa"/>
            <w:shd w:val="clear" w:color="auto" w:fill="auto"/>
            <w:vAlign w:val="center"/>
          </w:tcPr>
          <w:p w14:paraId="265142AA" w14:textId="77777777" w:rsidR="0019560C" w:rsidRPr="00E17FE7" w:rsidRDefault="0019560C" w:rsidP="00076EE2">
            <w:pPr>
              <w:pStyle w:val="TAC"/>
            </w:pPr>
            <w:r w:rsidRPr="00E17FE7">
              <w:t>1864</w:t>
            </w:r>
          </w:p>
        </w:tc>
        <w:tc>
          <w:tcPr>
            <w:tcW w:w="1003" w:type="dxa"/>
            <w:shd w:val="clear" w:color="auto" w:fill="E7E6E6"/>
            <w:vAlign w:val="center"/>
          </w:tcPr>
          <w:p w14:paraId="1677371F" w14:textId="77777777" w:rsidR="0019560C" w:rsidRPr="00E17FE7" w:rsidRDefault="0019560C" w:rsidP="00076EE2">
            <w:pPr>
              <w:pStyle w:val="TAC"/>
            </w:pPr>
          </w:p>
        </w:tc>
        <w:tc>
          <w:tcPr>
            <w:tcW w:w="1003" w:type="dxa"/>
            <w:shd w:val="clear" w:color="auto" w:fill="auto"/>
          </w:tcPr>
          <w:p w14:paraId="768A5F0C" w14:textId="77777777" w:rsidR="0019560C" w:rsidRPr="00E17FE7" w:rsidRDefault="0019560C" w:rsidP="00076EE2">
            <w:pPr>
              <w:pStyle w:val="TAC"/>
            </w:pPr>
          </w:p>
        </w:tc>
      </w:tr>
      <w:tr w:rsidR="0019560C" w:rsidRPr="0048482F" w14:paraId="60FEFEB0" w14:textId="77777777" w:rsidTr="00076EE2">
        <w:trPr>
          <w:jc w:val="center"/>
        </w:trPr>
        <w:tc>
          <w:tcPr>
            <w:tcW w:w="1095" w:type="dxa"/>
            <w:shd w:val="clear" w:color="auto" w:fill="E7E6E6"/>
            <w:vAlign w:val="center"/>
          </w:tcPr>
          <w:p w14:paraId="3ECE4AD5" w14:textId="77777777" w:rsidR="0019560C" w:rsidRPr="00E17FE7" w:rsidRDefault="0019560C" w:rsidP="00076EE2">
            <w:pPr>
              <w:pStyle w:val="TAC"/>
            </w:pPr>
            <w:r w:rsidRPr="00E17FE7">
              <w:t>12</w:t>
            </w:r>
          </w:p>
        </w:tc>
        <w:tc>
          <w:tcPr>
            <w:tcW w:w="1078" w:type="dxa"/>
            <w:shd w:val="clear" w:color="auto" w:fill="auto"/>
            <w:vAlign w:val="center"/>
          </w:tcPr>
          <w:p w14:paraId="0B19B4C9" w14:textId="77777777" w:rsidR="0019560C" w:rsidRPr="00E17FE7" w:rsidRDefault="0019560C" w:rsidP="00076EE2">
            <w:pPr>
              <w:pStyle w:val="TAC"/>
            </w:pPr>
            <w:r w:rsidRPr="00E17FE7">
              <w:t>112</w:t>
            </w:r>
          </w:p>
        </w:tc>
        <w:tc>
          <w:tcPr>
            <w:tcW w:w="1003" w:type="dxa"/>
            <w:shd w:val="clear" w:color="auto" w:fill="E7E6E6"/>
            <w:vAlign w:val="center"/>
          </w:tcPr>
          <w:p w14:paraId="7439299B" w14:textId="77777777" w:rsidR="0019560C" w:rsidRPr="00E17FE7" w:rsidRDefault="0019560C" w:rsidP="00076EE2">
            <w:pPr>
              <w:pStyle w:val="TAC"/>
            </w:pPr>
            <w:r w:rsidRPr="00E17FE7">
              <w:t>42</w:t>
            </w:r>
          </w:p>
        </w:tc>
        <w:tc>
          <w:tcPr>
            <w:tcW w:w="1003" w:type="dxa"/>
            <w:shd w:val="clear" w:color="auto" w:fill="auto"/>
            <w:vAlign w:val="center"/>
          </w:tcPr>
          <w:p w14:paraId="4FFE0E0D" w14:textId="77777777" w:rsidR="0019560C" w:rsidRPr="00E17FE7" w:rsidRDefault="0019560C" w:rsidP="00076EE2">
            <w:pPr>
              <w:pStyle w:val="TAC"/>
            </w:pPr>
            <w:r w:rsidRPr="00E17FE7">
              <w:t>576</w:t>
            </w:r>
          </w:p>
        </w:tc>
        <w:tc>
          <w:tcPr>
            <w:tcW w:w="1003" w:type="dxa"/>
            <w:shd w:val="clear" w:color="auto" w:fill="E7E6E6"/>
            <w:vAlign w:val="center"/>
          </w:tcPr>
          <w:p w14:paraId="606DF48B" w14:textId="77777777" w:rsidR="0019560C" w:rsidRPr="00E17FE7" w:rsidRDefault="0019560C" w:rsidP="00076EE2">
            <w:pPr>
              <w:pStyle w:val="TAC"/>
            </w:pPr>
            <w:r w:rsidRPr="00E17FE7">
              <w:t>72</w:t>
            </w:r>
          </w:p>
        </w:tc>
        <w:tc>
          <w:tcPr>
            <w:tcW w:w="1003" w:type="dxa"/>
            <w:shd w:val="clear" w:color="auto" w:fill="auto"/>
            <w:vAlign w:val="center"/>
          </w:tcPr>
          <w:p w14:paraId="754B60F1" w14:textId="77777777" w:rsidR="0019560C" w:rsidRPr="00E17FE7" w:rsidRDefault="0019560C" w:rsidP="00076EE2">
            <w:pPr>
              <w:pStyle w:val="TAC"/>
            </w:pPr>
            <w:r w:rsidRPr="00E17FE7">
              <w:t>1928</w:t>
            </w:r>
          </w:p>
        </w:tc>
        <w:tc>
          <w:tcPr>
            <w:tcW w:w="1003" w:type="dxa"/>
            <w:shd w:val="clear" w:color="auto" w:fill="E7E6E6"/>
            <w:vAlign w:val="center"/>
          </w:tcPr>
          <w:p w14:paraId="67D305B2" w14:textId="77777777" w:rsidR="0019560C" w:rsidRPr="00E17FE7" w:rsidRDefault="0019560C" w:rsidP="00076EE2">
            <w:pPr>
              <w:pStyle w:val="TAC"/>
            </w:pPr>
          </w:p>
        </w:tc>
        <w:tc>
          <w:tcPr>
            <w:tcW w:w="1003" w:type="dxa"/>
            <w:shd w:val="clear" w:color="auto" w:fill="auto"/>
          </w:tcPr>
          <w:p w14:paraId="258E5927" w14:textId="77777777" w:rsidR="0019560C" w:rsidRPr="00E17FE7" w:rsidRDefault="0019560C" w:rsidP="00076EE2">
            <w:pPr>
              <w:pStyle w:val="TAC"/>
            </w:pPr>
          </w:p>
        </w:tc>
      </w:tr>
      <w:tr w:rsidR="0019560C" w:rsidRPr="0048482F" w14:paraId="6B1647E1" w14:textId="77777777" w:rsidTr="00076EE2">
        <w:trPr>
          <w:jc w:val="center"/>
        </w:trPr>
        <w:tc>
          <w:tcPr>
            <w:tcW w:w="1095" w:type="dxa"/>
            <w:shd w:val="clear" w:color="auto" w:fill="E7E6E6"/>
            <w:vAlign w:val="center"/>
          </w:tcPr>
          <w:p w14:paraId="317D97C1" w14:textId="77777777" w:rsidR="0019560C" w:rsidRPr="00E17FE7" w:rsidRDefault="0019560C" w:rsidP="00076EE2">
            <w:pPr>
              <w:pStyle w:val="TAC"/>
            </w:pPr>
            <w:r w:rsidRPr="00E17FE7">
              <w:t>13</w:t>
            </w:r>
          </w:p>
        </w:tc>
        <w:tc>
          <w:tcPr>
            <w:tcW w:w="1078" w:type="dxa"/>
            <w:shd w:val="clear" w:color="auto" w:fill="auto"/>
            <w:vAlign w:val="center"/>
          </w:tcPr>
          <w:p w14:paraId="3A339D95" w14:textId="77777777" w:rsidR="0019560C" w:rsidRPr="00E17FE7" w:rsidRDefault="0019560C" w:rsidP="00076EE2">
            <w:pPr>
              <w:pStyle w:val="TAC"/>
            </w:pPr>
            <w:r w:rsidRPr="00E17FE7">
              <w:t>120</w:t>
            </w:r>
          </w:p>
        </w:tc>
        <w:tc>
          <w:tcPr>
            <w:tcW w:w="1003" w:type="dxa"/>
            <w:shd w:val="clear" w:color="auto" w:fill="E7E6E6"/>
            <w:vAlign w:val="center"/>
          </w:tcPr>
          <w:p w14:paraId="69312821" w14:textId="77777777" w:rsidR="0019560C" w:rsidRPr="00E17FE7" w:rsidRDefault="0019560C" w:rsidP="00076EE2">
            <w:pPr>
              <w:pStyle w:val="TAC"/>
            </w:pPr>
            <w:r w:rsidRPr="00E17FE7">
              <w:t>43</w:t>
            </w:r>
          </w:p>
        </w:tc>
        <w:tc>
          <w:tcPr>
            <w:tcW w:w="1003" w:type="dxa"/>
            <w:shd w:val="clear" w:color="auto" w:fill="auto"/>
            <w:vAlign w:val="center"/>
          </w:tcPr>
          <w:p w14:paraId="1DDD7360" w14:textId="77777777" w:rsidR="0019560C" w:rsidRPr="00E17FE7" w:rsidRDefault="0019560C" w:rsidP="00076EE2">
            <w:pPr>
              <w:pStyle w:val="TAC"/>
            </w:pPr>
            <w:r w:rsidRPr="00E17FE7">
              <w:t>608</w:t>
            </w:r>
          </w:p>
        </w:tc>
        <w:tc>
          <w:tcPr>
            <w:tcW w:w="1003" w:type="dxa"/>
            <w:shd w:val="clear" w:color="auto" w:fill="E7E6E6"/>
            <w:vAlign w:val="center"/>
          </w:tcPr>
          <w:p w14:paraId="539FE73E" w14:textId="77777777" w:rsidR="0019560C" w:rsidRPr="00E17FE7" w:rsidRDefault="0019560C" w:rsidP="00076EE2">
            <w:pPr>
              <w:pStyle w:val="TAC"/>
            </w:pPr>
            <w:r w:rsidRPr="00E17FE7">
              <w:t>73</w:t>
            </w:r>
          </w:p>
        </w:tc>
        <w:tc>
          <w:tcPr>
            <w:tcW w:w="1003" w:type="dxa"/>
            <w:shd w:val="clear" w:color="auto" w:fill="auto"/>
            <w:vAlign w:val="center"/>
          </w:tcPr>
          <w:p w14:paraId="3877064C" w14:textId="77777777" w:rsidR="0019560C" w:rsidRPr="00E17FE7" w:rsidRDefault="0019560C" w:rsidP="00076EE2">
            <w:pPr>
              <w:pStyle w:val="TAC"/>
            </w:pPr>
            <w:r w:rsidRPr="00E17FE7">
              <w:t>2024</w:t>
            </w:r>
          </w:p>
        </w:tc>
        <w:tc>
          <w:tcPr>
            <w:tcW w:w="1003" w:type="dxa"/>
            <w:shd w:val="clear" w:color="auto" w:fill="E7E6E6"/>
            <w:vAlign w:val="center"/>
          </w:tcPr>
          <w:p w14:paraId="4939641B" w14:textId="77777777" w:rsidR="0019560C" w:rsidRPr="00E17FE7" w:rsidRDefault="0019560C" w:rsidP="00076EE2">
            <w:pPr>
              <w:pStyle w:val="TAC"/>
            </w:pPr>
          </w:p>
        </w:tc>
        <w:tc>
          <w:tcPr>
            <w:tcW w:w="1003" w:type="dxa"/>
            <w:shd w:val="clear" w:color="auto" w:fill="auto"/>
          </w:tcPr>
          <w:p w14:paraId="39C23920" w14:textId="77777777" w:rsidR="0019560C" w:rsidRPr="00E17FE7" w:rsidRDefault="0019560C" w:rsidP="00076EE2">
            <w:pPr>
              <w:pStyle w:val="TAC"/>
            </w:pPr>
          </w:p>
        </w:tc>
      </w:tr>
      <w:tr w:rsidR="0019560C" w:rsidRPr="0048482F" w14:paraId="55C2C4E4" w14:textId="77777777" w:rsidTr="00076EE2">
        <w:trPr>
          <w:jc w:val="center"/>
        </w:trPr>
        <w:tc>
          <w:tcPr>
            <w:tcW w:w="1095" w:type="dxa"/>
            <w:shd w:val="clear" w:color="auto" w:fill="E7E6E6"/>
            <w:vAlign w:val="center"/>
          </w:tcPr>
          <w:p w14:paraId="50D078F9" w14:textId="77777777" w:rsidR="0019560C" w:rsidRPr="00E17FE7" w:rsidRDefault="0019560C" w:rsidP="00076EE2">
            <w:pPr>
              <w:pStyle w:val="TAC"/>
            </w:pPr>
            <w:r w:rsidRPr="00E17FE7">
              <w:t>14</w:t>
            </w:r>
          </w:p>
        </w:tc>
        <w:tc>
          <w:tcPr>
            <w:tcW w:w="1078" w:type="dxa"/>
            <w:shd w:val="clear" w:color="auto" w:fill="auto"/>
            <w:vAlign w:val="center"/>
          </w:tcPr>
          <w:p w14:paraId="68BDDA92" w14:textId="77777777" w:rsidR="0019560C" w:rsidRPr="00E17FE7" w:rsidRDefault="0019560C" w:rsidP="00076EE2">
            <w:pPr>
              <w:pStyle w:val="TAC"/>
            </w:pPr>
            <w:r w:rsidRPr="00E17FE7">
              <w:t>128</w:t>
            </w:r>
          </w:p>
        </w:tc>
        <w:tc>
          <w:tcPr>
            <w:tcW w:w="1003" w:type="dxa"/>
            <w:shd w:val="clear" w:color="auto" w:fill="E7E6E6"/>
            <w:vAlign w:val="center"/>
          </w:tcPr>
          <w:p w14:paraId="56770561" w14:textId="77777777" w:rsidR="0019560C" w:rsidRPr="00E17FE7" w:rsidRDefault="0019560C" w:rsidP="00076EE2">
            <w:pPr>
              <w:pStyle w:val="TAC"/>
            </w:pPr>
            <w:r w:rsidRPr="00E17FE7">
              <w:t>44</w:t>
            </w:r>
          </w:p>
        </w:tc>
        <w:tc>
          <w:tcPr>
            <w:tcW w:w="1003" w:type="dxa"/>
            <w:shd w:val="clear" w:color="auto" w:fill="auto"/>
            <w:vAlign w:val="center"/>
          </w:tcPr>
          <w:p w14:paraId="2F163B1F" w14:textId="77777777" w:rsidR="0019560C" w:rsidRPr="00E17FE7" w:rsidRDefault="0019560C" w:rsidP="00076EE2">
            <w:pPr>
              <w:pStyle w:val="TAC"/>
            </w:pPr>
            <w:r w:rsidRPr="00E17FE7">
              <w:t>640</w:t>
            </w:r>
          </w:p>
        </w:tc>
        <w:tc>
          <w:tcPr>
            <w:tcW w:w="1003" w:type="dxa"/>
            <w:shd w:val="clear" w:color="auto" w:fill="E7E6E6"/>
            <w:vAlign w:val="center"/>
          </w:tcPr>
          <w:p w14:paraId="02E6E8C9" w14:textId="77777777" w:rsidR="0019560C" w:rsidRPr="00E17FE7" w:rsidRDefault="0019560C" w:rsidP="00076EE2">
            <w:pPr>
              <w:pStyle w:val="TAC"/>
            </w:pPr>
            <w:r w:rsidRPr="00E17FE7">
              <w:t>74</w:t>
            </w:r>
          </w:p>
        </w:tc>
        <w:tc>
          <w:tcPr>
            <w:tcW w:w="1003" w:type="dxa"/>
            <w:shd w:val="clear" w:color="auto" w:fill="auto"/>
            <w:vAlign w:val="center"/>
          </w:tcPr>
          <w:p w14:paraId="6F7D164C" w14:textId="77777777" w:rsidR="0019560C" w:rsidRPr="00E17FE7" w:rsidRDefault="0019560C" w:rsidP="00076EE2">
            <w:pPr>
              <w:pStyle w:val="TAC"/>
            </w:pPr>
            <w:r w:rsidRPr="00E17FE7">
              <w:t>2088</w:t>
            </w:r>
          </w:p>
        </w:tc>
        <w:tc>
          <w:tcPr>
            <w:tcW w:w="1003" w:type="dxa"/>
            <w:shd w:val="clear" w:color="auto" w:fill="E7E6E6"/>
            <w:vAlign w:val="center"/>
          </w:tcPr>
          <w:p w14:paraId="2CCD530E" w14:textId="77777777" w:rsidR="0019560C" w:rsidRPr="00E17FE7" w:rsidRDefault="0019560C" w:rsidP="00076EE2">
            <w:pPr>
              <w:pStyle w:val="TAC"/>
            </w:pPr>
          </w:p>
        </w:tc>
        <w:tc>
          <w:tcPr>
            <w:tcW w:w="1003" w:type="dxa"/>
            <w:shd w:val="clear" w:color="auto" w:fill="auto"/>
          </w:tcPr>
          <w:p w14:paraId="5BF80ACA" w14:textId="77777777" w:rsidR="0019560C" w:rsidRPr="00E17FE7" w:rsidRDefault="0019560C" w:rsidP="00076EE2">
            <w:pPr>
              <w:pStyle w:val="TAC"/>
            </w:pPr>
          </w:p>
        </w:tc>
      </w:tr>
      <w:tr w:rsidR="0019560C" w:rsidRPr="0048482F" w14:paraId="53C27C95" w14:textId="77777777" w:rsidTr="00076EE2">
        <w:trPr>
          <w:jc w:val="center"/>
        </w:trPr>
        <w:tc>
          <w:tcPr>
            <w:tcW w:w="1095" w:type="dxa"/>
            <w:shd w:val="clear" w:color="auto" w:fill="E7E6E6"/>
            <w:vAlign w:val="center"/>
          </w:tcPr>
          <w:p w14:paraId="2C08530B" w14:textId="77777777" w:rsidR="0019560C" w:rsidRPr="00E17FE7" w:rsidRDefault="0019560C" w:rsidP="00076EE2">
            <w:pPr>
              <w:pStyle w:val="TAC"/>
            </w:pPr>
            <w:r w:rsidRPr="00E17FE7">
              <w:t>15</w:t>
            </w:r>
          </w:p>
        </w:tc>
        <w:tc>
          <w:tcPr>
            <w:tcW w:w="1078" w:type="dxa"/>
            <w:shd w:val="clear" w:color="auto" w:fill="auto"/>
            <w:vAlign w:val="center"/>
          </w:tcPr>
          <w:p w14:paraId="56669C45" w14:textId="77777777" w:rsidR="0019560C" w:rsidRPr="00E17FE7" w:rsidRDefault="0019560C" w:rsidP="00076EE2">
            <w:pPr>
              <w:pStyle w:val="TAC"/>
            </w:pPr>
            <w:r w:rsidRPr="00E17FE7">
              <w:t>136</w:t>
            </w:r>
          </w:p>
        </w:tc>
        <w:tc>
          <w:tcPr>
            <w:tcW w:w="1003" w:type="dxa"/>
            <w:shd w:val="clear" w:color="auto" w:fill="E7E6E6"/>
            <w:vAlign w:val="center"/>
          </w:tcPr>
          <w:p w14:paraId="3985E3A6" w14:textId="77777777" w:rsidR="0019560C" w:rsidRPr="00E17FE7" w:rsidRDefault="0019560C" w:rsidP="00076EE2">
            <w:pPr>
              <w:pStyle w:val="TAC"/>
            </w:pPr>
            <w:r w:rsidRPr="00E17FE7">
              <w:t>45</w:t>
            </w:r>
          </w:p>
        </w:tc>
        <w:tc>
          <w:tcPr>
            <w:tcW w:w="1003" w:type="dxa"/>
            <w:shd w:val="clear" w:color="auto" w:fill="auto"/>
            <w:vAlign w:val="center"/>
          </w:tcPr>
          <w:p w14:paraId="607B3650" w14:textId="77777777" w:rsidR="0019560C" w:rsidRPr="00E17FE7" w:rsidRDefault="0019560C" w:rsidP="00076EE2">
            <w:pPr>
              <w:pStyle w:val="TAC"/>
            </w:pPr>
            <w:r w:rsidRPr="00E17FE7">
              <w:t>672</w:t>
            </w:r>
          </w:p>
        </w:tc>
        <w:tc>
          <w:tcPr>
            <w:tcW w:w="1003" w:type="dxa"/>
            <w:shd w:val="clear" w:color="auto" w:fill="E7E6E6"/>
            <w:vAlign w:val="center"/>
          </w:tcPr>
          <w:p w14:paraId="71DF8130" w14:textId="77777777" w:rsidR="0019560C" w:rsidRPr="00E17FE7" w:rsidRDefault="0019560C" w:rsidP="00076EE2">
            <w:pPr>
              <w:pStyle w:val="TAC"/>
            </w:pPr>
            <w:r w:rsidRPr="00E17FE7">
              <w:t>75</w:t>
            </w:r>
          </w:p>
        </w:tc>
        <w:tc>
          <w:tcPr>
            <w:tcW w:w="1003" w:type="dxa"/>
            <w:shd w:val="clear" w:color="auto" w:fill="auto"/>
            <w:vAlign w:val="center"/>
          </w:tcPr>
          <w:p w14:paraId="266BFE62" w14:textId="77777777" w:rsidR="0019560C" w:rsidRPr="00E17FE7" w:rsidRDefault="0019560C" w:rsidP="00076EE2">
            <w:pPr>
              <w:pStyle w:val="TAC"/>
            </w:pPr>
            <w:r w:rsidRPr="00E17FE7">
              <w:t>2152</w:t>
            </w:r>
          </w:p>
        </w:tc>
        <w:tc>
          <w:tcPr>
            <w:tcW w:w="1003" w:type="dxa"/>
            <w:shd w:val="clear" w:color="auto" w:fill="E7E6E6"/>
            <w:vAlign w:val="center"/>
          </w:tcPr>
          <w:p w14:paraId="180AB777" w14:textId="77777777" w:rsidR="0019560C" w:rsidRPr="00E17FE7" w:rsidRDefault="0019560C" w:rsidP="00076EE2">
            <w:pPr>
              <w:pStyle w:val="TAC"/>
            </w:pPr>
          </w:p>
        </w:tc>
        <w:tc>
          <w:tcPr>
            <w:tcW w:w="1003" w:type="dxa"/>
            <w:shd w:val="clear" w:color="auto" w:fill="auto"/>
          </w:tcPr>
          <w:p w14:paraId="6E2D1D1B" w14:textId="77777777" w:rsidR="0019560C" w:rsidRPr="00E17FE7" w:rsidRDefault="0019560C" w:rsidP="00076EE2">
            <w:pPr>
              <w:pStyle w:val="TAC"/>
            </w:pPr>
          </w:p>
        </w:tc>
      </w:tr>
      <w:tr w:rsidR="0019560C" w:rsidRPr="0048482F" w14:paraId="5F7261F4" w14:textId="77777777" w:rsidTr="00076EE2">
        <w:trPr>
          <w:jc w:val="center"/>
        </w:trPr>
        <w:tc>
          <w:tcPr>
            <w:tcW w:w="1095" w:type="dxa"/>
            <w:shd w:val="clear" w:color="auto" w:fill="E7E6E6"/>
            <w:vAlign w:val="center"/>
          </w:tcPr>
          <w:p w14:paraId="67324FFF" w14:textId="77777777" w:rsidR="0019560C" w:rsidRPr="00E17FE7" w:rsidRDefault="0019560C" w:rsidP="00076EE2">
            <w:pPr>
              <w:pStyle w:val="TAC"/>
            </w:pPr>
            <w:r w:rsidRPr="00E17FE7">
              <w:t>16</w:t>
            </w:r>
          </w:p>
        </w:tc>
        <w:tc>
          <w:tcPr>
            <w:tcW w:w="1078" w:type="dxa"/>
            <w:shd w:val="clear" w:color="auto" w:fill="auto"/>
            <w:vAlign w:val="center"/>
          </w:tcPr>
          <w:p w14:paraId="1033CABF" w14:textId="77777777" w:rsidR="0019560C" w:rsidRPr="00E17FE7" w:rsidRDefault="0019560C" w:rsidP="00076EE2">
            <w:pPr>
              <w:pStyle w:val="TAC"/>
            </w:pPr>
            <w:r w:rsidRPr="00E17FE7">
              <w:t>144</w:t>
            </w:r>
          </w:p>
        </w:tc>
        <w:tc>
          <w:tcPr>
            <w:tcW w:w="1003" w:type="dxa"/>
            <w:shd w:val="clear" w:color="auto" w:fill="E7E6E6"/>
            <w:vAlign w:val="center"/>
          </w:tcPr>
          <w:p w14:paraId="2DF5C473" w14:textId="77777777" w:rsidR="0019560C" w:rsidRPr="00E17FE7" w:rsidRDefault="0019560C" w:rsidP="00076EE2">
            <w:pPr>
              <w:pStyle w:val="TAC"/>
            </w:pPr>
            <w:r w:rsidRPr="00E17FE7">
              <w:t>46</w:t>
            </w:r>
          </w:p>
        </w:tc>
        <w:tc>
          <w:tcPr>
            <w:tcW w:w="1003" w:type="dxa"/>
            <w:shd w:val="clear" w:color="auto" w:fill="auto"/>
            <w:vAlign w:val="center"/>
          </w:tcPr>
          <w:p w14:paraId="487E390F" w14:textId="77777777" w:rsidR="0019560C" w:rsidRPr="00E17FE7" w:rsidRDefault="0019560C" w:rsidP="00076EE2">
            <w:pPr>
              <w:pStyle w:val="TAC"/>
            </w:pPr>
            <w:r w:rsidRPr="00E17FE7">
              <w:t>704</w:t>
            </w:r>
          </w:p>
        </w:tc>
        <w:tc>
          <w:tcPr>
            <w:tcW w:w="1003" w:type="dxa"/>
            <w:shd w:val="clear" w:color="auto" w:fill="E7E6E6"/>
            <w:vAlign w:val="center"/>
          </w:tcPr>
          <w:p w14:paraId="2D5FC0A7" w14:textId="77777777" w:rsidR="0019560C" w:rsidRPr="00E17FE7" w:rsidRDefault="0019560C" w:rsidP="00076EE2">
            <w:pPr>
              <w:pStyle w:val="TAC"/>
            </w:pPr>
            <w:r w:rsidRPr="00E17FE7">
              <w:t>76</w:t>
            </w:r>
          </w:p>
        </w:tc>
        <w:tc>
          <w:tcPr>
            <w:tcW w:w="1003" w:type="dxa"/>
            <w:shd w:val="clear" w:color="auto" w:fill="auto"/>
            <w:vAlign w:val="center"/>
          </w:tcPr>
          <w:p w14:paraId="4D6E9617" w14:textId="77777777" w:rsidR="0019560C" w:rsidRPr="00E17FE7" w:rsidRDefault="0019560C" w:rsidP="00076EE2">
            <w:pPr>
              <w:pStyle w:val="TAC"/>
            </w:pPr>
            <w:r w:rsidRPr="00E17FE7">
              <w:t>2216</w:t>
            </w:r>
          </w:p>
        </w:tc>
        <w:tc>
          <w:tcPr>
            <w:tcW w:w="1003" w:type="dxa"/>
            <w:shd w:val="clear" w:color="auto" w:fill="E7E6E6"/>
            <w:vAlign w:val="center"/>
          </w:tcPr>
          <w:p w14:paraId="2680DEE0" w14:textId="77777777" w:rsidR="0019560C" w:rsidRPr="00E17FE7" w:rsidRDefault="0019560C" w:rsidP="00076EE2">
            <w:pPr>
              <w:pStyle w:val="TAC"/>
            </w:pPr>
          </w:p>
        </w:tc>
        <w:tc>
          <w:tcPr>
            <w:tcW w:w="1003" w:type="dxa"/>
            <w:shd w:val="clear" w:color="auto" w:fill="auto"/>
          </w:tcPr>
          <w:p w14:paraId="38F30E25" w14:textId="77777777" w:rsidR="0019560C" w:rsidRPr="00E17FE7" w:rsidRDefault="0019560C" w:rsidP="00076EE2">
            <w:pPr>
              <w:pStyle w:val="TAC"/>
            </w:pPr>
          </w:p>
        </w:tc>
      </w:tr>
      <w:tr w:rsidR="0019560C" w:rsidRPr="0048482F" w14:paraId="34210DE3" w14:textId="77777777" w:rsidTr="00076EE2">
        <w:trPr>
          <w:jc w:val="center"/>
        </w:trPr>
        <w:tc>
          <w:tcPr>
            <w:tcW w:w="1095" w:type="dxa"/>
            <w:shd w:val="clear" w:color="auto" w:fill="E7E6E6"/>
            <w:vAlign w:val="center"/>
          </w:tcPr>
          <w:p w14:paraId="4224B68A" w14:textId="77777777" w:rsidR="0019560C" w:rsidRPr="00E17FE7" w:rsidRDefault="0019560C" w:rsidP="00076EE2">
            <w:pPr>
              <w:pStyle w:val="TAC"/>
            </w:pPr>
            <w:r w:rsidRPr="00E17FE7">
              <w:t>17</w:t>
            </w:r>
          </w:p>
        </w:tc>
        <w:tc>
          <w:tcPr>
            <w:tcW w:w="1078" w:type="dxa"/>
            <w:shd w:val="clear" w:color="auto" w:fill="auto"/>
            <w:vAlign w:val="center"/>
          </w:tcPr>
          <w:p w14:paraId="157BB15D" w14:textId="77777777" w:rsidR="0019560C" w:rsidRPr="00E17FE7" w:rsidRDefault="0019560C" w:rsidP="00076EE2">
            <w:pPr>
              <w:pStyle w:val="TAC"/>
            </w:pPr>
            <w:r w:rsidRPr="00E17FE7">
              <w:t>152</w:t>
            </w:r>
          </w:p>
        </w:tc>
        <w:tc>
          <w:tcPr>
            <w:tcW w:w="1003" w:type="dxa"/>
            <w:shd w:val="clear" w:color="auto" w:fill="E7E6E6"/>
            <w:vAlign w:val="center"/>
          </w:tcPr>
          <w:p w14:paraId="454FFF79" w14:textId="77777777" w:rsidR="0019560C" w:rsidRPr="00E17FE7" w:rsidRDefault="0019560C" w:rsidP="00076EE2">
            <w:pPr>
              <w:pStyle w:val="TAC"/>
            </w:pPr>
            <w:r w:rsidRPr="00E17FE7">
              <w:t>47</w:t>
            </w:r>
          </w:p>
        </w:tc>
        <w:tc>
          <w:tcPr>
            <w:tcW w:w="1003" w:type="dxa"/>
            <w:shd w:val="clear" w:color="auto" w:fill="auto"/>
            <w:vAlign w:val="center"/>
          </w:tcPr>
          <w:p w14:paraId="290891C3" w14:textId="77777777" w:rsidR="0019560C" w:rsidRPr="00E17FE7" w:rsidRDefault="0019560C" w:rsidP="00076EE2">
            <w:pPr>
              <w:pStyle w:val="TAC"/>
            </w:pPr>
            <w:r w:rsidRPr="00E17FE7">
              <w:t>736</w:t>
            </w:r>
          </w:p>
        </w:tc>
        <w:tc>
          <w:tcPr>
            <w:tcW w:w="1003" w:type="dxa"/>
            <w:shd w:val="clear" w:color="auto" w:fill="E7E6E6"/>
            <w:vAlign w:val="center"/>
          </w:tcPr>
          <w:p w14:paraId="48CCA049" w14:textId="77777777" w:rsidR="0019560C" w:rsidRPr="00E17FE7" w:rsidRDefault="0019560C" w:rsidP="00076EE2">
            <w:pPr>
              <w:pStyle w:val="TAC"/>
            </w:pPr>
            <w:r w:rsidRPr="00E17FE7">
              <w:t>77</w:t>
            </w:r>
          </w:p>
        </w:tc>
        <w:tc>
          <w:tcPr>
            <w:tcW w:w="1003" w:type="dxa"/>
            <w:shd w:val="clear" w:color="auto" w:fill="auto"/>
            <w:vAlign w:val="center"/>
          </w:tcPr>
          <w:p w14:paraId="6D2DDE11" w14:textId="77777777" w:rsidR="0019560C" w:rsidRPr="00E17FE7" w:rsidRDefault="0019560C" w:rsidP="00076EE2">
            <w:pPr>
              <w:pStyle w:val="TAC"/>
            </w:pPr>
            <w:r w:rsidRPr="00E17FE7">
              <w:t>2280</w:t>
            </w:r>
          </w:p>
        </w:tc>
        <w:tc>
          <w:tcPr>
            <w:tcW w:w="1003" w:type="dxa"/>
            <w:shd w:val="clear" w:color="auto" w:fill="E7E6E6"/>
            <w:vAlign w:val="center"/>
          </w:tcPr>
          <w:p w14:paraId="13AD324E" w14:textId="77777777" w:rsidR="0019560C" w:rsidRPr="00E17FE7" w:rsidRDefault="0019560C" w:rsidP="00076EE2">
            <w:pPr>
              <w:pStyle w:val="TAC"/>
            </w:pPr>
          </w:p>
        </w:tc>
        <w:tc>
          <w:tcPr>
            <w:tcW w:w="1003" w:type="dxa"/>
            <w:shd w:val="clear" w:color="auto" w:fill="auto"/>
          </w:tcPr>
          <w:p w14:paraId="766FA530" w14:textId="77777777" w:rsidR="0019560C" w:rsidRPr="00E17FE7" w:rsidRDefault="0019560C" w:rsidP="00076EE2">
            <w:pPr>
              <w:pStyle w:val="TAC"/>
            </w:pPr>
          </w:p>
        </w:tc>
      </w:tr>
      <w:tr w:rsidR="0019560C" w:rsidRPr="0048482F" w14:paraId="6D5EEDE0" w14:textId="77777777" w:rsidTr="00076EE2">
        <w:trPr>
          <w:jc w:val="center"/>
        </w:trPr>
        <w:tc>
          <w:tcPr>
            <w:tcW w:w="1095" w:type="dxa"/>
            <w:shd w:val="clear" w:color="auto" w:fill="E7E6E6"/>
            <w:vAlign w:val="center"/>
          </w:tcPr>
          <w:p w14:paraId="731E8338" w14:textId="77777777" w:rsidR="0019560C" w:rsidRPr="00E17FE7" w:rsidRDefault="0019560C" w:rsidP="00076EE2">
            <w:pPr>
              <w:pStyle w:val="TAC"/>
            </w:pPr>
            <w:r w:rsidRPr="00E17FE7">
              <w:t>18</w:t>
            </w:r>
          </w:p>
        </w:tc>
        <w:tc>
          <w:tcPr>
            <w:tcW w:w="1078" w:type="dxa"/>
            <w:shd w:val="clear" w:color="auto" w:fill="auto"/>
            <w:vAlign w:val="center"/>
          </w:tcPr>
          <w:p w14:paraId="749CFFAA" w14:textId="77777777" w:rsidR="0019560C" w:rsidRPr="00E17FE7" w:rsidRDefault="0019560C" w:rsidP="00076EE2">
            <w:pPr>
              <w:pStyle w:val="TAC"/>
            </w:pPr>
            <w:r w:rsidRPr="00E17FE7">
              <w:t>160</w:t>
            </w:r>
          </w:p>
        </w:tc>
        <w:tc>
          <w:tcPr>
            <w:tcW w:w="1003" w:type="dxa"/>
            <w:shd w:val="clear" w:color="auto" w:fill="E7E6E6"/>
            <w:vAlign w:val="center"/>
          </w:tcPr>
          <w:p w14:paraId="46091491" w14:textId="77777777" w:rsidR="0019560C" w:rsidRPr="00E17FE7" w:rsidRDefault="0019560C" w:rsidP="00076EE2">
            <w:pPr>
              <w:pStyle w:val="TAC"/>
            </w:pPr>
            <w:r w:rsidRPr="00E17FE7">
              <w:t>48</w:t>
            </w:r>
          </w:p>
        </w:tc>
        <w:tc>
          <w:tcPr>
            <w:tcW w:w="1003" w:type="dxa"/>
            <w:shd w:val="clear" w:color="auto" w:fill="auto"/>
            <w:vAlign w:val="center"/>
          </w:tcPr>
          <w:p w14:paraId="6566E999" w14:textId="77777777" w:rsidR="0019560C" w:rsidRPr="00E17FE7" w:rsidRDefault="0019560C" w:rsidP="00076EE2">
            <w:pPr>
              <w:pStyle w:val="TAC"/>
            </w:pPr>
            <w:r w:rsidRPr="00E17FE7">
              <w:t>768</w:t>
            </w:r>
          </w:p>
        </w:tc>
        <w:tc>
          <w:tcPr>
            <w:tcW w:w="1003" w:type="dxa"/>
            <w:shd w:val="clear" w:color="auto" w:fill="E7E6E6"/>
            <w:vAlign w:val="center"/>
          </w:tcPr>
          <w:p w14:paraId="381C7424" w14:textId="77777777" w:rsidR="0019560C" w:rsidRPr="00E17FE7" w:rsidRDefault="0019560C" w:rsidP="00076EE2">
            <w:pPr>
              <w:pStyle w:val="TAC"/>
            </w:pPr>
            <w:r w:rsidRPr="00E17FE7">
              <w:t>78</w:t>
            </w:r>
          </w:p>
        </w:tc>
        <w:tc>
          <w:tcPr>
            <w:tcW w:w="1003" w:type="dxa"/>
            <w:shd w:val="clear" w:color="auto" w:fill="auto"/>
            <w:vAlign w:val="center"/>
          </w:tcPr>
          <w:p w14:paraId="36A04F96" w14:textId="77777777" w:rsidR="0019560C" w:rsidRPr="00E17FE7" w:rsidRDefault="0019560C" w:rsidP="00076EE2">
            <w:pPr>
              <w:pStyle w:val="TAC"/>
            </w:pPr>
            <w:r w:rsidRPr="00E17FE7">
              <w:t>2408</w:t>
            </w:r>
          </w:p>
        </w:tc>
        <w:tc>
          <w:tcPr>
            <w:tcW w:w="1003" w:type="dxa"/>
            <w:shd w:val="clear" w:color="auto" w:fill="E7E6E6"/>
            <w:vAlign w:val="center"/>
          </w:tcPr>
          <w:p w14:paraId="3F1A0469" w14:textId="77777777" w:rsidR="0019560C" w:rsidRPr="00E17FE7" w:rsidRDefault="0019560C" w:rsidP="00076EE2">
            <w:pPr>
              <w:pStyle w:val="TAC"/>
            </w:pPr>
          </w:p>
        </w:tc>
        <w:tc>
          <w:tcPr>
            <w:tcW w:w="1003" w:type="dxa"/>
            <w:shd w:val="clear" w:color="auto" w:fill="auto"/>
          </w:tcPr>
          <w:p w14:paraId="6427FE98" w14:textId="77777777" w:rsidR="0019560C" w:rsidRPr="00E17FE7" w:rsidRDefault="0019560C" w:rsidP="00076EE2">
            <w:pPr>
              <w:pStyle w:val="TAC"/>
            </w:pPr>
          </w:p>
        </w:tc>
      </w:tr>
      <w:tr w:rsidR="0019560C" w:rsidRPr="0048482F" w14:paraId="03D12B58" w14:textId="77777777" w:rsidTr="00076EE2">
        <w:trPr>
          <w:jc w:val="center"/>
        </w:trPr>
        <w:tc>
          <w:tcPr>
            <w:tcW w:w="1095" w:type="dxa"/>
            <w:shd w:val="clear" w:color="auto" w:fill="E7E6E6"/>
            <w:vAlign w:val="center"/>
          </w:tcPr>
          <w:p w14:paraId="6DD8905A" w14:textId="77777777" w:rsidR="0019560C" w:rsidRPr="00E17FE7" w:rsidRDefault="0019560C" w:rsidP="00076EE2">
            <w:pPr>
              <w:pStyle w:val="TAC"/>
            </w:pPr>
            <w:r w:rsidRPr="00E17FE7">
              <w:t>19</w:t>
            </w:r>
          </w:p>
        </w:tc>
        <w:tc>
          <w:tcPr>
            <w:tcW w:w="1078" w:type="dxa"/>
            <w:shd w:val="clear" w:color="auto" w:fill="auto"/>
            <w:vAlign w:val="center"/>
          </w:tcPr>
          <w:p w14:paraId="2826AEC7" w14:textId="77777777" w:rsidR="0019560C" w:rsidRPr="00E17FE7" w:rsidRDefault="0019560C" w:rsidP="00076EE2">
            <w:pPr>
              <w:pStyle w:val="TAC"/>
            </w:pPr>
            <w:r w:rsidRPr="00E17FE7">
              <w:t>168</w:t>
            </w:r>
          </w:p>
        </w:tc>
        <w:tc>
          <w:tcPr>
            <w:tcW w:w="1003" w:type="dxa"/>
            <w:shd w:val="clear" w:color="auto" w:fill="E7E6E6"/>
            <w:vAlign w:val="center"/>
          </w:tcPr>
          <w:p w14:paraId="6F0BD94A" w14:textId="77777777" w:rsidR="0019560C" w:rsidRPr="00E17FE7" w:rsidRDefault="0019560C" w:rsidP="00076EE2">
            <w:pPr>
              <w:pStyle w:val="TAC"/>
            </w:pPr>
            <w:r w:rsidRPr="00E17FE7">
              <w:t>49</w:t>
            </w:r>
          </w:p>
        </w:tc>
        <w:tc>
          <w:tcPr>
            <w:tcW w:w="1003" w:type="dxa"/>
            <w:shd w:val="clear" w:color="auto" w:fill="auto"/>
            <w:vAlign w:val="center"/>
          </w:tcPr>
          <w:p w14:paraId="349BD349" w14:textId="77777777" w:rsidR="0019560C" w:rsidRPr="00E17FE7" w:rsidRDefault="0019560C" w:rsidP="00076EE2">
            <w:pPr>
              <w:pStyle w:val="TAC"/>
            </w:pPr>
            <w:r w:rsidRPr="00E17FE7">
              <w:t>808</w:t>
            </w:r>
          </w:p>
        </w:tc>
        <w:tc>
          <w:tcPr>
            <w:tcW w:w="1003" w:type="dxa"/>
            <w:shd w:val="clear" w:color="auto" w:fill="E7E6E6"/>
            <w:vAlign w:val="center"/>
          </w:tcPr>
          <w:p w14:paraId="59056478" w14:textId="77777777" w:rsidR="0019560C" w:rsidRPr="00E17FE7" w:rsidRDefault="0019560C" w:rsidP="00076EE2">
            <w:pPr>
              <w:pStyle w:val="TAC"/>
            </w:pPr>
            <w:r w:rsidRPr="00E17FE7">
              <w:t>79</w:t>
            </w:r>
          </w:p>
        </w:tc>
        <w:tc>
          <w:tcPr>
            <w:tcW w:w="1003" w:type="dxa"/>
            <w:shd w:val="clear" w:color="auto" w:fill="auto"/>
            <w:vAlign w:val="center"/>
          </w:tcPr>
          <w:p w14:paraId="3EEC3E57" w14:textId="77777777" w:rsidR="0019560C" w:rsidRPr="00E17FE7" w:rsidRDefault="0019560C" w:rsidP="00076EE2">
            <w:pPr>
              <w:pStyle w:val="TAC"/>
            </w:pPr>
            <w:r w:rsidRPr="00E17FE7">
              <w:t>2472</w:t>
            </w:r>
          </w:p>
        </w:tc>
        <w:tc>
          <w:tcPr>
            <w:tcW w:w="1003" w:type="dxa"/>
            <w:shd w:val="clear" w:color="auto" w:fill="E7E6E6"/>
            <w:vAlign w:val="center"/>
          </w:tcPr>
          <w:p w14:paraId="082054EB" w14:textId="77777777" w:rsidR="0019560C" w:rsidRPr="00E17FE7" w:rsidRDefault="0019560C" w:rsidP="00076EE2">
            <w:pPr>
              <w:pStyle w:val="TAC"/>
            </w:pPr>
          </w:p>
        </w:tc>
        <w:tc>
          <w:tcPr>
            <w:tcW w:w="1003" w:type="dxa"/>
            <w:shd w:val="clear" w:color="auto" w:fill="auto"/>
          </w:tcPr>
          <w:p w14:paraId="5B666F85" w14:textId="77777777" w:rsidR="0019560C" w:rsidRPr="00E17FE7" w:rsidRDefault="0019560C" w:rsidP="00076EE2">
            <w:pPr>
              <w:pStyle w:val="TAC"/>
            </w:pPr>
          </w:p>
        </w:tc>
      </w:tr>
      <w:tr w:rsidR="0019560C" w:rsidRPr="0048482F" w14:paraId="6584DDE5" w14:textId="77777777" w:rsidTr="00076EE2">
        <w:trPr>
          <w:jc w:val="center"/>
        </w:trPr>
        <w:tc>
          <w:tcPr>
            <w:tcW w:w="1095" w:type="dxa"/>
            <w:shd w:val="clear" w:color="auto" w:fill="E7E6E6"/>
            <w:vAlign w:val="center"/>
          </w:tcPr>
          <w:p w14:paraId="0A788346" w14:textId="77777777" w:rsidR="0019560C" w:rsidRPr="00E17FE7" w:rsidRDefault="0019560C" w:rsidP="00076EE2">
            <w:pPr>
              <w:pStyle w:val="TAC"/>
            </w:pPr>
            <w:r w:rsidRPr="00E17FE7">
              <w:t>20</w:t>
            </w:r>
          </w:p>
        </w:tc>
        <w:tc>
          <w:tcPr>
            <w:tcW w:w="1078" w:type="dxa"/>
            <w:shd w:val="clear" w:color="auto" w:fill="auto"/>
            <w:vAlign w:val="center"/>
          </w:tcPr>
          <w:p w14:paraId="4C50BFAA" w14:textId="77777777" w:rsidR="0019560C" w:rsidRPr="00E17FE7" w:rsidRDefault="0019560C" w:rsidP="00076EE2">
            <w:pPr>
              <w:pStyle w:val="TAC"/>
            </w:pPr>
            <w:r w:rsidRPr="00E17FE7">
              <w:t>176</w:t>
            </w:r>
          </w:p>
        </w:tc>
        <w:tc>
          <w:tcPr>
            <w:tcW w:w="1003" w:type="dxa"/>
            <w:shd w:val="clear" w:color="auto" w:fill="E7E6E6"/>
            <w:vAlign w:val="center"/>
          </w:tcPr>
          <w:p w14:paraId="50D5AF2E" w14:textId="77777777" w:rsidR="0019560C" w:rsidRPr="00E17FE7" w:rsidRDefault="0019560C" w:rsidP="00076EE2">
            <w:pPr>
              <w:pStyle w:val="TAC"/>
            </w:pPr>
            <w:r w:rsidRPr="00E17FE7">
              <w:t>50</w:t>
            </w:r>
          </w:p>
        </w:tc>
        <w:tc>
          <w:tcPr>
            <w:tcW w:w="1003" w:type="dxa"/>
            <w:shd w:val="clear" w:color="auto" w:fill="auto"/>
            <w:vAlign w:val="center"/>
          </w:tcPr>
          <w:p w14:paraId="30AE4A0F" w14:textId="77777777" w:rsidR="0019560C" w:rsidRPr="00E17FE7" w:rsidRDefault="0019560C" w:rsidP="00076EE2">
            <w:pPr>
              <w:pStyle w:val="TAC"/>
            </w:pPr>
            <w:r w:rsidRPr="00E17FE7">
              <w:t>848</w:t>
            </w:r>
          </w:p>
        </w:tc>
        <w:tc>
          <w:tcPr>
            <w:tcW w:w="1003" w:type="dxa"/>
            <w:shd w:val="clear" w:color="auto" w:fill="E7E6E6"/>
            <w:vAlign w:val="center"/>
          </w:tcPr>
          <w:p w14:paraId="295BECD4" w14:textId="77777777" w:rsidR="0019560C" w:rsidRPr="00E17FE7" w:rsidRDefault="0019560C" w:rsidP="00076EE2">
            <w:pPr>
              <w:pStyle w:val="TAC"/>
            </w:pPr>
            <w:r w:rsidRPr="00E17FE7">
              <w:t>80</w:t>
            </w:r>
          </w:p>
        </w:tc>
        <w:tc>
          <w:tcPr>
            <w:tcW w:w="1003" w:type="dxa"/>
            <w:shd w:val="clear" w:color="auto" w:fill="auto"/>
            <w:vAlign w:val="center"/>
          </w:tcPr>
          <w:p w14:paraId="46995084" w14:textId="77777777" w:rsidR="0019560C" w:rsidRPr="00E17FE7" w:rsidRDefault="0019560C" w:rsidP="00076EE2">
            <w:pPr>
              <w:pStyle w:val="TAC"/>
            </w:pPr>
            <w:r w:rsidRPr="00E17FE7">
              <w:t>2536</w:t>
            </w:r>
          </w:p>
        </w:tc>
        <w:tc>
          <w:tcPr>
            <w:tcW w:w="1003" w:type="dxa"/>
            <w:shd w:val="clear" w:color="auto" w:fill="E7E6E6"/>
            <w:vAlign w:val="center"/>
          </w:tcPr>
          <w:p w14:paraId="02B2A715" w14:textId="77777777" w:rsidR="0019560C" w:rsidRPr="00E17FE7" w:rsidRDefault="0019560C" w:rsidP="00076EE2">
            <w:pPr>
              <w:pStyle w:val="TAC"/>
            </w:pPr>
          </w:p>
        </w:tc>
        <w:tc>
          <w:tcPr>
            <w:tcW w:w="1003" w:type="dxa"/>
            <w:shd w:val="clear" w:color="auto" w:fill="auto"/>
          </w:tcPr>
          <w:p w14:paraId="1AC07CEA" w14:textId="77777777" w:rsidR="0019560C" w:rsidRPr="00E17FE7" w:rsidRDefault="0019560C" w:rsidP="00076EE2">
            <w:pPr>
              <w:pStyle w:val="TAC"/>
            </w:pPr>
          </w:p>
        </w:tc>
      </w:tr>
      <w:tr w:rsidR="0019560C" w:rsidRPr="0048482F" w14:paraId="542D6542" w14:textId="77777777" w:rsidTr="00076EE2">
        <w:trPr>
          <w:jc w:val="center"/>
        </w:trPr>
        <w:tc>
          <w:tcPr>
            <w:tcW w:w="1095" w:type="dxa"/>
            <w:shd w:val="clear" w:color="auto" w:fill="E7E6E6"/>
            <w:vAlign w:val="center"/>
          </w:tcPr>
          <w:p w14:paraId="35419693" w14:textId="77777777" w:rsidR="0019560C" w:rsidRPr="00E17FE7" w:rsidRDefault="0019560C" w:rsidP="00076EE2">
            <w:pPr>
              <w:pStyle w:val="TAC"/>
            </w:pPr>
            <w:r w:rsidRPr="00E17FE7">
              <w:t>21</w:t>
            </w:r>
          </w:p>
        </w:tc>
        <w:tc>
          <w:tcPr>
            <w:tcW w:w="1078" w:type="dxa"/>
            <w:shd w:val="clear" w:color="auto" w:fill="auto"/>
            <w:vAlign w:val="center"/>
          </w:tcPr>
          <w:p w14:paraId="303A4CF6" w14:textId="77777777" w:rsidR="0019560C" w:rsidRPr="00E17FE7" w:rsidRDefault="0019560C" w:rsidP="00076EE2">
            <w:pPr>
              <w:pStyle w:val="TAC"/>
            </w:pPr>
            <w:r w:rsidRPr="00E17FE7">
              <w:t>184</w:t>
            </w:r>
          </w:p>
        </w:tc>
        <w:tc>
          <w:tcPr>
            <w:tcW w:w="1003" w:type="dxa"/>
            <w:shd w:val="clear" w:color="auto" w:fill="E7E6E6"/>
            <w:vAlign w:val="center"/>
          </w:tcPr>
          <w:p w14:paraId="47A73EC0" w14:textId="77777777" w:rsidR="0019560C" w:rsidRPr="00E17FE7" w:rsidRDefault="0019560C" w:rsidP="00076EE2">
            <w:pPr>
              <w:pStyle w:val="TAC"/>
            </w:pPr>
            <w:r w:rsidRPr="00E17FE7">
              <w:t>51</w:t>
            </w:r>
          </w:p>
        </w:tc>
        <w:tc>
          <w:tcPr>
            <w:tcW w:w="1003" w:type="dxa"/>
            <w:shd w:val="clear" w:color="auto" w:fill="auto"/>
            <w:vAlign w:val="center"/>
          </w:tcPr>
          <w:p w14:paraId="761F2D3B" w14:textId="77777777" w:rsidR="0019560C" w:rsidRPr="00E17FE7" w:rsidRDefault="0019560C" w:rsidP="00076EE2">
            <w:pPr>
              <w:pStyle w:val="TAC"/>
            </w:pPr>
            <w:r w:rsidRPr="00E17FE7">
              <w:t>888</w:t>
            </w:r>
          </w:p>
        </w:tc>
        <w:tc>
          <w:tcPr>
            <w:tcW w:w="1003" w:type="dxa"/>
            <w:shd w:val="clear" w:color="auto" w:fill="E7E6E6"/>
            <w:vAlign w:val="center"/>
          </w:tcPr>
          <w:p w14:paraId="25171657" w14:textId="77777777" w:rsidR="0019560C" w:rsidRPr="00E17FE7" w:rsidRDefault="0019560C" w:rsidP="00076EE2">
            <w:pPr>
              <w:pStyle w:val="TAC"/>
            </w:pPr>
            <w:r w:rsidRPr="00E17FE7">
              <w:t>81</w:t>
            </w:r>
          </w:p>
        </w:tc>
        <w:tc>
          <w:tcPr>
            <w:tcW w:w="1003" w:type="dxa"/>
            <w:shd w:val="clear" w:color="auto" w:fill="auto"/>
            <w:vAlign w:val="center"/>
          </w:tcPr>
          <w:p w14:paraId="01C0BC49" w14:textId="77777777" w:rsidR="0019560C" w:rsidRPr="00E17FE7" w:rsidRDefault="0019560C" w:rsidP="00076EE2">
            <w:pPr>
              <w:pStyle w:val="TAC"/>
            </w:pPr>
            <w:r w:rsidRPr="00E17FE7">
              <w:t>2600</w:t>
            </w:r>
          </w:p>
        </w:tc>
        <w:tc>
          <w:tcPr>
            <w:tcW w:w="1003" w:type="dxa"/>
            <w:shd w:val="clear" w:color="auto" w:fill="E7E6E6"/>
            <w:vAlign w:val="center"/>
          </w:tcPr>
          <w:p w14:paraId="5A03E43B" w14:textId="77777777" w:rsidR="0019560C" w:rsidRPr="00E17FE7" w:rsidRDefault="0019560C" w:rsidP="00076EE2">
            <w:pPr>
              <w:pStyle w:val="TAC"/>
            </w:pPr>
          </w:p>
        </w:tc>
        <w:tc>
          <w:tcPr>
            <w:tcW w:w="1003" w:type="dxa"/>
            <w:shd w:val="clear" w:color="auto" w:fill="auto"/>
          </w:tcPr>
          <w:p w14:paraId="62578F9D" w14:textId="77777777" w:rsidR="0019560C" w:rsidRPr="00E17FE7" w:rsidRDefault="0019560C" w:rsidP="00076EE2">
            <w:pPr>
              <w:pStyle w:val="TAC"/>
            </w:pPr>
          </w:p>
        </w:tc>
      </w:tr>
      <w:tr w:rsidR="0019560C" w:rsidRPr="0048482F" w14:paraId="1265CFCD" w14:textId="77777777" w:rsidTr="00076EE2">
        <w:trPr>
          <w:jc w:val="center"/>
        </w:trPr>
        <w:tc>
          <w:tcPr>
            <w:tcW w:w="1095" w:type="dxa"/>
            <w:shd w:val="clear" w:color="auto" w:fill="E7E6E6"/>
            <w:vAlign w:val="center"/>
          </w:tcPr>
          <w:p w14:paraId="6C926C0A" w14:textId="77777777" w:rsidR="0019560C" w:rsidRPr="00E17FE7" w:rsidRDefault="0019560C" w:rsidP="00076EE2">
            <w:pPr>
              <w:pStyle w:val="TAC"/>
            </w:pPr>
            <w:r w:rsidRPr="00E17FE7">
              <w:t>22</w:t>
            </w:r>
          </w:p>
        </w:tc>
        <w:tc>
          <w:tcPr>
            <w:tcW w:w="1078" w:type="dxa"/>
            <w:shd w:val="clear" w:color="auto" w:fill="auto"/>
            <w:vAlign w:val="center"/>
          </w:tcPr>
          <w:p w14:paraId="4847BE62" w14:textId="77777777" w:rsidR="0019560C" w:rsidRPr="00E17FE7" w:rsidRDefault="0019560C" w:rsidP="00076EE2">
            <w:pPr>
              <w:pStyle w:val="TAC"/>
            </w:pPr>
            <w:r w:rsidRPr="00E17FE7">
              <w:t>192</w:t>
            </w:r>
          </w:p>
        </w:tc>
        <w:tc>
          <w:tcPr>
            <w:tcW w:w="1003" w:type="dxa"/>
            <w:shd w:val="clear" w:color="auto" w:fill="E7E6E6"/>
            <w:vAlign w:val="center"/>
          </w:tcPr>
          <w:p w14:paraId="035F8E19" w14:textId="77777777" w:rsidR="0019560C" w:rsidRPr="00E17FE7" w:rsidRDefault="0019560C" w:rsidP="00076EE2">
            <w:pPr>
              <w:pStyle w:val="TAC"/>
            </w:pPr>
            <w:r w:rsidRPr="00E17FE7">
              <w:t>52</w:t>
            </w:r>
          </w:p>
        </w:tc>
        <w:tc>
          <w:tcPr>
            <w:tcW w:w="1003" w:type="dxa"/>
            <w:shd w:val="clear" w:color="auto" w:fill="auto"/>
            <w:vAlign w:val="center"/>
          </w:tcPr>
          <w:p w14:paraId="03DAF60E" w14:textId="77777777" w:rsidR="0019560C" w:rsidRPr="00E17FE7" w:rsidRDefault="0019560C" w:rsidP="00076EE2">
            <w:pPr>
              <w:pStyle w:val="TAC"/>
            </w:pPr>
            <w:r w:rsidRPr="00E17FE7">
              <w:t>928</w:t>
            </w:r>
          </w:p>
        </w:tc>
        <w:tc>
          <w:tcPr>
            <w:tcW w:w="1003" w:type="dxa"/>
            <w:shd w:val="clear" w:color="auto" w:fill="E7E6E6"/>
            <w:vAlign w:val="center"/>
          </w:tcPr>
          <w:p w14:paraId="021E2792" w14:textId="77777777" w:rsidR="0019560C" w:rsidRPr="00E17FE7" w:rsidRDefault="0019560C" w:rsidP="00076EE2">
            <w:pPr>
              <w:pStyle w:val="TAC"/>
            </w:pPr>
            <w:r w:rsidRPr="00E17FE7">
              <w:t>82</w:t>
            </w:r>
          </w:p>
        </w:tc>
        <w:tc>
          <w:tcPr>
            <w:tcW w:w="1003" w:type="dxa"/>
            <w:shd w:val="clear" w:color="auto" w:fill="auto"/>
            <w:vAlign w:val="center"/>
          </w:tcPr>
          <w:p w14:paraId="59E0AD28" w14:textId="77777777" w:rsidR="0019560C" w:rsidRPr="00E17FE7" w:rsidRDefault="0019560C" w:rsidP="00076EE2">
            <w:pPr>
              <w:pStyle w:val="TAC"/>
            </w:pPr>
            <w:r w:rsidRPr="00E17FE7">
              <w:t>2664</w:t>
            </w:r>
          </w:p>
        </w:tc>
        <w:tc>
          <w:tcPr>
            <w:tcW w:w="1003" w:type="dxa"/>
            <w:shd w:val="clear" w:color="auto" w:fill="E7E6E6"/>
            <w:vAlign w:val="center"/>
          </w:tcPr>
          <w:p w14:paraId="1B5FBC51" w14:textId="77777777" w:rsidR="0019560C" w:rsidRPr="00E17FE7" w:rsidRDefault="0019560C" w:rsidP="00076EE2">
            <w:pPr>
              <w:pStyle w:val="TAC"/>
            </w:pPr>
          </w:p>
        </w:tc>
        <w:tc>
          <w:tcPr>
            <w:tcW w:w="1003" w:type="dxa"/>
            <w:shd w:val="clear" w:color="auto" w:fill="auto"/>
          </w:tcPr>
          <w:p w14:paraId="42C81F4E" w14:textId="77777777" w:rsidR="0019560C" w:rsidRPr="00E17FE7" w:rsidRDefault="0019560C" w:rsidP="00076EE2">
            <w:pPr>
              <w:pStyle w:val="TAC"/>
            </w:pPr>
          </w:p>
        </w:tc>
      </w:tr>
      <w:tr w:rsidR="0019560C" w:rsidRPr="0048482F" w14:paraId="77A77D7D" w14:textId="77777777" w:rsidTr="00076EE2">
        <w:trPr>
          <w:jc w:val="center"/>
        </w:trPr>
        <w:tc>
          <w:tcPr>
            <w:tcW w:w="1095" w:type="dxa"/>
            <w:shd w:val="clear" w:color="auto" w:fill="E7E6E6"/>
            <w:vAlign w:val="center"/>
          </w:tcPr>
          <w:p w14:paraId="66E1A47E" w14:textId="77777777" w:rsidR="0019560C" w:rsidRPr="00E17FE7" w:rsidRDefault="0019560C" w:rsidP="00076EE2">
            <w:pPr>
              <w:pStyle w:val="TAC"/>
            </w:pPr>
            <w:r w:rsidRPr="00E17FE7">
              <w:t>23</w:t>
            </w:r>
          </w:p>
        </w:tc>
        <w:tc>
          <w:tcPr>
            <w:tcW w:w="1078" w:type="dxa"/>
            <w:shd w:val="clear" w:color="auto" w:fill="auto"/>
            <w:vAlign w:val="center"/>
          </w:tcPr>
          <w:p w14:paraId="79705860" w14:textId="77777777" w:rsidR="0019560C" w:rsidRPr="00E17FE7" w:rsidRDefault="0019560C" w:rsidP="00076EE2">
            <w:pPr>
              <w:pStyle w:val="TAC"/>
            </w:pPr>
            <w:r w:rsidRPr="00E17FE7">
              <w:t>208</w:t>
            </w:r>
          </w:p>
        </w:tc>
        <w:tc>
          <w:tcPr>
            <w:tcW w:w="1003" w:type="dxa"/>
            <w:shd w:val="clear" w:color="auto" w:fill="E7E6E6"/>
            <w:vAlign w:val="center"/>
          </w:tcPr>
          <w:p w14:paraId="65FB5C93" w14:textId="77777777" w:rsidR="0019560C" w:rsidRPr="00E17FE7" w:rsidRDefault="0019560C" w:rsidP="00076EE2">
            <w:pPr>
              <w:pStyle w:val="TAC"/>
            </w:pPr>
            <w:r w:rsidRPr="00E17FE7">
              <w:t>53</w:t>
            </w:r>
          </w:p>
        </w:tc>
        <w:tc>
          <w:tcPr>
            <w:tcW w:w="1003" w:type="dxa"/>
            <w:shd w:val="clear" w:color="auto" w:fill="auto"/>
            <w:vAlign w:val="center"/>
          </w:tcPr>
          <w:p w14:paraId="771B5D6C" w14:textId="77777777" w:rsidR="0019560C" w:rsidRPr="00E17FE7" w:rsidRDefault="0019560C" w:rsidP="00076EE2">
            <w:pPr>
              <w:pStyle w:val="TAC"/>
            </w:pPr>
            <w:r w:rsidRPr="00E17FE7">
              <w:t>984</w:t>
            </w:r>
          </w:p>
        </w:tc>
        <w:tc>
          <w:tcPr>
            <w:tcW w:w="1003" w:type="dxa"/>
            <w:shd w:val="clear" w:color="auto" w:fill="E7E6E6"/>
            <w:vAlign w:val="center"/>
          </w:tcPr>
          <w:p w14:paraId="6FDBF942" w14:textId="77777777" w:rsidR="0019560C" w:rsidRPr="00E17FE7" w:rsidRDefault="0019560C" w:rsidP="00076EE2">
            <w:pPr>
              <w:pStyle w:val="TAC"/>
            </w:pPr>
            <w:r w:rsidRPr="00E17FE7">
              <w:t>83</w:t>
            </w:r>
          </w:p>
        </w:tc>
        <w:tc>
          <w:tcPr>
            <w:tcW w:w="1003" w:type="dxa"/>
            <w:shd w:val="clear" w:color="auto" w:fill="auto"/>
            <w:vAlign w:val="center"/>
          </w:tcPr>
          <w:p w14:paraId="64F65116" w14:textId="77777777" w:rsidR="0019560C" w:rsidRPr="00E17FE7" w:rsidRDefault="0019560C" w:rsidP="00076EE2">
            <w:pPr>
              <w:pStyle w:val="TAC"/>
            </w:pPr>
            <w:r w:rsidRPr="00E17FE7">
              <w:t>2728</w:t>
            </w:r>
          </w:p>
        </w:tc>
        <w:tc>
          <w:tcPr>
            <w:tcW w:w="1003" w:type="dxa"/>
            <w:shd w:val="clear" w:color="auto" w:fill="E7E6E6"/>
            <w:vAlign w:val="center"/>
          </w:tcPr>
          <w:p w14:paraId="5891996C" w14:textId="77777777" w:rsidR="0019560C" w:rsidRPr="00E17FE7" w:rsidRDefault="0019560C" w:rsidP="00076EE2">
            <w:pPr>
              <w:pStyle w:val="TAC"/>
            </w:pPr>
          </w:p>
        </w:tc>
        <w:tc>
          <w:tcPr>
            <w:tcW w:w="1003" w:type="dxa"/>
            <w:shd w:val="clear" w:color="auto" w:fill="auto"/>
          </w:tcPr>
          <w:p w14:paraId="64B7BBAB" w14:textId="77777777" w:rsidR="0019560C" w:rsidRPr="00E17FE7" w:rsidRDefault="0019560C" w:rsidP="00076EE2">
            <w:pPr>
              <w:pStyle w:val="TAC"/>
            </w:pPr>
          </w:p>
        </w:tc>
      </w:tr>
      <w:tr w:rsidR="0019560C" w:rsidRPr="0048482F" w14:paraId="61E28F69" w14:textId="77777777" w:rsidTr="00076EE2">
        <w:trPr>
          <w:jc w:val="center"/>
        </w:trPr>
        <w:tc>
          <w:tcPr>
            <w:tcW w:w="1095" w:type="dxa"/>
            <w:shd w:val="clear" w:color="auto" w:fill="E7E6E6"/>
            <w:vAlign w:val="center"/>
          </w:tcPr>
          <w:p w14:paraId="6F86139A" w14:textId="77777777" w:rsidR="0019560C" w:rsidRPr="00E17FE7" w:rsidRDefault="0019560C" w:rsidP="00076EE2">
            <w:pPr>
              <w:pStyle w:val="TAC"/>
            </w:pPr>
            <w:r w:rsidRPr="00E17FE7">
              <w:t>24</w:t>
            </w:r>
          </w:p>
        </w:tc>
        <w:tc>
          <w:tcPr>
            <w:tcW w:w="1078" w:type="dxa"/>
            <w:shd w:val="clear" w:color="auto" w:fill="auto"/>
            <w:vAlign w:val="center"/>
          </w:tcPr>
          <w:p w14:paraId="05AAEA11" w14:textId="77777777" w:rsidR="0019560C" w:rsidRPr="00E17FE7" w:rsidRDefault="0019560C" w:rsidP="00076EE2">
            <w:pPr>
              <w:pStyle w:val="TAC"/>
            </w:pPr>
            <w:r w:rsidRPr="00E17FE7">
              <w:t>224</w:t>
            </w:r>
          </w:p>
        </w:tc>
        <w:tc>
          <w:tcPr>
            <w:tcW w:w="1003" w:type="dxa"/>
            <w:shd w:val="clear" w:color="auto" w:fill="E7E6E6"/>
            <w:vAlign w:val="center"/>
          </w:tcPr>
          <w:p w14:paraId="08E2500B" w14:textId="77777777" w:rsidR="0019560C" w:rsidRPr="00E17FE7" w:rsidRDefault="0019560C" w:rsidP="00076EE2">
            <w:pPr>
              <w:pStyle w:val="TAC"/>
            </w:pPr>
            <w:r w:rsidRPr="00E17FE7">
              <w:t>54</w:t>
            </w:r>
          </w:p>
        </w:tc>
        <w:tc>
          <w:tcPr>
            <w:tcW w:w="1003" w:type="dxa"/>
            <w:shd w:val="clear" w:color="auto" w:fill="auto"/>
            <w:vAlign w:val="center"/>
          </w:tcPr>
          <w:p w14:paraId="6D255C82" w14:textId="77777777" w:rsidR="0019560C" w:rsidRPr="00E17FE7" w:rsidRDefault="0019560C" w:rsidP="00076EE2">
            <w:pPr>
              <w:pStyle w:val="TAC"/>
            </w:pPr>
            <w:r w:rsidRPr="00E17FE7">
              <w:t>1032</w:t>
            </w:r>
          </w:p>
        </w:tc>
        <w:tc>
          <w:tcPr>
            <w:tcW w:w="1003" w:type="dxa"/>
            <w:shd w:val="clear" w:color="auto" w:fill="E7E6E6"/>
            <w:vAlign w:val="center"/>
          </w:tcPr>
          <w:p w14:paraId="4D5ACF00" w14:textId="77777777" w:rsidR="0019560C" w:rsidRPr="00E17FE7" w:rsidRDefault="0019560C" w:rsidP="00076EE2">
            <w:pPr>
              <w:pStyle w:val="TAC"/>
            </w:pPr>
            <w:r w:rsidRPr="00E17FE7">
              <w:t>84</w:t>
            </w:r>
          </w:p>
        </w:tc>
        <w:tc>
          <w:tcPr>
            <w:tcW w:w="1003" w:type="dxa"/>
            <w:shd w:val="clear" w:color="auto" w:fill="auto"/>
            <w:vAlign w:val="center"/>
          </w:tcPr>
          <w:p w14:paraId="2FC422DF" w14:textId="77777777" w:rsidR="0019560C" w:rsidRPr="00E17FE7" w:rsidRDefault="0019560C" w:rsidP="00076EE2">
            <w:pPr>
              <w:pStyle w:val="TAC"/>
            </w:pPr>
            <w:r w:rsidRPr="00E17FE7">
              <w:t>2792</w:t>
            </w:r>
          </w:p>
        </w:tc>
        <w:tc>
          <w:tcPr>
            <w:tcW w:w="1003" w:type="dxa"/>
            <w:shd w:val="clear" w:color="auto" w:fill="E7E6E6"/>
            <w:vAlign w:val="center"/>
          </w:tcPr>
          <w:p w14:paraId="127A7FC2" w14:textId="77777777" w:rsidR="0019560C" w:rsidRPr="00E17FE7" w:rsidRDefault="0019560C" w:rsidP="00076EE2">
            <w:pPr>
              <w:pStyle w:val="TAC"/>
            </w:pPr>
          </w:p>
        </w:tc>
        <w:tc>
          <w:tcPr>
            <w:tcW w:w="1003" w:type="dxa"/>
            <w:shd w:val="clear" w:color="auto" w:fill="auto"/>
          </w:tcPr>
          <w:p w14:paraId="0083F88B" w14:textId="77777777" w:rsidR="0019560C" w:rsidRPr="00E17FE7" w:rsidRDefault="0019560C" w:rsidP="00076EE2">
            <w:pPr>
              <w:pStyle w:val="TAC"/>
            </w:pPr>
          </w:p>
        </w:tc>
      </w:tr>
      <w:tr w:rsidR="0019560C" w:rsidRPr="0048482F" w14:paraId="4274F4CC" w14:textId="77777777" w:rsidTr="00076EE2">
        <w:trPr>
          <w:jc w:val="center"/>
        </w:trPr>
        <w:tc>
          <w:tcPr>
            <w:tcW w:w="1095" w:type="dxa"/>
            <w:shd w:val="clear" w:color="auto" w:fill="E7E6E6"/>
            <w:vAlign w:val="center"/>
          </w:tcPr>
          <w:p w14:paraId="4BA4A1B6" w14:textId="77777777" w:rsidR="0019560C" w:rsidRPr="00E17FE7" w:rsidRDefault="0019560C" w:rsidP="00076EE2">
            <w:pPr>
              <w:pStyle w:val="TAC"/>
            </w:pPr>
            <w:r w:rsidRPr="00E17FE7">
              <w:t>25</w:t>
            </w:r>
          </w:p>
        </w:tc>
        <w:tc>
          <w:tcPr>
            <w:tcW w:w="1078" w:type="dxa"/>
            <w:shd w:val="clear" w:color="auto" w:fill="auto"/>
            <w:vAlign w:val="center"/>
          </w:tcPr>
          <w:p w14:paraId="05DC9E02" w14:textId="77777777" w:rsidR="0019560C" w:rsidRPr="00E17FE7" w:rsidRDefault="0019560C" w:rsidP="00076EE2">
            <w:pPr>
              <w:pStyle w:val="TAC"/>
            </w:pPr>
            <w:r w:rsidRPr="00E17FE7">
              <w:t>240</w:t>
            </w:r>
          </w:p>
        </w:tc>
        <w:tc>
          <w:tcPr>
            <w:tcW w:w="1003" w:type="dxa"/>
            <w:shd w:val="clear" w:color="auto" w:fill="E7E6E6"/>
            <w:vAlign w:val="center"/>
          </w:tcPr>
          <w:p w14:paraId="7BA672DD" w14:textId="77777777" w:rsidR="0019560C" w:rsidRPr="00E17FE7" w:rsidRDefault="0019560C" w:rsidP="00076EE2">
            <w:pPr>
              <w:pStyle w:val="TAC"/>
            </w:pPr>
            <w:r w:rsidRPr="00E17FE7">
              <w:t>55</w:t>
            </w:r>
          </w:p>
        </w:tc>
        <w:tc>
          <w:tcPr>
            <w:tcW w:w="1003" w:type="dxa"/>
            <w:shd w:val="clear" w:color="auto" w:fill="auto"/>
            <w:vAlign w:val="center"/>
          </w:tcPr>
          <w:p w14:paraId="3B9174B5" w14:textId="77777777" w:rsidR="0019560C" w:rsidRPr="00E17FE7" w:rsidRDefault="0019560C" w:rsidP="00076EE2">
            <w:pPr>
              <w:pStyle w:val="TAC"/>
            </w:pPr>
            <w:r w:rsidRPr="00E17FE7">
              <w:t>1064</w:t>
            </w:r>
          </w:p>
        </w:tc>
        <w:tc>
          <w:tcPr>
            <w:tcW w:w="1003" w:type="dxa"/>
            <w:shd w:val="clear" w:color="auto" w:fill="E7E6E6"/>
            <w:vAlign w:val="center"/>
          </w:tcPr>
          <w:p w14:paraId="5637174C" w14:textId="77777777" w:rsidR="0019560C" w:rsidRPr="00E17FE7" w:rsidRDefault="0019560C" w:rsidP="00076EE2">
            <w:pPr>
              <w:pStyle w:val="TAC"/>
            </w:pPr>
            <w:r w:rsidRPr="00E17FE7">
              <w:t>85</w:t>
            </w:r>
          </w:p>
        </w:tc>
        <w:tc>
          <w:tcPr>
            <w:tcW w:w="1003" w:type="dxa"/>
            <w:shd w:val="clear" w:color="auto" w:fill="auto"/>
            <w:vAlign w:val="center"/>
          </w:tcPr>
          <w:p w14:paraId="1A85ACC2" w14:textId="77777777" w:rsidR="0019560C" w:rsidRPr="00E17FE7" w:rsidRDefault="0019560C" w:rsidP="00076EE2">
            <w:pPr>
              <w:pStyle w:val="TAC"/>
            </w:pPr>
            <w:r w:rsidRPr="00E17FE7">
              <w:t>2856</w:t>
            </w:r>
          </w:p>
        </w:tc>
        <w:tc>
          <w:tcPr>
            <w:tcW w:w="1003" w:type="dxa"/>
            <w:shd w:val="clear" w:color="auto" w:fill="E7E6E6"/>
            <w:vAlign w:val="center"/>
          </w:tcPr>
          <w:p w14:paraId="15414268" w14:textId="77777777" w:rsidR="0019560C" w:rsidRPr="00E17FE7" w:rsidRDefault="0019560C" w:rsidP="00076EE2">
            <w:pPr>
              <w:pStyle w:val="TAC"/>
            </w:pPr>
          </w:p>
        </w:tc>
        <w:tc>
          <w:tcPr>
            <w:tcW w:w="1003" w:type="dxa"/>
            <w:shd w:val="clear" w:color="auto" w:fill="auto"/>
          </w:tcPr>
          <w:p w14:paraId="039D3E8A" w14:textId="77777777" w:rsidR="0019560C" w:rsidRPr="00E17FE7" w:rsidRDefault="0019560C" w:rsidP="00076EE2">
            <w:pPr>
              <w:pStyle w:val="TAC"/>
            </w:pPr>
          </w:p>
        </w:tc>
      </w:tr>
      <w:tr w:rsidR="0019560C" w:rsidRPr="0048482F" w14:paraId="1D2976E4" w14:textId="77777777" w:rsidTr="00076EE2">
        <w:trPr>
          <w:jc w:val="center"/>
        </w:trPr>
        <w:tc>
          <w:tcPr>
            <w:tcW w:w="1095" w:type="dxa"/>
            <w:shd w:val="clear" w:color="auto" w:fill="E7E6E6"/>
            <w:vAlign w:val="center"/>
          </w:tcPr>
          <w:p w14:paraId="1BE00696" w14:textId="77777777" w:rsidR="0019560C" w:rsidRPr="00E17FE7" w:rsidRDefault="0019560C" w:rsidP="00076EE2">
            <w:pPr>
              <w:pStyle w:val="TAC"/>
            </w:pPr>
            <w:r w:rsidRPr="00E17FE7">
              <w:t>26</w:t>
            </w:r>
          </w:p>
        </w:tc>
        <w:tc>
          <w:tcPr>
            <w:tcW w:w="1078" w:type="dxa"/>
            <w:shd w:val="clear" w:color="auto" w:fill="auto"/>
            <w:vAlign w:val="center"/>
          </w:tcPr>
          <w:p w14:paraId="7C695F1D" w14:textId="77777777" w:rsidR="0019560C" w:rsidRPr="00E17FE7" w:rsidRDefault="0019560C" w:rsidP="00076EE2">
            <w:pPr>
              <w:pStyle w:val="TAC"/>
            </w:pPr>
            <w:r w:rsidRPr="00E17FE7">
              <w:t>256</w:t>
            </w:r>
          </w:p>
        </w:tc>
        <w:tc>
          <w:tcPr>
            <w:tcW w:w="1003" w:type="dxa"/>
            <w:shd w:val="clear" w:color="auto" w:fill="E7E6E6"/>
            <w:vAlign w:val="center"/>
          </w:tcPr>
          <w:p w14:paraId="7172C555" w14:textId="77777777" w:rsidR="0019560C" w:rsidRPr="00E17FE7" w:rsidRDefault="0019560C" w:rsidP="00076EE2">
            <w:pPr>
              <w:pStyle w:val="TAC"/>
            </w:pPr>
            <w:r w:rsidRPr="00E17FE7">
              <w:t>56</w:t>
            </w:r>
          </w:p>
        </w:tc>
        <w:tc>
          <w:tcPr>
            <w:tcW w:w="1003" w:type="dxa"/>
            <w:shd w:val="clear" w:color="auto" w:fill="auto"/>
            <w:vAlign w:val="center"/>
          </w:tcPr>
          <w:p w14:paraId="5B093A00" w14:textId="77777777" w:rsidR="0019560C" w:rsidRPr="00E17FE7" w:rsidRDefault="0019560C" w:rsidP="00076EE2">
            <w:pPr>
              <w:pStyle w:val="TAC"/>
            </w:pPr>
            <w:r w:rsidRPr="00E17FE7">
              <w:t>1128</w:t>
            </w:r>
          </w:p>
        </w:tc>
        <w:tc>
          <w:tcPr>
            <w:tcW w:w="1003" w:type="dxa"/>
            <w:shd w:val="clear" w:color="auto" w:fill="E7E6E6"/>
            <w:vAlign w:val="center"/>
          </w:tcPr>
          <w:p w14:paraId="0C02F00A" w14:textId="77777777" w:rsidR="0019560C" w:rsidRPr="00E17FE7" w:rsidRDefault="0019560C" w:rsidP="00076EE2">
            <w:pPr>
              <w:pStyle w:val="TAC"/>
            </w:pPr>
            <w:r w:rsidRPr="00E17FE7">
              <w:t>86</w:t>
            </w:r>
          </w:p>
        </w:tc>
        <w:tc>
          <w:tcPr>
            <w:tcW w:w="1003" w:type="dxa"/>
            <w:shd w:val="clear" w:color="auto" w:fill="auto"/>
            <w:vAlign w:val="center"/>
          </w:tcPr>
          <w:p w14:paraId="67BF6188" w14:textId="77777777" w:rsidR="0019560C" w:rsidRPr="00E17FE7" w:rsidRDefault="0019560C" w:rsidP="00076EE2">
            <w:pPr>
              <w:pStyle w:val="TAC"/>
            </w:pPr>
            <w:r w:rsidRPr="00E17FE7">
              <w:t>2976</w:t>
            </w:r>
          </w:p>
        </w:tc>
        <w:tc>
          <w:tcPr>
            <w:tcW w:w="1003" w:type="dxa"/>
            <w:shd w:val="clear" w:color="auto" w:fill="E7E6E6"/>
            <w:vAlign w:val="center"/>
          </w:tcPr>
          <w:p w14:paraId="340D9D90" w14:textId="77777777" w:rsidR="0019560C" w:rsidRPr="00E17FE7" w:rsidRDefault="0019560C" w:rsidP="00076EE2">
            <w:pPr>
              <w:pStyle w:val="TAC"/>
            </w:pPr>
          </w:p>
        </w:tc>
        <w:tc>
          <w:tcPr>
            <w:tcW w:w="1003" w:type="dxa"/>
            <w:shd w:val="clear" w:color="auto" w:fill="auto"/>
          </w:tcPr>
          <w:p w14:paraId="09625A28" w14:textId="77777777" w:rsidR="0019560C" w:rsidRPr="00E17FE7" w:rsidRDefault="0019560C" w:rsidP="00076EE2">
            <w:pPr>
              <w:pStyle w:val="TAC"/>
            </w:pPr>
          </w:p>
        </w:tc>
      </w:tr>
      <w:tr w:rsidR="0019560C" w:rsidRPr="0048482F" w14:paraId="029F4802" w14:textId="77777777" w:rsidTr="00076EE2">
        <w:trPr>
          <w:jc w:val="center"/>
        </w:trPr>
        <w:tc>
          <w:tcPr>
            <w:tcW w:w="1095" w:type="dxa"/>
            <w:shd w:val="clear" w:color="auto" w:fill="E7E6E6"/>
            <w:vAlign w:val="center"/>
          </w:tcPr>
          <w:p w14:paraId="5AC2D1CF" w14:textId="77777777" w:rsidR="0019560C" w:rsidRPr="00E17FE7" w:rsidRDefault="0019560C" w:rsidP="00076EE2">
            <w:pPr>
              <w:pStyle w:val="TAC"/>
            </w:pPr>
            <w:r w:rsidRPr="00E17FE7">
              <w:t>27</w:t>
            </w:r>
          </w:p>
        </w:tc>
        <w:tc>
          <w:tcPr>
            <w:tcW w:w="1078" w:type="dxa"/>
            <w:shd w:val="clear" w:color="auto" w:fill="auto"/>
            <w:vAlign w:val="center"/>
          </w:tcPr>
          <w:p w14:paraId="7EF7C8E3" w14:textId="77777777" w:rsidR="0019560C" w:rsidRPr="00E17FE7" w:rsidRDefault="0019560C" w:rsidP="00076EE2">
            <w:pPr>
              <w:pStyle w:val="TAC"/>
            </w:pPr>
            <w:r w:rsidRPr="00E17FE7">
              <w:t>272</w:t>
            </w:r>
          </w:p>
        </w:tc>
        <w:tc>
          <w:tcPr>
            <w:tcW w:w="1003" w:type="dxa"/>
            <w:shd w:val="clear" w:color="auto" w:fill="E7E6E6"/>
            <w:vAlign w:val="center"/>
          </w:tcPr>
          <w:p w14:paraId="02E2B2BE" w14:textId="77777777" w:rsidR="0019560C" w:rsidRPr="00E17FE7" w:rsidRDefault="0019560C" w:rsidP="00076EE2">
            <w:pPr>
              <w:pStyle w:val="TAC"/>
            </w:pPr>
            <w:r w:rsidRPr="00E17FE7">
              <w:t>57</w:t>
            </w:r>
          </w:p>
        </w:tc>
        <w:tc>
          <w:tcPr>
            <w:tcW w:w="1003" w:type="dxa"/>
            <w:shd w:val="clear" w:color="auto" w:fill="auto"/>
            <w:vAlign w:val="center"/>
          </w:tcPr>
          <w:p w14:paraId="4DEFC351" w14:textId="77777777" w:rsidR="0019560C" w:rsidRPr="00E17FE7" w:rsidRDefault="0019560C" w:rsidP="00076EE2">
            <w:pPr>
              <w:pStyle w:val="TAC"/>
            </w:pPr>
            <w:r w:rsidRPr="00E17FE7">
              <w:t>1160</w:t>
            </w:r>
          </w:p>
        </w:tc>
        <w:tc>
          <w:tcPr>
            <w:tcW w:w="1003" w:type="dxa"/>
            <w:shd w:val="clear" w:color="auto" w:fill="E7E6E6"/>
            <w:vAlign w:val="center"/>
          </w:tcPr>
          <w:p w14:paraId="0224DF49" w14:textId="77777777" w:rsidR="0019560C" w:rsidRPr="00E17FE7" w:rsidRDefault="0019560C" w:rsidP="00076EE2">
            <w:pPr>
              <w:pStyle w:val="TAC"/>
            </w:pPr>
            <w:r w:rsidRPr="00E17FE7">
              <w:t>87</w:t>
            </w:r>
          </w:p>
        </w:tc>
        <w:tc>
          <w:tcPr>
            <w:tcW w:w="1003" w:type="dxa"/>
            <w:shd w:val="clear" w:color="auto" w:fill="auto"/>
            <w:vAlign w:val="center"/>
          </w:tcPr>
          <w:p w14:paraId="5B96AA5E" w14:textId="77777777" w:rsidR="0019560C" w:rsidRPr="00E17FE7" w:rsidRDefault="0019560C" w:rsidP="00076EE2">
            <w:pPr>
              <w:pStyle w:val="TAC"/>
            </w:pPr>
            <w:r w:rsidRPr="00E17FE7">
              <w:t>3104</w:t>
            </w:r>
          </w:p>
        </w:tc>
        <w:tc>
          <w:tcPr>
            <w:tcW w:w="1003" w:type="dxa"/>
            <w:shd w:val="clear" w:color="auto" w:fill="E7E6E6"/>
            <w:vAlign w:val="center"/>
          </w:tcPr>
          <w:p w14:paraId="3E12B07E" w14:textId="77777777" w:rsidR="0019560C" w:rsidRPr="00E17FE7" w:rsidRDefault="0019560C" w:rsidP="00076EE2">
            <w:pPr>
              <w:pStyle w:val="TAC"/>
            </w:pPr>
          </w:p>
        </w:tc>
        <w:tc>
          <w:tcPr>
            <w:tcW w:w="1003" w:type="dxa"/>
            <w:shd w:val="clear" w:color="auto" w:fill="auto"/>
          </w:tcPr>
          <w:p w14:paraId="6E09A22B" w14:textId="77777777" w:rsidR="0019560C" w:rsidRPr="00E17FE7" w:rsidRDefault="0019560C" w:rsidP="00076EE2">
            <w:pPr>
              <w:pStyle w:val="TAC"/>
            </w:pPr>
          </w:p>
        </w:tc>
      </w:tr>
      <w:tr w:rsidR="0019560C" w:rsidRPr="0048482F" w14:paraId="1B5555F4" w14:textId="77777777" w:rsidTr="00076EE2">
        <w:trPr>
          <w:jc w:val="center"/>
        </w:trPr>
        <w:tc>
          <w:tcPr>
            <w:tcW w:w="1095" w:type="dxa"/>
            <w:shd w:val="clear" w:color="auto" w:fill="E7E6E6"/>
            <w:vAlign w:val="center"/>
          </w:tcPr>
          <w:p w14:paraId="339A15EC" w14:textId="77777777" w:rsidR="0019560C" w:rsidRPr="00E17FE7" w:rsidRDefault="0019560C" w:rsidP="00076EE2">
            <w:pPr>
              <w:pStyle w:val="TAC"/>
            </w:pPr>
            <w:r w:rsidRPr="00E17FE7">
              <w:t>28</w:t>
            </w:r>
          </w:p>
        </w:tc>
        <w:tc>
          <w:tcPr>
            <w:tcW w:w="1078" w:type="dxa"/>
            <w:shd w:val="clear" w:color="auto" w:fill="auto"/>
            <w:vAlign w:val="center"/>
          </w:tcPr>
          <w:p w14:paraId="3947C41F" w14:textId="77777777" w:rsidR="0019560C" w:rsidRPr="00E17FE7" w:rsidRDefault="0019560C" w:rsidP="00076EE2">
            <w:pPr>
              <w:pStyle w:val="TAC"/>
            </w:pPr>
            <w:r w:rsidRPr="00E17FE7">
              <w:t>288</w:t>
            </w:r>
          </w:p>
        </w:tc>
        <w:tc>
          <w:tcPr>
            <w:tcW w:w="1003" w:type="dxa"/>
            <w:shd w:val="clear" w:color="auto" w:fill="E7E6E6"/>
            <w:vAlign w:val="center"/>
          </w:tcPr>
          <w:p w14:paraId="113BAB63" w14:textId="77777777" w:rsidR="0019560C" w:rsidRPr="00E17FE7" w:rsidRDefault="0019560C" w:rsidP="00076EE2">
            <w:pPr>
              <w:pStyle w:val="TAC"/>
            </w:pPr>
            <w:r w:rsidRPr="00E17FE7">
              <w:t>58</w:t>
            </w:r>
          </w:p>
        </w:tc>
        <w:tc>
          <w:tcPr>
            <w:tcW w:w="1003" w:type="dxa"/>
            <w:shd w:val="clear" w:color="auto" w:fill="auto"/>
            <w:vAlign w:val="center"/>
          </w:tcPr>
          <w:p w14:paraId="392AAB70" w14:textId="77777777" w:rsidR="0019560C" w:rsidRPr="00E17FE7" w:rsidRDefault="0019560C" w:rsidP="00076EE2">
            <w:pPr>
              <w:pStyle w:val="TAC"/>
            </w:pPr>
            <w:r w:rsidRPr="00E17FE7">
              <w:t>1192</w:t>
            </w:r>
          </w:p>
        </w:tc>
        <w:tc>
          <w:tcPr>
            <w:tcW w:w="1003" w:type="dxa"/>
            <w:shd w:val="clear" w:color="auto" w:fill="E7E6E6"/>
            <w:vAlign w:val="center"/>
          </w:tcPr>
          <w:p w14:paraId="34FFC38D" w14:textId="77777777" w:rsidR="0019560C" w:rsidRPr="00E17FE7" w:rsidRDefault="0019560C" w:rsidP="00076EE2">
            <w:pPr>
              <w:pStyle w:val="TAC"/>
            </w:pPr>
            <w:r w:rsidRPr="00E17FE7">
              <w:t>88</w:t>
            </w:r>
          </w:p>
        </w:tc>
        <w:tc>
          <w:tcPr>
            <w:tcW w:w="1003" w:type="dxa"/>
            <w:shd w:val="clear" w:color="auto" w:fill="auto"/>
            <w:vAlign w:val="center"/>
          </w:tcPr>
          <w:p w14:paraId="52FDC639" w14:textId="77777777" w:rsidR="0019560C" w:rsidRPr="00E17FE7" w:rsidRDefault="0019560C" w:rsidP="00076EE2">
            <w:pPr>
              <w:pStyle w:val="TAC"/>
            </w:pPr>
            <w:r w:rsidRPr="00E17FE7">
              <w:t>3240</w:t>
            </w:r>
          </w:p>
        </w:tc>
        <w:tc>
          <w:tcPr>
            <w:tcW w:w="1003" w:type="dxa"/>
            <w:shd w:val="clear" w:color="auto" w:fill="E7E6E6"/>
            <w:vAlign w:val="center"/>
          </w:tcPr>
          <w:p w14:paraId="6CAA55EA" w14:textId="77777777" w:rsidR="0019560C" w:rsidRPr="00E17FE7" w:rsidRDefault="0019560C" w:rsidP="00076EE2">
            <w:pPr>
              <w:pStyle w:val="TAC"/>
            </w:pPr>
          </w:p>
        </w:tc>
        <w:tc>
          <w:tcPr>
            <w:tcW w:w="1003" w:type="dxa"/>
            <w:shd w:val="clear" w:color="auto" w:fill="auto"/>
          </w:tcPr>
          <w:p w14:paraId="5DAEF0B6" w14:textId="77777777" w:rsidR="0019560C" w:rsidRPr="00E17FE7" w:rsidRDefault="0019560C" w:rsidP="00076EE2">
            <w:pPr>
              <w:pStyle w:val="TAC"/>
            </w:pPr>
          </w:p>
        </w:tc>
      </w:tr>
      <w:tr w:rsidR="0019560C" w:rsidRPr="0048482F" w14:paraId="3A64687D" w14:textId="77777777" w:rsidTr="00076EE2">
        <w:trPr>
          <w:jc w:val="center"/>
        </w:trPr>
        <w:tc>
          <w:tcPr>
            <w:tcW w:w="1095" w:type="dxa"/>
            <w:shd w:val="clear" w:color="auto" w:fill="E7E6E6"/>
            <w:vAlign w:val="center"/>
          </w:tcPr>
          <w:p w14:paraId="33CF3155" w14:textId="77777777" w:rsidR="0019560C" w:rsidRPr="00E17FE7" w:rsidRDefault="0019560C" w:rsidP="00076EE2">
            <w:pPr>
              <w:pStyle w:val="TAC"/>
            </w:pPr>
            <w:r w:rsidRPr="00E17FE7">
              <w:t>29</w:t>
            </w:r>
          </w:p>
        </w:tc>
        <w:tc>
          <w:tcPr>
            <w:tcW w:w="1078" w:type="dxa"/>
            <w:shd w:val="clear" w:color="auto" w:fill="auto"/>
            <w:vAlign w:val="center"/>
          </w:tcPr>
          <w:p w14:paraId="2EA44C7E" w14:textId="77777777" w:rsidR="0019560C" w:rsidRPr="00E17FE7" w:rsidRDefault="0019560C" w:rsidP="00076EE2">
            <w:pPr>
              <w:pStyle w:val="TAC"/>
            </w:pPr>
            <w:r w:rsidRPr="00E17FE7">
              <w:t>304</w:t>
            </w:r>
          </w:p>
        </w:tc>
        <w:tc>
          <w:tcPr>
            <w:tcW w:w="1003" w:type="dxa"/>
            <w:shd w:val="clear" w:color="auto" w:fill="E7E6E6"/>
            <w:vAlign w:val="center"/>
          </w:tcPr>
          <w:p w14:paraId="7017439B" w14:textId="77777777" w:rsidR="0019560C" w:rsidRPr="00E17FE7" w:rsidRDefault="0019560C" w:rsidP="00076EE2">
            <w:pPr>
              <w:pStyle w:val="TAC"/>
            </w:pPr>
            <w:r w:rsidRPr="00E17FE7">
              <w:t>59</w:t>
            </w:r>
          </w:p>
        </w:tc>
        <w:tc>
          <w:tcPr>
            <w:tcW w:w="1003" w:type="dxa"/>
            <w:shd w:val="clear" w:color="auto" w:fill="auto"/>
            <w:vAlign w:val="center"/>
          </w:tcPr>
          <w:p w14:paraId="4789763D" w14:textId="77777777" w:rsidR="0019560C" w:rsidRPr="00E17FE7" w:rsidRDefault="0019560C" w:rsidP="00076EE2">
            <w:pPr>
              <w:pStyle w:val="TAC"/>
            </w:pPr>
            <w:r w:rsidRPr="00E17FE7">
              <w:t>1224</w:t>
            </w:r>
          </w:p>
        </w:tc>
        <w:tc>
          <w:tcPr>
            <w:tcW w:w="1003" w:type="dxa"/>
            <w:shd w:val="clear" w:color="auto" w:fill="E7E6E6"/>
            <w:vAlign w:val="center"/>
          </w:tcPr>
          <w:p w14:paraId="7F89CF68" w14:textId="77777777" w:rsidR="0019560C" w:rsidRPr="00E17FE7" w:rsidRDefault="0019560C" w:rsidP="00076EE2">
            <w:pPr>
              <w:pStyle w:val="TAC"/>
            </w:pPr>
            <w:r w:rsidRPr="00E17FE7">
              <w:t>89</w:t>
            </w:r>
          </w:p>
        </w:tc>
        <w:tc>
          <w:tcPr>
            <w:tcW w:w="1003" w:type="dxa"/>
            <w:shd w:val="clear" w:color="auto" w:fill="auto"/>
            <w:vAlign w:val="center"/>
          </w:tcPr>
          <w:p w14:paraId="64E6D366" w14:textId="77777777" w:rsidR="0019560C" w:rsidRPr="00E17FE7" w:rsidRDefault="0019560C" w:rsidP="00076EE2">
            <w:pPr>
              <w:pStyle w:val="TAC"/>
            </w:pPr>
            <w:r w:rsidRPr="00E17FE7">
              <w:t>3368</w:t>
            </w:r>
          </w:p>
        </w:tc>
        <w:tc>
          <w:tcPr>
            <w:tcW w:w="1003" w:type="dxa"/>
            <w:shd w:val="clear" w:color="auto" w:fill="E7E6E6"/>
            <w:vAlign w:val="center"/>
          </w:tcPr>
          <w:p w14:paraId="0648CB65" w14:textId="77777777" w:rsidR="0019560C" w:rsidRPr="00E17FE7" w:rsidRDefault="0019560C" w:rsidP="00076EE2">
            <w:pPr>
              <w:pStyle w:val="TAC"/>
            </w:pPr>
          </w:p>
        </w:tc>
        <w:tc>
          <w:tcPr>
            <w:tcW w:w="1003" w:type="dxa"/>
            <w:shd w:val="clear" w:color="auto" w:fill="auto"/>
          </w:tcPr>
          <w:p w14:paraId="31AFA547" w14:textId="77777777" w:rsidR="0019560C" w:rsidRPr="00E17FE7" w:rsidRDefault="0019560C" w:rsidP="00076EE2">
            <w:pPr>
              <w:pStyle w:val="TAC"/>
            </w:pPr>
          </w:p>
        </w:tc>
      </w:tr>
      <w:tr w:rsidR="0019560C" w:rsidRPr="0048482F" w14:paraId="22E70ACC" w14:textId="77777777" w:rsidTr="00076EE2">
        <w:trPr>
          <w:jc w:val="center"/>
        </w:trPr>
        <w:tc>
          <w:tcPr>
            <w:tcW w:w="1095" w:type="dxa"/>
            <w:shd w:val="clear" w:color="auto" w:fill="E7E6E6"/>
            <w:vAlign w:val="center"/>
          </w:tcPr>
          <w:p w14:paraId="39095921" w14:textId="77777777" w:rsidR="0019560C" w:rsidRPr="00E17FE7" w:rsidRDefault="0019560C" w:rsidP="00076EE2">
            <w:pPr>
              <w:pStyle w:val="TAC"/>
            </w:pPr>
            <w:r w:rsidRPr="00E17FE7">
              <w:t>30</w:t>
            </w:r>
          </w:p>
        </w:tc>
        <w:tc>
          <w:tcPr>
            <w:tcW w:w="1078" w:type="dxa"/>
            <w:shd w:val="clear" w:color="auto" w:fill="auto"/>
            <w:vAlign w:val="center"/>
          </w:tcPr>
          <w:p w14:paraId="36AD1909" w14:textId="77777777" w:rsidR="0019560C" w:rsidRPr="00E17FE7" w:rsidRDefault="0019560C" w:rsidP="00076EE2">
            <w:pPr>
              <w:pStyle w:val="TAC"/>
            </w:pPr>
            <w:r w:rsidRPr="00E17FE7">
              <w:t>320</w:t>
            </w:r>
          </w:p>
        </w:tc>
        <w:tc>
          <w:tcPr>
            <w:tcW w:w="1003" w:type="dxa"/>
            <w:shd w:val="clear" w:color="auto" w:fill="E7E6E6"/>
            <w:vAlign w:val="center"/>
          </w:tcPr>
          <w:p w14:paraId="29A64424" w14:textId="77777777" w:rsidR="0019560C" w:rsidRPr="00E17FE7" w:rsidRDefault="0019560C" w:rsidP="00076EE2">
            <w:pPr>
              <w:pStyle w:val="TAC"/>
            </w:pPr>
            <w:r w:rsidRPr="00E17FE7">
              <w:t>60</w:t>
            </w:r>
          </w:p>
        </w:tc>
        <w:tc>
          <w:tcPr>
            <w:tcW w:w="1003" w:type="dxa"/>
            <w:shd w:val="clear" w:color="auto" w:fill="auto"/>
            <w:vAlign w:val="center"/>
          </w:tcPr>
          <w:p w14:paraId="6A90D2B2" w14:textId="77777777" w:rsidR="0019560C" w:rsidRPr="00E17FE7" w:rsidRDefault="0019560C" w:rsidP="00076EE2">
            <w:pPr>
              <w:pStyle w:val="TAC"/>
            </w:pPr>
            <w:r w:rsidRPr="00E17FE7">
              <w:t>1256</w:t>
            </w:r>
          </w:p>
        </w:tc>
        <w:tc>
          <w:tcPr>
            <w:tcW w:w="1003" w:type="dxa"/>
            <w:shd w:val="clear" w:color="auto" w:fill="E7E6E6"/>
            <w:vAlign w:val="center"/>
          </w:tcPr>
          <w:p w14:paraId="50EFEAA7" w14:textId="77777777" w:rsidR="0019560C" w:rsidRPr="00E17FE7" w:rsidRDefault="0019560C" w:rsidP="00076EE2">
            <w:pPr>
              <w:pStyle w:val="TAC"/>
            </w:pPr>
            <w:r w:rsidRPr="00E17FE7">
              <w:t>90</w:t>
            </w:r>
          </w:p>
        </w:tc>
        <w:tc>
          <w:tcPr>
            <w:tcW w:w="1003" w:type="dxa"/>
            <w:shd w:val="clear" w:color="auto" w:fill="auto"/>
            <w:vAlign w:val="center"/>
          </w:tcPr>
          <w:p w14:paraId="1F09E967" w14:textId="77777777" w:rsidR="0019560C" w:rsidRPr="00E17FE7" w:rsidRDefault="0019560C" w:rsidP="00076EE2">
            <w:pPr>
              <w:pStyle w:val="TAC"/>
            </w:pPr>
            <w:r w:rsidRPr="00E17FE7">
              <w:t>3496</w:t>
            </w:r>
          </w:p>
        </w:tc>
        <w:tc>
          <w:tcPr>
            <w:tcW w:w="1003" w:type="dxa"/>
            <w:shd w:val="clear" w:color="auto" w:fill="E7E6E6"/>
            <w:vAlign w:val="center"/>
          </w:tcPr>
          <w:p w14:paraId="5A4BDB00" w14:textId="77777777" w:rsidR="0019560C" w:rsidRPr="00E17FE7" w:rsidRDefault="0019560C" w:rsidP="00076EE2">
            <w:pPr>
              <w:pStyle w:val="TAC"/>
            </w:pPr>
          </w:p>
        </w:tc>
        <w:tc>
          <w:tcPr>
            <w:tcW w:w="1003" w:type="dxa"/>
            <w:shd w:val="clear" w:color="auto" w:fill="auto"/>
          </w:tcPr>
          <w:p w14:paraId="2B1D6CE3" w14:textId="77777777" w:rsidR="0019560C" w:rsidRPr="00E17FE7" w:rsidRDefault="0019560C" w:rsidP="00076EE2">
            <w:pPr>
              <w:pStyle w:val="TAC"/>
            </w:pPr>
          </w:p>
        </w:tc>
      </w:tr>
    </w:tbl>
    <w:p w14:paraId="1495EEC8" w14:textId="77777777" w:rsidR="0019560C" w:rsidRPr="0048482F" w:rsidRDefault="0019560C" w:rsidP="0019560C"/>
    <w:p w14:paraId="56F62ABF" w14:textId="77777777" w:rsidR="0019560C" w:rsidRPr="0048482F" w:rsidRDefault="0019560C" w:rsidP="0019560C">
      <w:pPr>
        <w:pStyle w:val="B1"/>
      </w:pPr>
      <w:r>
        <w:t>4)</w:t>
      </w:r>
      <w:r>
        <w:tab/>
      </w:r>
      <w:r w:rsidRPr="0048482F">
        <w:t xml:space="preserve">When </w:t>
      </w:r>
      <w:r w:rsidRPr="0048482F">
        <w:rPr>
          <w:position w:val="-10"/>
          <w:lang w:eastAsia="ko-KR"/>
        </w:rPr>
        <w:object w:dxaOrig="1120" w:dyaOrig="300" w14:anchorId="1771ECC9">
          <v:shape id="_x0000_i1044" type="#_x0000_t75" style="width:57.6pt;height:14.4pt" o:ole="">
            <v:imagedata r:id="rId55" o:title=""/>
          </v:shape>
          <o:OLEObject Type="Embed" ProgID="Equation.3" ShapeID="_x0000_i1044" DrawAspect="Content" ObjectID="_1700414966" r:id="rId56"/>
        </w:object>
      </w:r>
      <w:r w:rsidRPr="0048482F">
        <w:rPr>
          <w:lang w:eastAsia="ko-KR"/>
        </w:rPr>
        <w:t>, TBS is determined as follows.</w:t>
      </w:r>
    </w:p>
    <w:p w14:paraId="3CD2D527" w14:textId="77777777" w:rsidR="0019560C" w:rsidRPr="0048482F" w:rsidRDefault="0019560C" w:rsidP="0019560C">
      <w:pPr>
        <w:pStyle w:val="B2"/>
        <w:rPr>
          <w:lang w:eastAsia="ko-KR"/>
        </w:rPr>
      </w:pPr>
      <w:r>
        <w:t>-</w:t>
      </w:r>
      <w:r>
        <w:tab/>
      </w:r>
      <w:r w:rsidRPr="0048482F">
        <w:t xml:space="preserve">quantized intermediate number of information bits </w:t>
      </w:r>
      <w:r w:rsidRPr="00A12C49">
        <w:rPr>
          <w:position w:val="-28"/>
          <w:lang w:eastAsia="ko-KR"/>
        </w:rPr>
        <w:object w:dxaOrig="4000" w:dyaOrig="680" w14:anchorId="0895A760">
          <v:shape id="_x0000_i1045" type="#_x0000_t75" style="width:201.6pt;height:36.6pt" o:ole="">
            <v:imagedata r:id="rId57" o:title=""/>
          </v:shape>
          <o:OLEObject Type="Embed" ProgID="Equation.DSMT4" ShapeID="_x0000_i1045" DrawAspect="Content" ObjectID="_1700414967" r:id="rId58"/>
        </w:object>
      </w:r>
      <w:r w:rsidRPr="0048482F">
        <w:rPr>
          <w:lang w:eastAsia="ko-KR"/>
        </w:rPr>
        <w:t xml:space="preserve">, where </w:t>
      </w:r>
      <w:r w:rsidRPr="0048482F">
        <w:rPr>
          <w:position w:val="-10"/>
          <w:lang w:eastAsia="ko-KR"/>
        </w:rPr>
        <w:object w:dxaOrig="2140" w:dyaOrig="300" w14:anchorId="7042C4DF">
          <v:shape id="_x0000_i1046" type="#_x0000_t75" style="width:107.4pt;height:14.4pt" o:ole="">
            <v:imagedata r:id="rId59" o:title=""/>
          </v:shape>
          <o:OLEObject Type="Embed" ProgID="Equation.3" ShapeID="_x0000_i1046" DrawAspect="Content" ObjectID="_1700414968" r:id="rId60"/>
        </w:object>
      </w:r>
      <w:r w:rsidRPr="0048482F">
        <w:rPr>
          <w:lang w:eastAsia="ko-KR"/>
        </w:rPr>
        <w:t>and ties in the round function are broken towards the next largest integer.</w:t>
      </w:r>
    </w:p>
    <w:p w14:paraId="7F4804FE" w14:textId="77777777" w:rsidR="0019560C" w:rsidRPr="0048482F" w:rsidRDefault="0019560C" w:rsidP="0019560C">
      <w:pPr>
        <w:pStyle w:val="B2"/>
      </w:pPr>
      <w:r>
        <w:t>-</w:t>
      </w:r>
      <w:r>
        <w:tab/>
      </w:r>
      <w:r w:rsidRPr="0048482F">
        <w:t xml:space="preserve">if </w:t>
      </w:r>
      <w:r w:rsidRPr="0048482F">
        <w:rPr>
          <w:position w:val="-6"/>
        </w:rPr>
        <w:object w:dxaOrig="700" w:dyaOrig="240" w14:anchorId="4C87854A">
          <v:shape id="_x0000_i1047" type="#_x0000_t75" style="width:36.6pt;height:14.4pt" o:ole="">
            <v:imagedata r:id="rId61" o:title=""/>
          </v:shape>
          <o:OLEObject Type="Embed" ProgID="Equation.3" ShapeID="_x0000_i1047" DrawAspect="Content" ObjectID="_1700414969" r:id="rId62"/>
        </w:object>
      </w:r>
    </w:p>
    <w:p w14:paraId="08F47D96" w14:textId="77777777" w:rsidR="0019560C" w:rsidRPr="0048482F" w:rsidRDefault="0019560C" w:rsidP="0019560C">
      <w:pPr>
        <w:pStyle w:val="B4"/>
      </w:pPr>
      <w:r w:rsidRPr="000B03BB">
        <w:rPr>
          <w:position w:val="-30"/>
        </w:rPr>
        <w:object w:dxaOrig="2439" w:dyaOrig="700" w14:anchorId="06113F7A">
          <v:shape id="_x0000_i1048" type="#_x0000_t75" style="width:122.4pt;height:36.6pt" o:ole="">
            <v:imagedata r:id="rId63" o:title=""/>
          </v:shape>
          <o:OLEObject Type="Embed" ProgID="Equation.3" ShapeID="_x0000_i1048" DrawAspect="Content" ObjectID="_1700414970" r:id="rId64"/>
        </w:object>
      </w:r>
      <w:r w:rsidRPr="0048482F">
        <w:t xml:space="preserve">, where </w:t>
      </w:r>
      <w:r w:rsidRPr="0048482F">
        <w:rPr>
          <w:position w:val="-30"/>
        </w:rPr>
        <w:object w:dxaOrig="1480" w:dyaOrig="700" w14:anchorId="5EBCEBC2">
          <v:shape id="_x0000_i1049" type="#_x0000_t75" style="width:1in;height:36.6pt" o:ole="">
            <v:imagedata r:id="rId65" o:title=""/>
          </v:shape>
          <o:OLEObject Type="Embed" ProgID="Equation.3" ShapeID="_x0000_i1049" DrawAspect="Content" ObjectID="_1700414971" r:id="rId66"/>
        </w:object>
      </w:r>
    </w:p>
    <w:p w14:paraId="268299F8" w14:textId="77777777" w:rsidR="0019560C" w:rsidRPr="0048482F" w:rsidRDefault="0019560C" w:rsidP="0019560C">
      <w:pPr>
        <w:pStyle w:val="B3"/>
      </w:pPr>
      <w:r w:rsidRPr="0048482F">
        <w:t>else</w:t>
      </w:r>
    </w:p>
    <w:p w14:paraId="7B597497" w14:textId="77777777" w:rsidR="0019560C" w:rsidRPr="0048482F" w:rsidRDefault="0019560C" w:rsidP="0019560C">
      <w:pPr>
        <w:pStyle w:val="B4"/>
      </w:pPr>
      <w:r w:rsidRPr="0048482F">
        <w:t xml:space="preserve">if </w:t>
      </w:r>
      <w:r w:rsidRPr="0048482F">
        <w:rPr>
          <w:position w:val="-10"/>
        </w:rPr>
        <w:object w:dxaOrig="1140" w:dyaOrig="340" w14:anchorId="10AD5369">
          <v:shape id="_x0000_i1050" type="#_x0000_t75" style="width:57.6pt;height:14.4pt" o:ole="">
            <v:imagedata r:id="rId67" o:title=""/>
          </v:shape>
          <o:OLEObject Type="Embed" ProgID="Equation.3" ShapeID="_x0000_i1050" DrawAspect="Content" ObjectID="_1700414972" r:id="rId68"/>
        </w:object>
      </w:r>
    </w:p>
    <w:p w14:paraId="31DAB938" w14:textId="77777777" w:rsidR="0019560C" w:rsidRPr="0048482F" w:rsidRDefault="0019560C" w:rsidP="0019560C">
      <w:pPr>
        <w:pStyle w:val="B5"/>
      </w:pPr>
      <w:r w:rsidRPr="000B03BB">
        <w:rPr>
          <w:position w:val="-30"/>
        </w:rPr>
        <w:object w:dxaOrig="2439" w:dyaOrig="700" w14:anchorId="6465A621">
          <v:shape id="_x0000_i1051" type="#_x0000_t75" style="width:122.4pt;height:36.6pt" o:ole="">
            <v:imagedata r:id="rId69" o:title=""/>
          </v:shape>
          <o:OLEObject Type="Embed" ProgID="Equation.3" ShapeID="_x0000_i1051" DrawAspect="Content" ObjectID="_1700414973" r:id="rId70"/>
        </w:object>
      </w:r>
      <w:r>
        <w:t>,</w:t>
      </w:r>
      <w:r w:rsidRPr="0048482F">
        <w:t xml:space="preserve"> where </w:t>
      </w:r>
      <w:r w:rsidRPr="0048482F">
        <w:rPr>
          <w:position w:val="-30"/>
        </w:rPr>
        <w:object w:dxaOrig="1480" w:dyaOrig="700" w14:anchorId="2AA328AA">
          <v:shape id="_x0000_i1052" type="#_x0000_t75" style="width:1in;height:36.6pt" o:ole="">
            <v:imagedata r:id="rId71" o:title=""/>
          </v:shape>
          <o:OLEObject Type="Embed" ProgID="Equation.3" ShapeID="_x0000_i1052" DrawAspect="Content" ObjectID="_1700414974" r:id="rId72"/>
        </w:object>
      </w:r>
    </w:p>
    <w:p w14:paraId="2F0076A1" w14:textId="77777777" w:rsidR="0019560C" w:rsidRPr="0048482F" w:rsidRDefault="0019560C" w:rsidP="0019560C">
      <w:pPr>
        <w:pStyle w:val="B4"/>
      </w:pPr>
      <w:r w:rsidRPr="0048482F">
        <w:t>else</w:t>
      </w:r>
    </w:p>
    <w:p w14:paraId="3FD3DDCC" w14:textId="77777777" w:rsidR="0019560C" w:rsidRPr="0048482F" w:rsidRDefault="0019560C" w:rsidP="0019560C">
      <w:pPr>
        <w:pStyle w:val="B5"/>
      </w:pPr>
      <w:r w:rsidRPr="0048482F">
        <w:rPr>
          <w:position w:val="-30"/>
        </w:rPr>
        <w:object w:dxaOrig="2220" w:dyaOrig="700" w14:anchorId="505BD215">
          <v:shape id="_x0000_i1053" type="#_x0000_t75" style="width:108.6pt;height:36.6pt" o:ole="">
            <v:imagedata r:id="rId73" o:title=""/>
          </v:shape>
          <o:OLEObject Type="Embed" ProgID="Equation.3" ShapeID="_x0000_i1053" DrawAspect="Content" ObjectID="_1700414975" r:id="rId74"/>
        </w:object>
      </w:r>
    </w:p>
    <w:p w14:paraId="3DF0B6BF" w14:textId="77777777" w:rsidR="0019560C" w:rsidRPr="0048482F" w:rsidRDefault="0019560C" w:rsidP="0019560C">
      <w:pPr>
        <w:pStyle w:val="B4"/>
      </w:pPr>
      <w:r>
        <w:t>e</w:t>
      </w:r>
      <w:r w:rsidRPr="0048482F">
        <w:t>nd</w:t>
      </w:r>
      <w:r>
        <w:t xml:space="preserve"> if</w:t>
      </w:r>
    </w:p>
    <w:p w14:paraId="569F9CD8" w14:textId="77777777" w:rsidR="0019560C" w:rsidRPr="000F693A" w:rsidRDefault="0019560C" w:rsidP="0019560C">
      <w:pPr>
        <w:pStyle w:val="B3"/>
        <w:rPr>
          <w:lang w:val="en-US"/>
        </w:rPr>
      </w:pPr>
      <w:r w:rsidRPr="0048482F">
        <w:lastRenderedPageBreak/>
        <w:t>end</w:t>
      </w:r>
      <w:r>
        <w:rPr>
          <w:lang w:val="en-US"/>
        </w:rPr>
        <w:t xml:space="preserve"> if</w:t>
      </w:r>
    </w:p>
    <w:p w14:paraId="4450F40B" w14:textId="77777777" w:rsidR="0019560C" w:rsidRPr="0048482F" w:rsidRDefault="0019560C" w:rsidP="0019560C">
      <w:pPr>
        <w:ind w:left="284"/>
        <w:rPr>
          <w:i/>
          <w:color w:val="000000"/>
        </w:rPr>
      </w:pPr>
      <w:r w:rsidRPr="0048482F">
        <w:rPr>
          <w:color w:val="000000"/>
        </w:rPr>
        <w:t xml:space="preserve">else if </w:t>
      </w:r>
      <w:r>
        <w:rPr>
          <w:color w:val="000000"/>
        </w:rPr>
        <w:t xml:space="preserve">Table 5.1.3.1-2 is used </w:t>
      </w:r>
      <w:r w:rsidRPr="0048482F">
        <w:rPr>
          <w:color w:val="000000"/>
        </w:rPr>
        <w:t xml:space="preserve">and </w:t>
      </w:r>
      <w:r w:rsidRPr="0048482F">
        <w:rPr>
          <w:color w:val="000000"/>
          <w:position w:val="-10"/>
        </w:rPr>
        <w:object w:dxaOrig="1260" w:dyaOrig="300" w14:anchorId="6D973EAD">
          <v:shape id="_x0000_i1054" type="#_x0000_t75" style="width:64.8pt;height:14.4pt" o:ole="">
            <v:imagedata r:id="rId75" o:title=""/>
          </v:shape>
          <o:OLEObject Type="Embed" ProgID="Equation.3" ShapeID="_x0000_i1054" DrawAspect="Content" ObjectID="_1700414976" r:id="rId76"/>
        </w:object>
      </w:r>
      <w:r w:rsidRPr="0048482F">
        <w:rPr>
          <w:i/>
          <w:color w:val="000000"/>
        </w:rPr>
        <w:t xml:space="preserve">, </w:t>
      </w:r>
    </w:p>
    <w:p w14:paraId="70AF2136" w14:textId="77777777" w:rsidR="0019560C" w:rsidRPr="0048482F" w:rsidRDefault="0019560C" w:rsidP="0019560C">
      <w:pPr>
        <w:pStyle w:val="B2"/>
        <w:rPr>
          <w:i/>
        </w:rPr>
      </w:pPr>
      <w:r>
        <w:rPr>
          <w:lang w:eastAsia="ko-KR"/>
        </w:rPr>
        <w:t>-</w:t>
      </w:r>
      <w:r>
        <w:rPr>
          <w:lang w:eastAsia="ko-KR"/>
        </w:rPr>
        <w:tab/>
      </w:r>
      <w:r w:rsidRPr="0048482F">
        <w:rPr>
          <w:lang w:eastAsia="ko-KR"/>
        </w:rPr>
        <w:t xml:space="preserve">the TBS is assumed to be as determined from the DCI transported in the latest PDCCH for the same transport block using </w:t>
      </w:r>
      <w:r w:rsidRPr="0048482F">
        <w:rPr>
          <w:position w:val="-10"/>
        </w:rPr>
        <w:object w:dxaOrig="1219" w:dyaOrig="300" w14:anchorId="5E4C64E3">
          <v:shape id="_x0000_i1055" type="#_x0000_t75" style="width:57.6pt;height:14.4pt" o:ole="">
            <v:imagedata r:id="rId21" o:title=""/>
          </v:shape>
          <o:OLEObject Type="Embed" ProgID="Equation.3" ShapeID="_x0000_i1055" DrawAspect="Content" ObjectID="_1700414977" r:id="rId77"/>
        </w:object>
      </w:r>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≤27</m:t>
        </m:r>
      </m:oMath>
      <w:r w:rsidRPr="0048482F">
        <w:instrText xml:space="preserve"> </w:instrText>
      </w:r>
      <w:r w:rsidRPr="0048482F">
        <w:fldChar w:fldCharType="end"/>
      </w:r>
      <w:r w:rsidRPr="0048482F">
        <w:t xml:space="preserve">. </w:t>
      </w:r>
      <w:r w:rsidRPr="0048482F">
        <w:rPr>
          <w:rFonts w:eastAsia="Batang"/>
          <w:lang w:eastAsia="ko-KR"/>
        </w:rPr>
        <w:t>If</w:t>
      </w:r>
      <w:r w:rsidRPr="0048482F">
        <w:t xml:space="preserve"> there is no PDCCH</w:t>
      </w:r>
      <w:r w:rsidRPr="0048482F">
        <w:rPr>
          <w:rFonts w:eastAsia="Batang"/>
          <w:lang w:eastAsia="ko-KR"/>
        </w:rPr>
        <w:t xml:space="preserve"> for the same transport block using </w:t>
      </w:r>
      <w:r w:rsidRPr="0048482F">
        <w:rPr>
          <w:position w:val="-10"/>
        </w:rPr>
        <w:object w:dxaOrig="1219" w:dyaOrig="300" w14:anchorId="33C743FD">
          <v:shape id="_x0000_i1056" type="#_x0000_t75" style="width:57.6pt;height:14.4pt" o:ole="">
            <v:imagedata r:id="rId21" o:title=""/>
          </v:shape>
          <o:OLEObject Type="Embed" ProgID="Equation.3" ShapeID="_x0000_i1056" DrawAspect="Content" ObjectID="_1700414978" r:id="rId78"/>
        </w:object>
      </w:r>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≤27</m:t>
        </m:r>
      </m:oMath>
      <w:r w:rsidRPr="0048482F">
        <w:instrText xml:space="preserve"> </w:instrText>
      </w:r>
      <w:r w:rsidRPr="0048482F">
        <w:fldChar w:fldCharType="end"/>
      </w:r>
      <w:r w:rsidRPr="0048482F">
        <w:t xml:space="preserve">, and if the initial PDSCH </w:t>
      </w:r>
      <w:r w:rsidRPr="0048482F">
        <w:rPr>
          <w:rFonts w:eastAsia="Batang"/>
          <w:lang w:eastAsia="ko-KR"/>
        </w:rPr>
        <w:t xml:space="preserve">for the same transport block </w:t>
      </w:r>
      <w:r w:rsidRPr="0048482F">
        <w:t xml:space="preserve">is semi-persistently scheduled, the TBS shall be determined from the most recent semi-persistent scheduling </w:t>
      </w:r>
      <w:r w:rsidRPr="0048482F">
        <w:rPr>
          <w:rFonts w:eastAsia="Batang"/>
          <w:lang w:eastAsia="ko-KR"/>
        </w:rPr>
        <w:t xml:space="preserve">assignment </w:t>
      </w:r>
      <w:r w:rsidRPr="0048482F">
        <w:t>PDCCH.</w:t>
      </w:r>
    </w:p>
    <w:p w14:paraId="0A6BEAF7" w14:textId="50249299" w:rsidR="00C42FE7" w:rsidRPr="0048482F" w:rsidRDefault="00C42FE7" w:rsidP="00C42FE7">
      <w:pPr>
        <w:ind w:left="284"/>
        <w:rPr>
          <w:ins w:id="385" w:author="Enescu, Mihai (Nokia - FI/Espoo)" w:date="2021-10-25T12:17:00Z"/>
          <w:i/>
          <w:color w:val="000000"/>
        </w:rPr>
      </w:pPr>
      <w:ins w:id="386" w:author="Enescu, Mihai (Nokia - FI/Espoo)" w:date="2021-10-25T12:17:00Z">
        <w:r w:rsidRPr="0048482F">
          <w:rPr>
            <w:color w:val="000000"/>
          </w:rPr>
          <w:t xml:space="preserve">else if </w:t>
        </w:r>
        <w:r>
          <w:rPr>
            <w:color w:val="000000"/>
          </w:rPr>
          <w:t>Table 5.1.3.1-</w:t>
        </w:r>
      </w:ins>
      <w:ins w:id="387" w:author="Enescu, Mihai (Nokia - FI/Espoo)" w:date="2021-10-25T12:18:00Z">
        <w:r>
          <w:rPr>
            <w:color w:val="000000"/>
            <w:lang w:val="en-FI"/>
          </w:rPr>
          <w:t>4</w:t>
        </w:r>
      </w:ins>
      <w:ins w:id="388" w:author="Enescu, Mihai (Nokia - FI/Espoo)" w:date="2021-10-25T12:17:00Z">
        <w:r>
          <w:rPr>
            <w:color w:val="000000"/>
          </w:rPr>
          <w:t xml:space="preserve"> is used </w:t>
        </w:r>
        <w:r w:rsidRPr="0048482F">
          <w:rPr>
            <w:color w:val="000000"/>
          </w:rPr>
          <w:t xml:space="preserve">and </w:t>
        </w:r>
      </w:ins>
      <m:oMath>
        <m:r>
          <w:ins w:id="389" w:author="Enescu, Mihai (Nokia - FI/Espoo)" w:date="2021-10-25T12:18:00Z">
            <w:rPr>
              <w:rFonts w:ascii="Cambria Math"/>
              <w:color w:val="000000"/>
            </w:rPr>
            <m:t>27</m:t>
          </w:ins>
        </m:r>
        <m:r>
          <w:ins w:id="390" w:author="Enescu, Mihai (Nokia - FI/Espoo)" w:date="2021-10-25T12:18:00Z">
            <w:rPr>
              <w:rFonts w:ascii="Cambria Math"/>
              <w:color w:val="000000"/>
            </w:rPr>
            <m:t>≤</m:t>
          </w:ins>
        </m:r>
        <m:sSub>
          <m:sSubPr>
            <m:ctrlPr>
              <w:ins w:id="391" w:author="Enescu, Mihai (Nokia - FI/Espoo)" w:date="2021-10-25T12:18:00Z">
                <w:rPr>
                  <w:rFonts w:ascii="Cambria Math" w:hAnsi="Cambria Math"/>
                  <w:i/>
                  <w:color w:val="000000"/>
                </w:rPr>
              </w:ins>
            </m:ctrlPr>
          </m:sSubPr>
          <m:e>
            <m:r>
              <w:ins w:id="392" w:author="Enescu, Mihai (Nokia - FI/Espoo)" w:date="2021-10-25T12:18:00Z">
                <w:rPr>
                  <w:rFonts w:ascii="Cambria Math"/>
                  <w:color w:val="000000"/>
                </w:rPr>
                <m:t>I</m:t>
              </w:ins>
            </m:r>
          </m:e>
          <m:sub>
            <m:r>
              <w:ins w:id="393" w:author="Enescu, Mihai (Nokia - FI/Espoo)" w:date="2021-10-25T12:18:00Z">
                <w:rPr>
                  <w:rFonts w:ascii="Cambria Math"/>
                  <w:color w:val="000000"/>
                </w:rPr>
                <m:t>MCS</m:t>
              </w:ins>
            </m:r>
          </m:sub>
        </m:sSub>
        <m:r>
          <w:ins w:id="394" w:author="Enescu, Mihai (Nokia - FI/Espoo)" w:date="2021-10-25T12:18:00Z">
            <w:rPr>
              <w:rFonts w:ascii="Cambria Math"/>
              <w:color w:val="000000"/>
            </w:rPr>
            <m:t>≤</m:t>
          </w:ins>
        </m:r>
        <m:r>
          <w:ins w:id="395" w:author="Enescu, Mihai (Nokia - FI/Espoo)" w:date="2021-10-25T12:18:00Z">
            <w:rPr>
              <w:rFonts w:ascii="Cambria Math"/>
              <w:color w:val="000000"/>
            </w:rPr>
            <m:t>31</m:t>
          </w:ins>
        </m:r>
      </m:oMath>
      <w:ins w:id="396" w:author="Enescu, Mihai (Nokia - FI/Espoo)" w:date="2021-10-25T12:17:00Z">
        <w:r w:rsidRPr="0048482F">
          <w:rPr>
            <w:i/>
            <w:color w:val="000000"/>
          </w:rPr>
          <w:t xml:space="preserve">, </w:t>
        </w:r>
      </w:ins>
    </w:p>
    <w:p w14:paraId="6921B682" w14:textId="0D74EF13" w:rsidR="00C42FE7" w:rsidRPr="0048482F" w:rsidRDefault="00C42FE7" w:rsidP="00C42FE7">
      <w:pPr>
        <w:pStyle w:val="B2"/>
        <w:rPr>
          <w:ins w:id="397" w:author="Enescu, Mihai (Nokia - FI/Espoo)" w:date="2021-10-25T12:17:00Z"/>
          <w:i/>
        </w:rPr>
      </w:pPr>
      <w:ins w:id="398" w:author="Enescu, Mihai (Nokia - FI/Espoo)" w:date="2021-10-25T12:17:00Z">
        <w:r>
          <w:rPr>
            <w:lang w:eastAsia="ko-KR"/>
          </w:rPr>
          <w:t>-</w:t>
        </w:r>
        <w:r>
          <w:rPr>
            <w:lang w:eastAsia="ko-KR"/>
          </w:rPr>
          <w:tab/>
        </w:r>
        <w:r w:rsidRPr="0048482F">
          <w:rPr>
            <w:lang w:eastAsia="ko-KR"/>
          </w:rPr>
          <w:t xml:space="preserve">the TBS is assumed to be as determined from the DCI transported in the latest PDCCH for the same transport block using </w:t>
        </w:r>
      </w:ins>
      <m:oMath>
        <m:r>
          <w:ins w:id="399" w:author="Enescu, Mihai (Nokia - FI/Espoo)" w:date="2021-10-25T12:18:00Z">
            <w:rPr>
              <w:rFonts w:ascii="Cambria Math"/>
            </w:rPr>
            <m:t>0</m:t>
          </w:ins>
        </m:r>
        <m:r>
          <w:ins w:id="400" w:author="Enescu, Mihai (Nokia - FI/Espoo)" w:date="2021-10-25T12:18:00Z">
            <w:rPr>
              <w:rFonts w:ascii="Cambria Math"/>
            </w:rPr>
            <m:t>≤</m:t>
          </w:ins>
        </m:r>
        <m:sSub>
          <m:sSubPr>
            <m:ctrlPr>
              <w:ins w:id="401" w:author="Enescu, Mihai (Nokia - FI/Espoo)" w:date="2021-10-25T12:18:00Z">
                <w:rPr>
                  <w:rFonts w:ascii="Cambria Math" w:hAnsi="Cambria Math"/>
                  <w:i/>
                </w:rPr>
              </w:ins>
            </m:ctrlPr>
          </m:sSubPr>
          <m:e>
            <m:r>
              <w:ins w:id="402" w:author="Enescu, Mihai (Nokia - FI/Espoo)" w:date="2021-10-25T12:18:00Z">
                <w:rPr>
                  <w:rFonts w:ascii="Cambria Math"/>
                </w:rPr>
                <m:t>I</m:t>
              </w:ins>
            </m:r>
          </m:e>
          <m:sub>
            <m:r>
              <w:ins w:id="403" w:author="Enescu, Mihai (Nokia - FI/Espoo)" w:date="2021-10-25T12:18:00Z">
                <w:rPr>
                  <w:rFonts w:ascii="Cambria Math"/>
                </w:rPr>
                <m:t>MCS</m:t>
              </w:ins>
            </m:r>
          </m:sub>
        </m:sSub>
        <m:r>
          <w:ins w:id="404" w:author="Enescu, Mihai (Nokia - FI/Espoo)" w:date="2021-10-25T12:18:00Z">
            <w:rPr>
              <w:rFonts w:ascii="Cambria Math"/>
            </w:rPr>
            <m:t>≤</m:t>
          </w:ins>
        </m:r>
        <m:r>
          <w:ins w:id="405" w:author="Enescu, Mihai (Nokia - FI/Espoo)" w:date="2021-10-25T12:18:00Z">
            <w:rPr>
              <w:rFonts w:ascii="Cambria Math"/>
            </w:rPr>
            <m:t>26</m:t>
          </w:ins>
        </m:r>
      </m:oMath>
      <w:ins w:id="406" w:author="Enescu, Mihai (Nokia - FI/Espoo)" w:date="2021-10-25T12:17:00Z">
        <w:r w:rsidRPr="0048482F">
          <w:fldChar w:fldCharType="begin"/>
        </w:r>
        <w:r w:rsidRPr="0048482F">
          <w:instrText xml:space="preserve"> QUOTE </w:instrText>
        </w:r>
      </w:ins>
      <m:oMath>
        <m:r>
          <w:ins w:id="407" w:author="Enescu, Mihai (Nokia - FI/Espoo)" w:date="2021-10-25T12:17:00Z">
            <m:rPr>
              <m:sty m:val="p"/>
            </m:rPr>
            <w:rPr>
              <w:rFonts w:ascii="Cambria Math" w:hAnsi="Cambria Math"/>
              <w:lang w:eastAsia="ja-JP"/>
            </w:rPr>
            <m:t xml:space="preserve">0 ≤ </m:t>
          </w:ins>
        </m:r>
        <m:sSub>
          <m:sSubPr>
            <m:ctrlPr>
              <w:ins w:id="408" w:author="Enescu, Mihai (Nokia - FI/Espoo)" w:date="2021-10-25T12:17:00Z">
                <w:rPr>
                  <w:rFonts w:ascii="Cambria Math" w:hAnsi="Cambria Math"/>
                  <w:i/>
                  <w:lang w:eastAsia="ja-JP"/>
                </w:rPr>
              </w:ins>
            </m:ctrlPr>
          </m:sSubPr>
          <m:e>
            <m:r>
              <w:ins w:id="409" w:author="Enescu, Mihai (Nokia - FI/Espoo)" w:date="2021-10-25T12:17:00Z">
                <m:rPr>
                  <m:sty m:val="p"/>
                </m:rPr>
                <w:rPr>
                  <w:rFonts w:ascii="Cambria Math" w:hAnsi="Cambria Math"/>
                  <w:lang w:eastAsia="ja-JP"/>
                </w:rPr>
                <m:t>I</m:t>
              </w:ins>
            </m:r>
          </m:e>
          <m:sub>
            <m:r>
              <w:ins w:id="410" w:author="Enescu, Mihai (Nokia - FI/Espoo)" w:date="2021-10-25T12:17:00Z">
                <m:rPr>
                  <m:sty m:val="p"/>
                </m:rPr>
                <w:rPr>
                  <w:rFonts w:ascii="Cambria Math" w:hAnsi="Cambria Math"/>
                  <w:lang w:eastAsia="ja-JP"/>
                </w:rPr>
                <m:t xml:space="preserve">MCS </m:t>
              </w:ins>
            </m:r>
          </m:sub>
        </m:sSub>
        <m:r>
          <w:ins w:id="411" w:author="Enescu, Mihai (Nokia - FI/Espoo)" w:date="2021-10-25T12:17:00Z">
            <m:rPr>
              <m:sty m:val="p"/>
            </m:rPr>
            <w:rPr>
              <w:rFonts w:ascii="Cambria Math" w:hAnsi="Cambria Math"/>
              <w:lang w:eastAsia="ja-JP"/>
            </w:rPr>
            <m:t>≤27</m:t>
          </w:ins>
        </m:r>
      </m:oMath>
      <w:ins w:id="412" w:author="Enescu, Mihai (Nokia - FI/Espoo)" w:date="2021-10-25T12:17:00Z">
        <w:r w:rsidRPr="0048482F">
          <w:instrText xml:space="preserve"> </w:instrText>
        </w:r>
        <w:r w:rsidRPr="0048482F">
          <w:fldChar w:fldCharType="end"/>
        </w:r>
        <w:r w:rsidRPr="0048482F">
          <w:t xml:space="preserve">. </w:t>
        </w:r>
        <w:r w:rsidRPr="0048482F">
          <w:rPr>
            <w:rFonts w:eastAsia="Batang"/>
            <w:lang w:eastAsia="ko-KR"/>
          </w:rPr>
          <w:t>If</w:t>
        </w:r>
        <w:r w:rsidRPr="0048482F">
          <w:t xml:space="preserve"> there is no PDCCH</w:t>
        </w:r>
        <w:r w:rsidRPr="0048482F">
          <w:rPr>
            <w:rFonts w:eastAsia="Batang"/>
            <w:lang w:eastAsia="ko-KR"/>
          </w:rPr>
          <w:t xml:space="preserve"> for the same transport block using </w:t>
        </w:r>
      </w:ins>
      <m:oMath>
        <m:r>
          <w:ins w:id="413" w:author="Enescu, Mihai (Nokia - FI/Espoo)" w:date="2021-10-25T12:19:00Z">
            <w:rPr>
              <w:rFonts w:ascii="Cambria Math"/>
            </w:rPr>
            <m:t>0</m:t>
          </w:ins>
        </m:r>
        <m:r>
          <w:ins w:id="414" w:author="Enescu, Mihai (Nokia - FI/Espoo)" w:date="2021-10-25T12:19:00Z">
            <w:rPr>
              <w:rFonts w:ascii="Cambria Math"/>
            </w:rPr>
            <m:t>≤</m:t>
          </w:ins>
        </m:r>
        <m:sSub>
          <m:sSubPr>
            <m:ctrlPr>
              <w:ins w:id="415" w:author="Enescu, Mihai (Nokia - FI/Espoo)" w:date="2021-10-25T12:19:00Z">
                <w:rPr>
                  <w:rFonts w:ascii="Cambria Math" w:hAnsi="Cambria Math"/>
                  <w:i/>
                </w:rPr>
              </w:ins>
            </m:ctrlPr>
          </m:sSubPr>
          <m:e>
            <m:r>
              <w:ins w:id="416" w:author="Enescu, Mihai (Nokia - FI/Espoo)" w:date="2021-10-25T12:19:00Z">
                <w:rPr>
                  <w:rFonts w:ascii="Cambria Math"/>
                </w:rPr>
                <m:t>I</m:t>
              </w:ins>
            </m:r>
          </m:e>
          <m:sub>
            <m:r>
              <w:ins w:id="417" w:author="Enescu, Mihai (Nokia - FI/Espoo)" w:date="2021-10-25T12:19:00Z">
                <w:rPr>
                  <w:rFonts w:ascii="Cambria Math"/>
                </w:rPr>
                <m:t>MCS</m:t>
              </w:ins>
            </m:r>
          </m:sub>
        </m:sSub>
        <m:r>
          <w:ins w:id="418" w:author="Enescu, Mihai (Nokia - FI/Espoo)" w:date="2021-10-25T12:19:00Z">
            <w:rPr>
              <w:rFonts w:ascii="Cambria Math"/>
            </w:rPr>
            <m:t>≤</m:t>
          </w:ins>
        </m:r>
        <m:r>
          <w:ins w:id="419" w:author="Enescu, Mihai (Nokia - FI/Espoo)" w:date="2021-10-25T12:19:00Z">
            <w:rPr>
              <w:rFonts w:ascii="Cambria Math"/>
            </w:rPr>
            <m:t>26</m:t>
          </w:ins>
        </m:r>
      </m:oMath>
      <w:ins w:id="420" w:author="Enescu, Mihai (Nokia - FI/Espoo)" w:date="2021-10-25T12:17:00Z">
        <w:r w:rsidRPr="0048482F">
          <w:fldChar w:fldCharType="begin"/>
        </w:r>
        <w:r w:rsidRPr="0048482F">
          <w:instrText xml:space="preserve"> QUOTE </w:instrText>
        </w:r>
      </w:ins>
      <m:oMath>
        <m:r>
          <w:ins w:id="421" w:author="Enescu, Mihai (Nokia - FI/Espoo)" w:date="2021-10-25T12:17:00Z">
            <m:rPr>
              <m:sty m:val="p"/>
            </m:rPr>
            <w:rPr>
              <w:rFonts w:ascii="Cambria Math" w:hAnsi="Cambria Math"/>
              <w:lang w:eastAsia="ja-JP"/>
            </w:rPr>
            <m:t xml:space="preserve">0 ≤ </m:t>
          </w:ins>
        </m:r>
        <m:sSub>
          <m:sSubPr>
            <m:ctrlPr>
              <w:ins w:id="422" w:author="Enescu, Mihai (Nokia - FI/Espoo)" w:date="2021-10-25T12:17:00Z">
                <w:rPr>
                  <w:rFonts w:ascii="Cambria Math" w:hAnsi="Cambria Math"/>
                  <w:i/>
                  <w:lang w:eastAsia="ja-JP"/>
                </w:rPr>
              </w:ins>
            </m:ctrlPr>
          </m:sSubPr>
          <m:e>
            <m:r>
              <w:ins w:id="423" w:author="Enescu, Mihai (Nokia - FI/Espoo)" w:date="2021-10-25T12:17:00Z">
                <m:rPr>
                  <m:sty m:val="p"/>
                </m:rPr>
                <w:rPr>
                  <w:rFonts w:ascii="Cambria Math" w:hAnsi="Cambria Math"/>
                  <w:lang w:eastAsia="ja-JP"/>
                </w:rPr>
                <m:t>I</m:t>
              </w:ins>
            </m:r>
          </m:e>
          <m:sub>
            <m:r>
              <w:ins w:id="424" w:author="Enescu, Mihai (Nokia - FI/Espoo)" w:date="2021-10-25T12:17:00Z">
                <m:rPr>
                  <m:sty m:val="p"/>
                </m:rPr>
                <w:rPr>
                  <w:rFonts w:ascii="Cambria Math" w:hAnsi="Cambria Math"/>
                  <w:lang w:eastAsia="ja-JP"/>
                </w:rPr>
                <m:t xml:space="preserve">MCS </m:t>
              </w:ins>
            </m:r>
          </m:sub>
        </m:sSub>
        <m:r>
          <w:ins w:id="425" w:author="Enescu, Mihai (Nokia - FI/Espoo)" w:date="2021-10-25T12:17:00Z">
            <m:rPr>
              <m:sty m:val="p"/>
            </m:rPr>
            <w:rPr>
              <w:rFonts w:ascii="Cambria Math" w:hAnsi="Cambria Math"/>
              <w:lang w:eastAsia="ja-JP"/>
            </w:rPr>
            <m:t>≤27</m:t>
          </w:ins>
        </m:r>
      </m:oMath>
      <w:ins w:id="426" w:author="Enescu, Mihai (Nokia - FI/Espoo)" w:date="2021-10-25T12:17:00Z">
        <w:r w:rsidRPr="0048482F">
          <w:instrText xml:space="preserve"> </w:instrText>
        </w:r>
        <w:r w:rsidRPr="0048482F">
          <w:fldChar w:fldCharType="end"/>
        </w:r>
        <w:r w:rsidRPr="0048482F">
          <w:t xml:space="preserve">, and if the initial PDSCH </w:t>
        </w:r>
        <w:r w:rsidRPr="0048482F">
          <w:rPr>
            <w:rFonts w:eastAsia="Batang"/>
            <w:lang w:eastAsia="ko-KR"/>
          </w:rPr>
          <w:t xml:space="preserve">for the same transport block </w:t>
        </w:r>
        <w:r w:rsidRPr="0048482F">
          <w:t xml:space="preserve">is semi-persistently scheduled, the TBS shall be determined from the most recent semi-persistent scheduling </w:t>
        </w:r>
        <w:r w:rsidRPr="0048482F">
          <w:rPr>
            <w:rFonts w:eastAsia="Batang"/>
            <w:lang w:eastAsia="ko-KR"/>
          </w:rPr>
          <w:t xml:space="preserve">assignment </w:t>
        </w:r>
        <w:r w:rsidRPr="0048482F">
          <w:t>PDCCH.</w:t>
        </w:r>
      </w:ins>
    </w:p>
    <w:p w14:paraId="0999FEF2" w14:textId="0B545461" w:rsidR="0019560C" w:rsidRPr="0048482F" w:rsidRDefault="0019560C" w:rsidP="0019560C">
      <w:pPr>
        <w:ind w:left="284"/>
        <w:rPr>
          <w:i/>
          <w:color w:val="000000"/>
        </w:rPr>
      </w:pPr>
      <w:r w:rsidRPr="0048482F">
        <w:rPr>
          <w:color w:val="000000"/>
        </w:rPr>
        <w:t>else</w:t>
      </w:r>
      <w:r w:rsidRPr="0048482F">
        <w:rPr>
          <w:i/>
          <w:color w:val="000000"/>
        </w:rPr>
        <w:t xml:space="preserve"> </w:t>
      </w:r>
    </w:p>
    <w:p w14:paraId="73D633CC" w14:textId="77777777" w:rsidR="0019560C" w:rsidRPr="0048482F" w:rsidRDefault="0019560C" w:rsidP="0019560C">
      <w:pPr>
        <w:pStyle w:val="B2"/>
        <w:rPr>
          <w:i/>
        </w:rPr>
      </w:pPr>
      <w:r w:rsidRPr="0048482F">
        <w:t>-</w:t>
      </w:r>
      <w:r w:rsidRPr="0048482F">
        <w:tab/>
      </w:r>
      <w:r w:rsidRPr="0048482F">
        <w:rPr>
          <w:lang w:eastAsia="ko-KR"/>
        </w:rPr>
        <w:t xml:space="preserve">the TBS is assumed to be as determined from the DCI transported in the latest PDCCH for the same transport block using </w:t>
      </w:r>
      <w:r w:rsidRPr="0048482F">
        <w:rPr>
          <w:position w:val="-10"/>
        </w:rPr>
        <w:object w:dxaOrig="1180" w:dyaOrig="300" w14:anchorId="7E880D7C">
          <v:shape id="_x0000_i1057" type="#_x0000_t75" style="width:57.6pt;height:14.4pt" o:ole="">
            <v:imagedata r:id="rId79" o:title=""/>
          </v:shape>
          <o:OLEObject Type="Embed" ProgID="Equation.3" ShapeID="_x0000_i1057" DrawAspect="Content" ObjectID="_1700414979" r:id="rId80"/>
        </w:object>
      </w:r>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≤28</m:t>
        </m:r>
      </m:oMath>
      <w:r w:rsidRPr="0048482F">
        <w:instrText xml:space="preserve"> </w:instrText>
      </w:r>
      <w:r w:rsidRPr="0048482F">
        <w:fldChar w:fldCharType="end"/>
      </w:r>
      <w:r w:rsidRPr="0048482F">
        <w:t xml:space="preserve">. </w:t>
      </w:r>
      <w:r w:rsidRPr="0048482F">
        <w:rPr>
          <w:rFonts w:eastAsia="Batang"/>
          <w:lang w:eastAsia="ko-KR"/>
        </w:rPr>
        <w:t>If</w:t>
      </w:r>
      <w:r w:rsidRPr="0048482F">
        <w:t xml:space="preserve"> there is no PDCCH</w:t>
      </w:r>
      <w:r w:rsidRPr="0048482F">
        <w:rPr>
          <w:rFonts w:eastAsia="Batang"/>
          <w:lang w:eastAsia="ko-KR"/>
        </w:rPr>
        <w:t xml:space="preserve"> for the same transport block using</w:t>
      </w:r>
      <w:r w:rsidRPr="0048482F">
        <w:rPr>
          <w:position w:val="-10"/>
        </w:rPr>
        <w:object w:dxaOrig="1180" w:dyaOrig="300" w14:anchorId="447A4050">
          <v:shape id="_x0000_i1058" type="#_x0000_t75" style="width:57.6pt;height:14.4pt" o:ole="">
            <v:imagedata r:id="rId81" o:title=""/>
          </v:shape>
          <o:OLEObject Type="Embed" ProgID="Equation.3" ShapeID="_x0000_i1058" DrawAspect="Content" ObjectID="_1700414980" r:id="rId82"/>
        </w:object>
      </w:r>
      <w:r w:rsidRPr="0048482F">
        <w:fldChar w:fldCharType="begin"/>
      </w:r>
      <w:r w:rsidRPr="0048482F">
        <w:instrText xml:space="preserve"> QUOTE </w:instrText>
      </w:r>
      <m:oMath>
        <m:r>
          <m:rPr>
            <m:sty m:val="p"/>
          </m:rPr>
          <w:rPr>
            <w:rFonts w:ascii="Cambria Math" w:eastAsia="Batang" w:hAnsi="Cambria Math"/>
            <w:color w:val="FF0000"/>
            <w:lang w:eastAsia="ko-KR"/>
          </w:rPr>
          <m:t xml:space="preserve"> </m:t>
        </m:r>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≤28</m:t>
        </m:r>
      </m:oMath>
      <w:r w:rsidRPr="0048482F">
        <w:instrText xml:space="preserve"> </w:instrText>
      </w:r>
      <w:r w:rsidRPr="0048482F">
        <w:fldChar w:fldCharType="end"/>
      </w:r>
      <w:r w:rsidRPr="0048482F">
        <w:t xml:space="preserve">, and if the initial PDSCH </w:t>
      </w:r>
      <w:r w:rsidRPr="0048482F">
        <w:rPr>
          <w:rFonts w:eastAsia="Batang"/>
          <w:lang w:eastAsia="ko-KR"/>
        </w:rPr>
        <w:t xml:space="preserve">for the same transport block </w:t>
      </w:r>
      <w:r w:rsidRPr="0048482F">
        <w:t xml:space="preserve">is semi-persistently scheduled, the TBS shall be determined from the most recent semi-persistent scheduling </w:t>
      </w:r>
      <w:r w:rsidRPr="0048482F">
        <w:rPr>
          <w:rFonts w:eastAsia="Batang"/>
          <w:lang w:eastAsia="ko-KR"/>
        </w:rPr>
        <w:t xml:space="preserve">assignment </w:t>
      </w:r>
      <w:r w:rsidRPr="0048482F">
        <w:t>PDCCH.</w:t>
      </w:r>
    </w:p>
    <w:p w14:paraId="7B8E078D" w14:textId="77777777" w:rsidR="0019560C" w:rsidRDefault="0019560C" w:rsidP="0019560C">
      <w:pPr>
        <w:rPr>
          <w:color w:val="000000"/>
        </w:rPr>
      </w:pPr>
      <w:bookmarkStart w:id="427" w:name="_Hlk512927540"/>
      <w:r w:rsidRPr="0037705C">
        <w:rPr>
          <w:color w:val="000000"/>
        </w:rPr>
        <w:t>The UE is not expected to receive a PDSCH assigned by a PDCCH with CRC scrambled by SI-RNTI with a TBS exceeding 2976 bits.</w:t>
      </w:r>
    </w:p>
    <w:p w14:paraId="12C4A28A" w14:textId="77777777" w:rsidR="0019560C" w:rsidRPr="005955C5" w:rsidRDefault="0019560C" w:rsidP="0019560C">
      <w:r w:rsidRPr="005955C5">
        <w:t xml:space="preserve">For a UE configured with </w:t>
      </w:r>
      <w:r>
        <w:t xml:space="preserve">the higher layer parameter </w:t>
      </w:r>
      <w:proofErr w:type="spellStart"/>
      <w:r w:rsidRPr="007E12E1">
        <w:rPr>
          <w:i/>
          <w:iCs/>
        </w:rPr>
        <w:t>repetitionScheme</w:t>
      </w:r>
      <w:proofErr w:type="spellEnd"/>
      <w:r>
        <w:t xml:space="preserve"> set </w:t>
      </w:r>
      <w:r w:rsidRPr="006A2587">
        <w:t xml:space="preserve">to </w:t>
      </w:r>
      <w:r>
        <w:t>'</w:t>
      </w:r>
      <w:proofErr w:type="spellStart"/>
      <w:r w:rsidRPr="006A2587">
        <w:t>fdmSchemeB</w:t>
      </w:r>
      <w:proofErr w:type="spellEnd"/>
      <w:r>
        <w:t>'</w:t>
      </w:r>
      <w:r w:rsidRPr="005955C5">
        <w:rPr>
          <w:i/>
        </w:rPr>
        <w:t xml:space="preserve"> </w:t>
      </w:r>
      <w:r w:rsidRPr="005955C5">
        <w:rPr>
          <w:kern w:val="2"/>
          <w:lang w:eastAsia="zh-CN"/>
        </w:rPr>
        <w:t>and</w:t>
      </w:r>
      <w:r w:rsidRPr="005955C5">
        <w:t xml:space="preserve"> indicated with two TCI states in a codepoint of the DCI field </w:t>
      </w:r>
      <w:r w:rsidRPr="005955C5">
        <w:rPr>
          <w:i/>
        </w:rPr>
        <w:t>'Transmission Configuration Indication</w:t>
      </w:r>
      <w:r>
        <w:rPr>
          <w:i/>
        </w:rPr>
        <w:t>'</w:t>
      </w:r>
      <w:r w:rsidRPr="005955C5">
        <w:t xml:space="preserve"> and DM-RS port(s) within one CDM group in the DCI field </w:t>
      </w:r>
      <w:r>
        <w:t>'</w:t>
      </w:r>
      <w:r w:rsidRPr="005955C5">
        <w:rPr>
          <w:i/>
        </w:rPr>
        <w:t>Antenna Port(s)</w:t>
      </w:r>
      <w:r>
        <w:t>'</w:t>
      </w:r>
      <w:r w:rsidRPr="005955C5">
        <w:t xml:space="preserve">, the TBS determination follows the steps 1-4 with the following modification in step 1: </w:t>
      </w:r>
      <w:r w:rsidRPr="005955C5">
        <w:rPr>
          <w:lang w:eastAsia="ko-KR"/>
        </w:rPr>
        <w:t>a UE determines the total number of REs allocated for PDSCH (</w:t>
      </w:r>
      <w:r w:rsidRPr="005955C5">
        <w:rPr>
          <w:position w:val="-10"/>
          <w:lang w:eastAsia="ko-KR"/>
        </w:rPr>
        <w:object w:dxaOrig="420" w:dyaOrig="360" w14:anchorId="2102170E">
          <v:shape id="_x0000_i1059" type="#_x0000_t75" style="width:21.6pt;height:21.6pt" o:ole="">
            <v:imagedata r:id="rId39" o:title=""/>
          </v:shape>
          <o:OLEObject Type="Embed" ProgID="Equation.3" ShapeID="_x0000_i1059" DrawAspect="Content" ObjectID="_1700414981" r:id="rId83"/>
        </w:object>
      </w:r>
      <w:r w:rsidRPr="005955C5">
        <w:rPr>
          <w:lang w:val="en-US" w:eastAsia="ko-KR"/>
        </w:rPr>
        <w:t>)</w:t>
      </w:r>
      <w:r w:rsidRPr="005955C5">
        <w:rPr>
          <w:lang w:eastAsia="ko-KR"/>
        </w:rPr>
        <w:fldChar w:fldCharType="begin"/>
      </w:r>
      <w:r w:rsidRPr="005955C5">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m:t>
        </m:r>
      </m:oMath>
      <w:r w:rsidRPr="005955C5">
        <w:rPr>
          <w:lang w:eastAsia="ko-KR"/>
        </w:rPr>
        <w:instrText xml:space="preserve"> </w:instrText>
      </w:r>
      <w:r w:rsidRPr="005955C5">
        <w:rPr>
          <w:lang w:eastAsia="ko-KR"/>
        </w:rPr>
        <w:fldChar w:fldCharType="end"/>
      </w:r>
      <w:r w:rsidRPr="005955C5">
        <w:rPr>
          <w:lang w:eastAsia="ko-KR"/>
        </w:rPr>
        <w:t xml:space="preserve"> by </w:t>
      </w:r>
      <w:r w:rsidRPr="005955C5">
        <w:rPr>
          <w:position w:val="-14"/>
          <w:lang w:eastAsia="ko-KR"/>
        </w:rPr>
        <w:object w:dxaOrig="2280" w:dyaOrig="400" w14:anchorId="683B2D54">
          <v:shape id="_x0000_i1060" type="#_x0000_t75" style="width:115.2pt;height:21.6pt" o:ole="">
            <v:imagedata r:id="rId41" o:title=""/>
          </v:shape>
          <o:OLEObject Type="Embed" ProgID="Equation.DSMT4" ShapeID="_x0000_i1060" DrawAspect="Content" ObjectID="_1700414982" r:id="rId84"/>
        </w:object>
      </w:r>
      <w:r w:rsidRPr="005955C5">
        <w:rPr>
          <w:lang w:eastAsia="ko-KR"/>
        </w:rPr>
        <w:fldChar w:fldCharType="begin"/>
      </w:r>
      <w:r w:rsidRPr="005955C5">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 xml:space="preserve">= </m:t>
        </m:r>
        <m:sSubSup>
          <m:sSubSupPr>
            <m:ctrlPr>
              <w:rPr>
                <w:rFonts w:ascii="Cambria Math" w:hAnsi="Cambria Math"/>
                <w:i/>
                <w:lang w:eastAsia="ko-KR"/>
              </w:rPr>
            </m:ctrlPr>
          </m:sSubSupPr>
          <m:e>
            <m:acc>
              <m:accPr>
                <m:chr m:val="̅"/>
                <m:ctrlPr>
                  <w:rPr>
                    <w:rFonts w:ascii="Cambria Math" w:hAnsi="Cambria Math"/>
                    <w:i/>
                    <w:lang w:eastAsia="ko-KR"/>
                  </w:rPr>
                </m:ctrlPr>
              </m:accPr>
              <m:e>
                <m:r>
                  <m:rPr>
                    <m:sty m:val="p"/>
                  </m:rPr>
                  <w:rPr>
                    <w:rFonts w:ascii="Cambria Math" w:hAnsi="Cambria Math"/>
                    <w:lang w:eastAsia="ko-KR"/>
                  </w:rPr>
                  <m:t>N</m:t>
                </m:r>
              </m:e>
            </m:acc>
          </m:e>
          <m:sub>
            <m:r>
              <m:rPr>
                <m:sty m:val="p"/>
              </m:rPr>
              <w:rPr>
                <w:rFonts w:ascii="Cambria Math" w:hAnsi="Cambria Math"/>
                <w:lang w:eastAsia="ko-KR"/>
              </w:rPr>
              <m:t>RE</m:t>
            </m:r>
          </m:sub>
          <m:sup>
            <m:r>
              <m:rPr>
                <m:sty m:val="p"/>
              </m:rPr>
              <w:rPr>
                <w:rFonts w:ascii="Cambria Math" w:hAnsi="Cambria Math"/>
                <w:lang w:eastAsia="ko-KR"/>
              </w:rPr>
              <m:t>'</m:t>
            </m:r>
          </m:sup>
        </m:sSubSup>
        <m:r>
          <m:rPr>
            <m:sty m:val="p"/>
          </m:rPr>
          <w:rPr>
            <w:rFonts w:ascii="Cambria Math" w:hAnsi="Cambria Math"/>
            <w:lang w:eastAsia="ko-KR"/>
          </w:rPr>
          <m:t xml:space="preserve">* </m:t>
        </m:r>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PRB</m:t>
            </m:r>
          </m:sub>
        </m:sSub>
      </m:oMath>
      <w:r w:rsidRPr="005955C5">
        <w:rPr>
          <w:lang w:eastAsia="ko-KR"/>
        </w:rPr>
        <w:instrText xml:space="preserve"> </w:instrText>
      </w:r>
      <w:r w:rsidRPr="005955C5">
        <w:rPr>
          <w:lang w:eastAsia="ko-KR"/>
        </w:rPr>
        <w:fldChar w:fldCharType="end"/>
      </w:r>
      <w:r w:rsidRPr="005955C5">
        <w:rPr>
          <w:lang w:eastAsia="ko-KR"/>
        </w:rPr>
        <w:t xml:space="preserve">, where </w:t>
      </w:r>
      <w:proofErr w:type="spellStart"/>
      <w:r w:rsidRPr="005955C5">
        <w:rPr>
          <w:i/>
          <w:lang w:eastAsia="ko-KR"/>
        </w:rPr>
        <w:t>n</w:t>
      </w:r>
      <w:r w:rsidRPr="005955C5">
        <w:rPr>
          <w:i/>
          <w:vertAlign w:val="subscript"/>
          <w:lang w:eastAsia="ko-KR"/>
        </w:rPr>
        <w:t>PRB</w:t>
      </w:r>
      <w:proofErr w:type="spellEnd"/>
      <w:r w:rsidRPr="005955C5">
        <w:rPr>
          <w:lang w:eastAsia="ko-KR"/>
        </w:rPr>
        <w:t xml:space="preserve"> is the </w:t>
      </w:r>
      <w:r w:rsidRPr="005955C5">
        <w:t>total number of allocated PRBs</w:t>
      </w:r>
      <w:r w:rsidRPr="005955C5">
        <w:rPr>
          <w:lang w:eastAsia="ko-KR"/>
        </w:rPr>
        <w:t xml:space="preserve"> </w:t>
      </w:r>
      <w:r w:rsidRPr="005955C5">
        <w:t xml:space="preserve">corresponding to the first TCI state, and the determined TBS of PDSCH transmission occasion associated with the first TCI state is also applied to the PDSCH transmission occasion associated with the second TCI state. </w:t>
      </w:r>
      <w:r w:rsidRPr="005955C5">
        <w:rPr>
          <w:lang w:eastAsia="ja-JP"/>
        </w:rPr>
        <w:t xml:space="preserve">For a UE configured with </w:t>
      </w:r>
      <w:r>
        <w:t xml:space="preserve">the higher layer parameter </w:t>
      </w:r>
      <w:proofErr w:type="spellStart"/>
      <w:r>
        <w:rPr>
          <w:i/>
          <w:iCs/>
        </w:rPr>
        <w:t>repetitionScheme</w:t>
      </w:r>
      <w:proofErr w:type="spellEnd"/>
      <w:r>
        <w:t xml:space="preserve"> set to '</w:t>
      </w:r>
      <w:proofErr w:type="spellStart"/>
      <w:r w:rsidRPr="005322B2">
        <w:t>tdm</w:t>
      </w:r>
      <w:r w:rsidRPr="005322B2">
        <w:rPr>
          <w:lang w:eastAsia="ja-JP"/>
        </w:rPr>
        <w:t>SchemeA</w:t>
      </w:r>
      <w:proofErr w:type="spellEnd"/>
      <w:r>
        <w:rPr>
          <w:lang w:eastAsia="ja-JP"/>
        </w:rPr>
        <w:t>'</w:t>
      </w:r>
      <w:r w:rsidRPr="005955C5">
        <w:rPr>
          <w:i/>
          <w:iCs/>
          <w:lang w:eastAsia="ja-JP"/>
        </w:rPr>
        <w:t xml:space="preserve"> </w:t>
      </w:r>
      <w:r w:rsidRPr="005955C5">
        <w:rPr>
          <w:lang w:eastAsia="zh-CN"/>
        </w:rPr>
        <w:t>and</w:t>
      </w:r>
      <w:r w:rsidRPr="005955C5">
        <w:rPr>
          <w:lang w:eastAsia="ja-JP"/>
        </w:rPr>
        <w:t xml:space="preserve"> indicated with two TCI states in a codepoint of the DCI field </w:t>
      </w:r>
      <w:r w:rsidRPr="005955C5">
        <w:rPr>
          <w:i/>
          <w:iCs/>
          <w:lang w:eastAsia="ja-JP"/>
        </w:rPr>
        <w:t>'Transmission Configuration Indication</w:t>
      </w:r>
      <w:r>
        <w:rPr>
          <w:i/>
          <w:iCs/>
          <w:lang w:eastAsia="ja-JP"/>
        </w:rPr>
        <w:t>'</w:t>
      </w:r>
      <w:r w:rsidRPr="005955C5">
        <w:rPr>
          <w:lang w:eastAsia="ja-JP"/>
        </w:rPr>
        <w:t xml:space="preserve"> and DM-RS port(s) within one CDM group in the DCI field </w:t>
      </w:r>
      <w:r>
        <w:rPr>
          <w:lang w:eastAsia="ja-JP"/>
        </w:rPr>
        <w:t>'</w:t>
      </w:r>
      <w:r w:rsidRPr="005955C5">
        <w:rPr>
          <w:i/>
          <w:iCs/>
          <w:lang w:eastAsia="ja-JP"/>
        </w:rPr>
        <w:t>Antenna Port(s)</w:t>
      </w:r>
      <w:r>
        <w:rPr>
          <w:lang w:eastAsia="ja-JP"/>
        </w:rPr>
        <w:t>'</w:t>
      </w:r>
      <w:r w:rsidRPr="005955C5">
        <w:rPr>
          <w:lang w:eastAsia="ja-JP"/>
        </w:rPr>
        <w:t xml:space="preserve">, the TBS determination follows the steps 1-4 with the following modification in step 1: </w:t>
      </w:r>
      <w:r w:rsidRPr="005955C5">
        <w:t>a UE determines the number of REs allocated for PDSCH within a PRB (</w:t>
      </w:r>
      <w:r w:rsidRPr="005955C5">
        <w:rPr>
          <w:position w:val="-10"/>
          <w:lang w:eastAsia="ko-KR"/>
        </w:rPr>
        <w:object w:dxaOrig="440" w:dyaOrig="270" w14:anchorId="4146E707">
          <v:shape id="_x0000_i1061" type="#_x0000_t75" style="width:21.6pt;height:13.8pt" o:ole="">
            <v:imagedata r:id="rId25" o:title=""/>
          </v:shape>
          <o:OLEObject Type="Embed" ProgID="Equation.3" ShapeID="_x0000_i1061" DrawAspect="Content" ObjectID="_1700414983" r:id="rId85"/>
        </w:object>
      </w:r>
      <w:r w:rsidRPr="005955C5">
        <w:t xml:space="preserve">) by </w:t>
      </w:r>
      <w:r w:rsidRPr="005955C5">
        <w:rPr>
          <w:position w:val="-14"/>
          <w:lang w:eastAsia="ko-KR"/>
        </w:rPr>
        <w:object w:dxaOrig="3010" w:dyaOrig="440" w14:anchorId="5819C684">
          <v:shape id="_x0000_i1062" type="#_x0000_t75" style="width:150.6pt;height:21.6pt" o:ole="">
            <v:imagedata r:id="rId27" o:title=""/>
          </v:shape>
          <o:OLEObject Type="Embed" ProgID="Equation.3" ShapeID="_x0000_i1062" DrawAspect="Content" ObjectID="_1700414984" r:id="rId86"/>
        </w:object>
      </w:r>
      <w:r w:rsidRPr="005955C5">
        <w:rPr>
          <w:lang w:eastAsia="ko-KR"/>
        </w:rPr>
        <w:t xml:space="preserve">, where </w:t>
      </w:r>
      <w:r w:rsidRPr="005955C5">
        <w:rPr>
          <w:position w:val="-14"/>
          <w:lang w:eastAsia="ko-KR"/>
        </w:rPr>
        <w:object w:dxaOrig="590" w:dyaOrig="440" w14:anchorId="6FE1A106">
          <v:shape id="_x0000_i1063" type="#_x0000_t75" style="width:29.4pt;height:21.6pt" o:ole="">
            <v:imagedata r:id="rId31" o:title=""/>
          </v:shape>
          <o:OLEObject Type="Embed" ProgID="Equation.3" ShapeID="_x0000_i1063" DrawAspect="Content" ObjectID="_1700414985" r:id="rId87"/>
        </w:object>
      </w:r>
      <w:r w:rsidRPr="005955C5">
        <w:t xml:space="preserve"> is the number of symbols of the PDSCH allocation within the slot corresponding to the first TCI state, </w:t>
      </w:r>
      <w:r w:rsidRPr="005955C5">
        <w:rPr>
          <w:lang w:eastAsia="ja-JP"/>
        </w:rPr>
        <w:t>and the determined TBS of PDSCH transmission occasion associated with the first TCI state is also applied to the PDSCH transmission occasion associated with the second TCI state.</w:t>
      </w:r>
    </w:p>
    <w:p w14:paraId="1C9C346B" w14:textId="77777777" w:rsidR="0019560C" w:rsidRDefault="0019560C" w:rsidP="0019560C">
      <w:pPr>
        <w:rPr>
          <w:color w:val="000000"/>
        </w:rPr>
      </w:pPr>
      <w:r w:rsidRPr="00DD6AC4">
        <w:rPr>
          <w:color w:val="000000"/>
        </w:rPr>
        <w:t xml:space="preserve">For </w:t>
      </w:r>
      <w:r>
        <w:rPr>
          <w:color w:val="000000"/>
        </w:rPr>
        <w:t xml:space="preserve">the </w:t>
      </w:r>
      <w:r w:rsidRPr="00DD6AC4">
        <w:rPr>
          <w:color w:val="000000"/>
        </w:rPr>
        <w:t xml:space="preserve">PDSCH </w:t>
      </w:r>
      <w:r>
        <w:rPr>
          <w:color w:val="000000"/>
        </w:rPr>
        <w:t xml:space="preserve">assigned </w:t>
      </w:r>
      <w:r w:rsidRPr="00DD6AC4">
        <w:rPr>
          <w:color w:val="000000"/>
        </w:rPr>
        <w:t xml:space="preserve">by </w:t>
      </w:r>
      <w:r>
        <w:rPr>
          <w:color w:val="000000"/>
        </w:rPr>
        <w:t xml:space="preserve">a </w:t>
      </w:r>
      <w:r w:rsidRPr="00DD6AC4">
        <w:rPr>
          <w:color w:val="000000"/>
        </w:rPr>
        <w:t xml:space="preserve">PDCCH with </w:t>
      </w:r>
      <w:r>
        <w:rPr>
          <w:color w:val="000000"/>
        </w:rPr>
        <w:t xml:space="preserve">DCI format 1_0 with </w:t>
      </w:r>
      <w:r w:rsidRPr="00DD6AC4">
        <w:rPr>
          <w:color w:val="000000"/>
        </w:rPr>
        <w:t xml:space="preserve">CRC scrambled by </w:t>
      </w:r>
      <w:r>
        <w:rPr>
          <w:color w:val="000000"/>
        </w:rPr>
        <w:t>P</w:t>
      </w:r>
      <w:r w:rsidRPr="00DD6AC4">
        <w:rPr>
          <w:color w:val="000000"/>
        </w:rPr>
        <w:t>-RNTI</w:t>
      </w:r>
      <w:r>
        <w:rPr>
          <w:color w:val="000000"/>
        </w:rPr>
        <w:t>, or RA-RNTI</w:t>
      </w:r>
      <w:r w:rsidRPr="00DD6AC4">
        <w:rPr>
          <w:color w:val="000000"/>
        </w:rPr>
        <w:t xml:space="preserve">, </w:t>
      </w:r>
      <w:proofErr w:type="spellStart"/>
      <w:r>
        <w:rPr>
          <w:color w:val="000000"/>
        </w:rPr>
        <w:t>MsgB</w:t>
      </w:r>
      <w:proofErr w:type="spellEnd"/>
      <w:r>
        <w:rPr>
          <w:color w:val="000000"/>
        </w:rPr>
        <w:t>-RNTI</w:t>
      </w:r>
      <w:r>
        <w:rPr>
          <w:rStyle w:val="CommentReference"/>
        </w:rPr>
        <w:t xml:space="preserve">, </w:t>
      </w:r>
      <w:r>
        <w:rPr>
          <w:color w:val="000000"/>
        </w:rPr>
        <w:t xml:space="preserve">TBS determination follows the steps 1-4 with the following modification in step 2: a scaling </w:t>
      </w:r>
      <w:r w:rsidRPr="0048482F">
        <w:rPr>
          <w:position w:val="-10"/>
          <w:lang w:eastAsia="ko-KR"/>
        </w:rPr>
        <w:object w:dxaOrig="2020" w:dyaOrig="300" w14:anchorId="3DEB52AC">
          <v:shape id="_x0000_i1064" type="#_x0000_t75" style="width:100.2pt;height:14.4pt" o:ole="">
            <v:imagedata r:id="rId88" o:title=""/>
          </v:shape>
          <o:OLEObject Type="Embed" ProgID="Equation.DSMT4" ShapeID="_x0000_i1064" DrawAspect="Content" ObjectID="_1700414986" r:id="rId89"/>
        </w:object>
      </w:r>
      <w:r>
        <w:rPr>
          <w:color w:val="000000"/>
        </w:rPr>
        <w:t xml:space="preserve"> is applied in the calculation of </w:t>
      </w:r>
      <w:proofErr w:type="spellStart"/>
      <w:r w:rsidRPr="00DD6AC4">
        <w:rPr>
          <w:i/>
          <w:color w:val="000000"/>
        </w:rPr>
        <w:t>N</w:t>
      </w:r>
      <w:r w:rsidRPr="00DD6AC4">
        <w:rPr>
          <w:i/>
          <w:color w:val="000000"/>
          <w:vertAlign w:val="subscript"/>
        </w:rPr>
        <w:t>info</w:t>
      </w:r>
      <w:proofErr w:type="spellEnd"/>
      <w:r>
        <w:rPr>
          <w:color w:val="000000"/>
        </w:rPr>
        <w:t xml:space="preserve">, where the scaling factor is determined based on the </w:t>
      </w:r>
      <w:r w:rsidRPr="00F51F38">
        <w:rPr>
          <w:i/>
          <w:color w:val="000000"/>
        </w:rPr>
        <w:t xml:space="preserve">TB scaling </w:t>
      </w:r>
      <w:r w:rsidRPr="0060193B">
        <w:rPr>
          <w:color w:val="000000"/>
        </w:rPr>
        <w:t>field</w:t>
      </w:r>
      <w:r>
        <w:rPr>
          <w:color w:val="000000"/>
        </w:rPr>
        <w:t xml:space="preserve"> in the DCI as in Table 5.1.3.2-2.</w:t>
      </w:r>
    </w:p>
    <w:p w14:paraId="2F93ADC3" w14:textId="77777777" w:rsidR="0019560C" w:rsidRPr="00F51F38" w:rsidRDefault="0019560C" w:rsidP="0019560C">
      <w:pPr>
        <w:pStyle w:val="TH"/>
        <w:rPr>
          <w:i/>
          <w:color w:val="000000"/>
        </w:rPr>
      </w:pPr>
      <w:r w:rsidRPr="0048482F">
        <w:rPr>
          <w:color w:val="000000"/>
        </w:rPr>
        <w:t>Table 5.1.</w:t>
      </w:r>
      <w:r w:rsidRPr="00F51F38">
        <w:rPr>
          <w:color w:val="000000"/>
        </w:rPr>
        <w:t>3</w:t>
      </w:r>
      <w:r w:rsidRPr="0048482F">
        <w:rPr>
          <w:color w:val="000000"/>
        </w:rPr>
        <w:t>.2-</w:t>
      </w:r>
      <w:r>
        <w:rPr>
          <w:color w:val="000000"/>
          <w:lang w:val="en-US"/>
        </w:rPr>
        <w:t>2</w:t>
      </w:r>
      <w:r w:rsidRPr="0048482F">
        <w:rPr>
          <w:color w:val="000000"/>
        </w:rPr>
        <w:t xml:space="preserve">: </w:t>
      </w:r>
      <w:r w:rsidRPr="00F51F38">
        <w:rPr>
          <w:color w:val="000000"/>
        </w:rPr>
        <w:t xml:space="preserve">Scaling factor of </w:t>
      </w:r>
      <w:proofErr w:type="spellStart"/>
      <w:r w:rsidRPr="00F51F38">
        <w:rPr>
          <w:i/>
          <w:color w:val="000000"/>
        </w:rPr>
        <w:t>N</w:t>
      </w:r>
      <w:r w:rsidRPr="00F51F38">
        <w:rPr>
          <w:i/>
          <w:color w:val="000000"/>
          <w:vertAlign w:val="subscript"/>
        </w:rPr>
        <w:t>info</w:t>
      </w:r>
      <w:proofErr w:type="spellEnd"/>
      <w:r w:rsidRPr="00F51F38">
        <w:rPr>
          <w:color w:val="000000"/>
        </w:rPr>
        <w:t xml:space="preserve"> for P-RNTI</w:t>
      </w:r>
      <w:r>
        <w:rPr>
          <w:color w:val="000000"/>
        </w:rPr>
        <w:t>,</w:t>
      </w:r>
      <w:r w:rsidRPr="00F51F38">
        <w:rPr>
          <w:color w:val="000000"/>
        </w:rPr>
        <w:t xml:space="preserve"> RA-RNTI</w:t>
      </w:r>
      <w:r>
        <w:rPr>
          <w:color w:val="000000"/>
        </w:rPr>
        <w:t xml:space="preserve"> and MSGB-RNTI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2328"/>
      </w:tblGrid>
      <w:tr w:rsidR="0019560C" w:rsidRPr="0048482F" w14:paraId="3D0BF9A2" w14:textId="77777777" w:rsidTr="00076EE2">
        <w:trPr>
          <w:jc w:val="center"/>
        </w:trPr>
        <w:tc>
          <w:tcPr>
            <w:tcW w:w="2805" w:type="dxa"/>
            <w:shd w:val="clear" w:color="auto" w:fill="auto"/>
          </w:tcPr>
          <w:p w14:paraId="4F7DD0DB" w14:textId="77777777" w:rsidR="0019560C" w:rsidRPr="00E17FE7" w:rsidRDefault="0019560C" w:rsidP="00076EE2">
            <w:pPr>
              <w:pStyle w:val="TAH"/>
              <w:rPr>
                <w:rFonts w:eastAsia="Batang"/>
                <w:color w:val="000000"/>
              </w:rPr>
            </w:pPr>
            <w:r>
              <w:rPr>
                <w:rFonts w:eastAsia="Batang"/>
                <w:color w:val="000000"/>
              </w:rPr>
              <w:t>TB scaling field</w:t>
            </w:r>
          </w:p>
        </w:tc>
        <w:tc>
          <w:tcPr>
            <w:tcW w:w="2328" w:type="dxa"/>
            <w:shd w:val="clear" w:color="auto" w:fill="auto"/>
          </w:tcPr>
          <w:p w14:paraId="28C2322F" w14:textId="77777777" w:rsidR="0019560C" w:rsidRPr="00E17FE7" w:rsidRDefault="0019560C" w:rsidP="00076EE2">
            <w:pPr>
              <w:pStyle w:val="TAH"/>
              <w:rPr>
                <w:rFonts w:eastAsia="Batang"/>
                <w:color w:val="000000"/>
              </w:rPr>
            </w:pPr>
            <w:r>
              <w:rPr>
                <w:rFonts w:eastAsia="Batang"/>
                <w:color w:val="000000"/>
              </w:rPr>
              <w:t>Scaling factor S</w:t>
            </w:r>
          </w:p>
        </w:tc>
      </w:tr>
      <w:tr w:rsidR="0019560C" w:rsidRPr="0048482F" w14:paraId="0D455C97" w14:textId="77777777" w:rsidTr="00076EE2">
        <w:trPr>
          <w:jc w:val="center"/>
        </w:trPr>
        <w:tc>
          <w:tcPr>
            <w:tcW w:w="2805" w:type="dxa"/>
            <w:shd w:val="clear" w:color="auto" w:fill="auto"/>
          </w:tcPr>
          <w:p w14:paraId="0F749D69" w14:textId="77777777" w:rsidR="0019560C" w:rsidRPr="00E17FE7" w:rsidRDefault="0019560C" w:rsidP="00076EE2">
            <w:pPr>
              <w:pStyle w:val="TAC"/>
              <w:rPr>
                <w:rFonts w:eastAsia="Batang"/>
                <w:color w:val="000000"/>
              </w:rPr>
            </w:pPr>
            <w:r>
              <w:rPr>
                <w:rFonts w:eastAsia="Batang"/>
                <w:color w:val="000000"/>
              </w:rPr>
              <w:t>00</w:t>
            </w:r>
          </w:p>
        </w:tc>
        <w:tc>
          <w:tcPr>
            <w:tcW w:w="2328" w:type="dxa"/>
            <w:shd w:val="clear" w:color="auto" w:fill="auto"/>
          </w:tcPr>
          <w:p w14:paraId="07C78BA8" w14:textId="77777777" w:rsidR="0019560C" w:rsidRPr="00E17FE7" w:rsidRDefault="0019560C" w:rsidP="00076EE2">
            <w:pPr>
              <w:pStyle w:val="TAC"/>
              <w:rPr>
                <w:rFonts w:eastAsia="Batang"/>
                <w:color w:val="000000"/>
              </w:rPr>
            </w:pPr>
            <w:r>
              <w:rPr>
                <w:rFonts w:eastAsia="Batang"/>
                <w:color w:val="000000"/>
              </w:rPr>
              <w:t>1</w:t>
            </w:r>
          </w:p>
        </w:tc>
      </w:tr>
      <w:tr w:rsidR="0019560C" w:rsidRPr="0048482F" w14:paraId="1AAB713C" w14:textId="77777777" w:rsidTr="00076EE2">
        <w:trPr>
          <w:jc w:val="center"/>
        </w:trPr>
        <w:tc>
          <w:tcPr>
            <w:tcW w:w="2805" w:type="dxa"/>
            <w:shd w:val="clear" w:color="auto" w:fill="auto"/>
          </w:tcPr>
          <w:p w14:paraId="38FDB4F1" w14:textId="77777777" w:rsidR="0019560C" w:rsidRPr="00E17FE7" w:rsidRDefault="0019560C" w:rsidP="00076EE2">
            <w:pPr>
              <w:pStyle w:val="TAC"/>
              <w:rPr>
                <w:rFonts w:eastAsia="Batang"/>
                <w:color w:val="000000"/>
              </w:rPr>
            </w:pPr>
            <w:r>
              <w:rPr>
                <w:rFonts w:eastAsia="Batang"/>
                <w:color w:val="000000"/>
              </w:rPr>
              <w:t>01</w:t>
            </w:r>
          </w:p>
        </w:tc>
        <w:tc>
          <w:tcPr>
            <w:tcW w:w="2328" w:type="dxa"/>
            <w:shd w:val="clear" w:color="auto" w:fill="auto"/>
          </w:tcPr>
          <w:p w14:paraId="78136235" w14:textId="77777777" w:rsidR="0019560C" w:rsidRPr="00E17FE7" w:rsidRDefault="0019560C" w:rsidP="00076EE2">
            <w:pPr>
              <w:pStyle w:val="TAC"/>
              <w:rPr>
                <w:rFonts w:eastAsia="Batang"/>
                <w:color w:val="000000"/>
              </w:rPr>
            </w:pPr>
            <w:r>
              <w:rPr>
                <w:rFonts w:eastAsia="Batang"/>
                <w:color w:val="000000"/>
              </w:rPr>
              <w:t>0.5</w:t>
            </w:r>
          </w:p>
        </w:tc>
      </w:tr>
      <w:tr w:rsidR="0019560C" w:rsidRPr="0048482F" w14:paraId="39DA1FCF" w14:textId="77777777" w:rsidTr="00076EE2">
        <w:trPr>
          <w:jc w:val="center"/>
        </w:trPr>
        <w:tc>
          <w:tcPr>
            <w:tcW w:w="2805" w:type="dxa"/>
            <w:shd w:val="clear" w:color="auto" w:fill="auto"/>
          </w:tcPr>
          <w:p w14:paraId="3E23C684" w14:textId="77777777" w:rsidR="0019560C" w:rsidRPr="00E17FE7" w:rsidRDefault="0019560C" w:rsidP="00076EE2">
            <w:pPr>
              <w:pStyle w:val="TAC"/>
              <w:rPr>
                <w:rFonts w:eastAsia="Batang"/>
                <w:color w:val="000000"/>
              </w:rPr>
            </w:pPr>
            <w:r>
              <w:rPr>
                <w:rFonts w:eastAsia="Batang"/>
                <w:color w:val="000000"/>
              </w:rPr>
              <w:t>10</w:t>
            </w:r>
          </w:p>
        </w:tc>
        <w:tc>
          <w:tcPr>
            <w:tcW w:w="2328" w:type="dxa"/>
            <w:shd w:val="clear" w:color="auto" w:fill="auto"/>
          </w:tcPr>
          <w:p w14:paraId="7D8386DF" w14:textId="77777777" w:rsidR="0019560C" w:rsidRPr="00E17FE7" w:rsidRDefault="0019560C" w:rsidP="00076EE2">
            <w:pPr>
              <w:pStyle w:val="TAC"/>
              <w:rPr>
                <w:rFonts w:eastAsia="Batang"/>
                <w:color w:val="000000"/>
              </w:rPr>
            </w:pPr>
            <w:r>
              <w:rPr>
                <w:rFonts w:eastAsia="Batang"/>
                <w:color w:val="000000"/>
              </w:rPr>
              <w:t>0.25</w:t>
            </w:r>
          </w:p>
        </w:tc>
      </w:tr>
      <w:tr w:rsidR="0019560C" w:rsidRPr="0048482F" w14:paraId="47F9AD69" w14:textId="77777777" w:rsidTr="00076EE2">
        <w:trPr>
          <w:jc w:val="center"/>
        </w:trPr>
        <w:tc>
          <w:tcPr>
            <w:tcW w:w="2805" w:type="dxa"/>
            <w:shd w:val="clear" w:color="auto" w:fill="auto"/>
          </w:tcPr>
          <w:p w14:paraId="0003195A" w14:textId="77777777" w:rsidR="0019560C" w:rsidRPr="00E17FE7" w:rsidRDefault="0019560C" w:rsidP="00076EE2">
            <w:pPr>
              <w:pStyle w:val="TAC"/>
              <w:rPr>
                <w:rFonts w:eastAsia="Batang"/>
                <w:color w:val="000000"/>
              </w:rPr>
            </w:pPr>
            <w:r>
              <w:rPr>
                <w:rFonts w:eastAsia="Batang"/>
                <w:color w:val="000000"/>
              </w:rPr>
              <w:t>11</w:t>
            </w:r>
          </w:p>
        </w:tc>
        <w:tc>
          <w:tcPr>
            <w:tcW w:w="2328" w:type="dxa"/>
            <w:shd w:val="clear" w:color="auto" w:fill="auto"/>
          </w:tcPr>
          <w:p w14:paraId="11F03A4F" w14:textId="77777777" w:rsidR="0019560C" w:rsidRPr="00E17FE7" w:rsidRDefault="0019560C" w:rsidP="00076EE2">
            <w:pPr>
              <w:pStyle w:val="TAC"/>
              <w:rPr>
                <w:rFonts w:eastAsia="Batang"/>
                <w:color w:val="000000"/>
              </w:rPr>
            </w:pPr>
          </w:p>
        </w:tc>
      </w:tr>
    </w:tbl>
    <w:p w14:paraId="507E6C19" w14:textId="77777777" w:rsidR="0019560C" w:rsidRPr="0048482F" w:rsidRDefault="0019560C" w:rsidP="0019560C">
      <w:pPr>
        <w:rPr>
          <w:color w:val="000000"/>
        </w:rPr>
      </w:pPr>
    </w:p>
    <w:bookmarkEnd w:id="427"/>
    <w:p w14:paraId="1D05E03D" w14:textId="77777777" w:rsidR="0019560C" w:rsidRPr="0048482F" w:rsidRDefault="0019560C" w:rsidP="0019560C">
      <w:pPr>
        <w:rPr>
          <w:color w:val="000000"/>
        </w:rPr>
      </w:pPr>
      <w:r w:rsidRPr="0048482F">
        <w:rPr>
          <w:color w:val="000000"/>
        </w:rPr>
        <w:t>The NDI and HARQ process ID, as signalled on PDCCH, and the TBS, as determined above, shall be reported to higher layers.</w:t>
      </w:r>
    </w:p>
    <w:p w14:paraId="52E472CA" w14:textId="27EFB746" w:rsidR="0019560C" w:rsidRDefault="0019560C" w:rsidP="0019560C">
      <w:pPr>
        <w:jc w:val="center"/>
      </w:pPr>
      <w:r>
        <w:t>&lt;omitted text&gt;</w:t>
      </w:r>
    </w:p>
    <w:p w14:paraId="735548A7" w14:textId="77777777" w:rsidR="009975CE" w:rsidRPr="0048482F" w:rsidRDefault="009975CE" w:rsidP="009975CE">
      <w:pPr>
        <w:pStyle w:val="Heading4"/>
        <w:rPr>
          <w:color w:val="000000"/>
        </w:rPr>
      </w:pPr>
      <w:bookmarkStart w:id="428" w:name="_Toc11352103"/>
      <w:bookmarkStart w:id="429" w:name="_Toc20317993"/>
      <w:bookmarkStart w:id="430" w:name="_Toc27299891"/>
      <w:bookmarkStart w:id="431" w:name="_Toc29673156"/>
      <w:bookmarkStart w:id="432" w:name="_Toc29673297"/>
      <w:bookmarkStart w:id="433" w:name="_Toc29674290"/>
      <w:bookmarkStart w:id="434" w:name="_Toc36645520"/>
      <w:bookmarkStart w:id="435" w:name="_Toc45810565"/>
      <w:bookmarkStart w:id="436" w:name="_Toc83310150"/>
      <w:r w:rsidRPr="0048482F">
        <w:rPr>
          <w:color w:val="000000"/>
        </w:rPr>
        <w:lastRenderedPageBreak/>
        <w:t>5.1.6.3</w:t>
      </w:r>
      <w:r w:rsidRPr="0048482F">
        <w:rPr>
          <w:color w:val="000000"/>
        </w:rPr>
        <w:tab/>
        <w:t>PT-RS reception procedure</w:t>
      </w:r>
      <w:bookmarkEnd w:id="428"/>
      <w:bookmarkEnd w:id="429"/>
      <w:bookmarkEnd w:id="430"/>
      <w:bookmarkEnd w:id="431"/>
      <w:bookmarkEnd w:id="432"/>
      <w:bookmarkEnd w:id="433"/>
      <w:bookmarkEnd w:id="434"/>
      <w:bookmarkEnd w:id="435"/>
      <w:bookmarkEnd w:id="436"/>
    </w:p>
    <w:p w14:paraId="29D12295" w14:textId="77777777" w:rsidR="009975CE" w:rsidRPr="0043522C" w:rsidRDefault="009975CE" w:rsidP="009975CE">
      <w:pPr>
        <w:rPr>
          <w:lang w:val="en-US" w:eastAsia="zh-CN"/>
        </w:rPr>
      </w:pPr>
      <w:bookmarkStart w:id="437" w:name="_Hlk497901566"/>
      <w:bookmarkStart w:id="438" w:name="_Hlk500829290"/>
      <w:r w:rsidRPr="0043522C">
        <w:t xml:space="preserve">The procedures on PT-RS reception described in this clause apply to a UE receiving PDSCH scheduled by </w:t>
      </w:r>
      <w:r w:rsidRPr="0043522C">
        <w:rPr>
          <w:kern w:val="2"/>
          <w:lang w:eastAsia="zh-CN"/>
        </w:rPr>
        <w:t xml:space="preserve">DCI format 1_2 configured with the higher layer parameter </w:t>
      </w:r>
      <w:proofErr w:type="spellStart"/>
      <w:r w:rsidRPr="0043522C">
        <w:rPr>
          <w:i/>
          <w:kern w:val="2"/>
          <w:lang w:eastAsia="zh-CN"/>
        </w:rPr>
        <w:t>phaseTrackingRS</w:t>
      </w:r>
      <w:proofErr w:type="spellEnd"/>
      <w:r w:rsidRPr="0043522C">
        <w:rPr>
          <w:kern w:val="2"/>
          <w:lang w:eastAsia="zh-CN"/>
        </w:rPr>
        <w:t xml:space="preserve"> in </w:t>
      </w:r>
      <w:r w:rsidRPr="004E0297">
        <w:rPr>
          <w:i/>
          <w:lang w:eastAsia="zh-CN"/>
        </w:rPr>
        <w:t xml:space="preserve">dmrs-DownlinkForPDSCH-MappingTypeA-DCI-1-2 </w:t>
      </w:r>
      <w:r w:rsidRPr="004E0297">
        <w:rPr>
          <w:iCs/>
          <w:lang w:eastAsia="zh-CN"/>
        </w:rPr>
        <w:t xml:space="preserve">or </w:t>
      </w:r>
      <w:r w:rsidRPr="004E0297">
        <w:rPr>
          <w:i/>
          <w:lang w:eastAsia="zh-CN"/>
        </w:rPr>
        <w:t>dmrs-DownlinkForPDSCH-MappingType</w:t>
      </w:r>
      <w:r>
        <w:rPr>
          <w:i/>
          <w:lang w:eastAsia="zh-CN"/>
        </w:rPr>
        <w:t>B</w:t>
      </w:r>
      <w:r w:rsidRPr="004E0297">
        <w:rPr>
          <w:i/>
          <w:lang w:eastAsia="zh-CN"/>
        </w:rPr>
        <w:t>-DCI-1-2</w:t>
      </w:r>
      <w:r w:rsidRPr="0043522C">
        <w:rPr>
          <w:i/>
          <w:lang w:eastAsia="zh-CN"/>
        </w:rPr>
        <w:t xml:space="preserve"> </w:t>
      </w:r>
      <w:r w:rsidRPr="0043522C">
        <w:rPr>
          <w:lang w:eastAsia="zh-CN"/>
        </w:rPr>
        <w:t xml:space="preserve">and to a UE receiving PDSCH </w:t>
      </w:r>
      <w:r w:rsidRPr="0043522C">
        <w:rPr>
          <w:kern w:val="2"/>
          <w:lang w:eastAsia="zh-CN"/>
        </w:rPr>
        <w:t xml:space="preserve">scheduled by DCI format 1_0 or </w:t>
      </w:r>
      <w:r>
        <w:rPr>
          <w:kern w:val="2"/>
          <w:lang w:eastAsia="zh-CN"/>
        </w:rPr>
        <w:t xml:space="preserve">DCI </w:t>
      </w:r>
      <w:r w:rsidRPr="0043522C">
        <w:rPr>
          <w:kern w:val="2"/>
          <w:lang w:eastAsia="zh-CN"/>
        </w:rPr>
        <w:t xml:space="preserve">format 1_1 configured with the higher layer parameter </w:t>
      </w:r>
      <w:proofErr w:type="spellStart"/>
      <w:r w:rsidRPr="0043522C">
        <w:rPr>
          <w:i/>
          <w:kern w:val="2"/>
          <w:lang w:eastAsia="zh-CN"/>
        </w:rPr>
        <w:t>phaseTrackingRS</w:t>
      </w:r>
      <w:proofErr w:type="spellEnd"/>
      <w:r w:rsidRPr="0043522C">
        <w:rPr>
          <w:kern w:val="2"/>
          <w:lang w:eastAsia="zh-CN"/>
        </w:rPr>
        <w:t xml:space="preserve"> in </w:t>
      </w:r>
      <w:proofErr w:type="spellStart"/>
      <w:r w:rsidRPr="0043522C">
        <w:rPr>
          <w:i/>
          <w:lang w:eastAsia="zh-CN"/>
        </w:rPr>
        <w:t>dmrs-DownlinkForPDSCH-MappingTypeA</w:t>
      </w:r>
      <w:proofErr w:type="spellEnd"/>
      <w:r w:rsidRPr="0043522C">
        <w:rPr>
          <w:i/>
          <w:lang w:eastAsia="zh-CN"/>
        </w:rPr>
        <w:t xml:space="preserve"> </w:t>
      </w:r>
      <w:r w:rsidRPr="0043522C">
        <w:rPr>
          <w:iCs/>
          <w:lang w:eastAsia="zh-CN"/>
        </w:rPr>
        <w:t xml:space="preserve">or </w:t>
      </w:r>
      <w:proofErr w:type="spellStart"/>
      <w:r w:rsidRPr="0043522C">
        <w:rPr>
          <w:i/>
          <w:lang w:eastAsia="zh-CN"/>
        </w:rPr>
        <w:t>dmrs-DownlinkForPDSCH-MappingTypeB</w:t>
      </w:r>
      <w:proofErr w:type="spellEnd"/>
      <w:r w:rsidRPr="0043522C">
        <w:rPr>
          <w:lang w:eastAsia="zh-CN"/>
        </w:rPr>
        <w:t xml:space="preserve">. </w:t>
      </w:r>
    </w:p>
    <w:p w14:paraId="572887F8" w14:textId="77777777" w:rsidR="009975CE" w:rsidRPr="0048482F" w:rsidRDefault="009975CE" w:rsidP="009975CE">
      <w:pPr>
        <w:rPr>
          <w:lang w:eastAsia="zh-CN"/>
        </w:rPr>
      </w:pPr>
      <w:r w:rsidRPr="0048482F">
        <w:rPr>
          <w:lang w:eastAsia="zh-CN"/>
        </w:rPr>
        <w:t xml:space="preserve">A UE shall report the preferred </w:t>
      </w:r>
      <w:proofErr w:type="gramStart"/>
      <w:r w:rsidRPr="0048482F">
        <w:rPr>
          <w:lang w:eastAsia="zh-CN"/>
        </w:rPr>
        <w:t>MCS</w:t>
      </w:r>
      <w:proofErr w:type="gramEnd"/>
      <w:r w:rsidRPr="0048482F">
        <w:rPr>
          <w:lang w:eastAsia="zh-CN"/>
        </w:rPr>
        <w:t xml:space="preserve"> and bandwidth thresholds based on the UE capability at a given carrier frequency, for each subcarrier spacing applicable to data channel at this carrier frequency, assuming the MCS table with the maximum Mod</w:t>
      </w:r>
      <w:r>
        <w:rPr>
          <w:lang w:eastAsia="zh-CN"/>
        </w:rPr>
        <w:t xml:space="preserve">ulation </w:t>
      </w:r>
      <w:r w:rsidRPr="0048482F">
        <w:rPr>
          <w:lang w:eastAsia="zh-CN"/>
        </w:rPr>
        <w:t>Order as it reported to support.</w:t>
      </w:r>
    </w:p>
    <w:p w14:paraId="48F506C4" w14:textId="77777777" w:rsidR="009975CE" w:rsidRDefault="009975CE" w:rsidP="009975CE">
      <w:pPr>
        <w:rPr>
          <w:color w:val="000000"/>
        </w:rPr>
      </w:pPr>
      <w:bookmarkStart w:id="439" w:name="_Hlk500844944"/>
      <w:r w:rsidRPr="0048482F">
        <w:rPr>
          <w:color w:val="000000"/>
        </w:rPr>
        <w:t xml:space="preserve">If a UE is configured with the higher layer parameter </w:t>
      </w:r>
      <w:bookmarkStart w:id="440" w:name="_Hlk500442245"/>
      <w:proofErr w:type="spellStart"/>
      <w:r w:rsidRPr="00BA63FF">
        <w:rPr>
          <w:i/>
        </w:rPr>
        <w:t>phaseTrackingRS</w:t>
      </w:r>
      <w:proofErr w:type="spellEnd"/>
      <w:r w:rsidRPr="0048482F" w:rsidDel="003A6E78">
        <w:rPr>
          <w:i/>
          <w:color w:val="000000"/>
        </w:rPr>
        <w:t xml:space="preserve"> </w:t>
      </w:r>
      <w:r>
        <w:rPr>
          <w:color w:val="000000"/>
        </w:rPr>
        <w:t>in</w:t>
      </w:r>
      <w:r w:rsidRPr="00BA63FF">
        <w:t xml:space="preserve"> </w:t>
      </w:r>
      <w:r w:rsidRPr="00BA63FF">
        <w:rPr>
          <w:i/>
          <w:color w:val="000000"/>
        </w:rPr>
        <w:t>DMRS-</w:t>
      </w:r>
      <w:proofErr w:type="spellStart"/>
      <w:r w:rsidRPr="00BA63FF">
        <w:rPr>
          <w:i/>
          <w:color w:val="000000"/>
        </w:rPr>
        <w:t>DownlinkConfig</w:t>
      </w:r>
      <w:bookmarkEnd w:id="440"/>
      <w:proofErr w:type="spellEnd"/>
      <w:r w:rsidRPr="0048482F">
        <w:rPr>
          <w:color w:val="000000"/>
        </w:rPr>
        <w:t>,</w:t>
      </w:r>
    </w:p>
    <w:p w14:paraId="7B116697" w14:textId="77777777" w:rsidR="009975CE" w:rsidRPr="002C4166" w:rsidRDefault="009975CE" w:rsidP="009975CE">
      <w:pPr>
        <w:pStyle w:val="B1"/>
      </w:pPr>
      <w:r>
        <w:rPr>
          <w:lang w:eastAsia="ja-JP"/>
        </w:rPr>
        <w:t>-</w:t>
      </w:r>
      <w:r>
        <w:rPr>
          <w:lang w:eastAsia="ja-JP"/>
        </w:rPr>
        <w:tab/>
      </w:r>
      <w:r w:rsidRPr="0017586C">
        <w:rPr>
          <w:lang w:eastAsia="ja-JP"/>
        </w:rPr>
        <w:t xml:space="preserve">the higher layer parameters </w:t>
      </w:r>
      <w:proofErr w:type="spellStart"/>
      <w:r w:rsidRPr="0017586C">
        <w:rPr>
          <w:i/>
          <w:iCs/>
        </w:rPr>
        <w:t>timeDensity</w:t>
      </w:r>
      <w:proofErr w:type="spellEnd"/>
      <w:r w:rsidRPr="0017586C">
        <w:t xml:space="preserve"> and </w:t>
      </w:r>
      <w:proofErr w:type="spellStart"/>
      <w:r w:rsidRPr="0017586C">
        <w:rPr>
          <w:i/>
          <w:iCs/>
        </w:rPr>
        <w:t>frequencyDensity</w:t>
      </w:r>
      <w:proofErr w:type="spellEnd"/>
      <w:r w:rsidRPr="0017586C">
        <w:t xml:space="preserve"> in </w:t>
      </w:r>
      <w:r w:rsidRPr="0017586C">
        <w:rPr>
          <w:i/>
          <w:iCs/>
        </w:rPr>
        <w:t>PTRS-</w:t>
      </w:r>
      <w:proofErr w:type="spellStart"/>
      <w:r w:rsidRPr="0017586C">
        <w:rPr>
          <w:i/>
          <w:iCs/>
        </w:rPr>
        <w:t>DownlinkConfig</w:t>
      </w:r>
      <w:proofErr w:type="spellEnd"/>
      <w:r w:rsidRPr="0017586C">
        <w:rPr>
          <w:i/>
          <w:iCs/>
        </w:rPr>
        <w:t xml:space="preserve"> </w:t>
      </w:r>
      <w:r w:rsidRPr="0017586C">
        <w:t xml:space="preserve">indicate the threshold values </w:t>
      </w:r>
      <w:proofErr w:type="spellStart"/>
      <w:r w:rsidRPr="0017586C">
        <w:rPr>
          <w:i/>
          <w:iCs/>
          <w:lang w:eastAsia="zh-CN"/>
        </w:rPr>
        <w:t>ptrs-MCS</w:t>
      </w:r>
      <w:r w:rsidRPr="0017586C">
        <w:rPr>
          <w:i/>
          <w:iCs/>
          <w:vertAlign w:val="subscript"/>
          <w:lang w:eastAsia="zh-CN"/>
        </w:rPr>
        <w:t>i</w:t>
      </w:r>
      <w:proofErr w:type="spellEnd"/>
      <w:r w:rsidRPr="0017586C">
        <w:rPr>
          <w:lang w:eastAsia="zh-CN"/>
        </w:rPr>
        <w:t xml:space="preserve">, </w:t>
      </w:r>
      <w:r w:rsidRPr="0017586C">
        <w:rPr>
          <w:i/>
          <w:iCs/>
          <w:lang w:eastAsia="zh-CN"/>
        </w:rPr>
        <w:t>i</w:t>
      </w:r>
      <w:r w:rsidRPr="0017586C">
        <w:rPr>
          <w:lang w:eastAsia="zh-CN"/>
        </w:rPr>
        <w:t xml:space="preserve">=1,2,3 and </w:t>
      </w:r>
      <w:proofErr w:type="spellStart"/>
      <w:proofErr w:type="gramStart"/>
      <w:r w:rsidRPr="0017586C">
        <w:rPr>
          <w:i/>
          <w:iCs/>
        </w:rPr>
        <w:t>N</w:t>
      </w:r>
      <w:r w:rsidRPr="0017586C">
        <w:rPr>
          <w:i/>
          <w:iCs/>
          <w:vertAlign w:val="subscript"/>
        </w:rPr>
        <w:t>RB,i</w:t>
      </w:r>
      <w:proofErr w:type="spellEnd"/>
      <w:proofErr w:type="gramEnd"/>
      <w:r w:rsidRPr="0017586C">
        <w:t xml:space="preserve"> , </w:t>
      </w:r>
      <w:r w:rsidRPr="0017586C">
        <w:rPr>
          <w:i/>
          <w:iCs/>
          <w:lang w:eastAsia="zh-CN"/>
        </w:rPr>
        <w:t>i</w:t>
      </w:r>
      <w:r w:rsidRPr="0017586C">
        <w:rPr>
          <w:lang w:eastAsia="zh-CN"/>
        </w:rPr>
        <w:t xml:space="preserve">=0,1, as shown in Table </w:t>
      </w:r>
      <w:r>
        <w:rPr>
          <w:lang w:eastAsia="zh-CN"/>
        </w:rPr>
        <w:t xml:space="preserve">5.1.6.3-1 and Table 5.1.6.3-2, </w:t>
      </w:r>
      <w:r w:rsidRPr="0017586C">
        <w:t xml:space="preserve">respectively. </w:t>
      </w:r>
    </w:p>
    <w:bookmarkEnd w:id="437"/>
    <w:p w14:paraId="6599A371" w14:textId="77777777" w:rsidR="009975CE" w:rsidRDefault="009975CE" w:rsidP="009975CE">
      <w:pPr>
        <w:pStyle w:val="B1"/>
      </w:pPr>
      <w:r>
        <w:t>-</w:t>
      </w:r>
      <w:r>
        <w:tab/>
      </w:r>
      <w:r w:rsidRPr="0048482F">
        <w:t xml:space="preserve">if </w:t>
      </w:r>
      <w:r>
        <w:t xml:space="preserve">either or </w:t>
      </w:r>
      <w:proofErr w:type="gramStart"/>
      <w:r>
        <w:t xml:space="preserve">both of </w:t>
      </w:r>
      <w:r w:rsidRPr="0048482F">
        <w:t>the additional</w:t>
      </w:r>
      <w:proofErr w:type="gramEnd"/>
      <w:r w:rsidRPr="0048482F">
        <w:t xml:space="preserve"> higher layer parameters </w:t>
      </w:r>
      <w:proofErr w:type="spellStart"/>
      <w:r w:rsidRPr="0048482F">
        <w:rPr>
          <w:i/>
        </w:rPr>
        <w:t>timeDensity</w:t>
      </w:r>
      <w:proofErr w:type="spellEnd"/>
      <w:r w:rsidRPr="0048482F" w:rsidDel="00E41556">
        <w:rPr>
          <w:i/>
        </w:rPr>
        <w:t xml:space="preserve"> </w:t>
      </w:r>
      <w:r w:rsidRPr="0048482F">
        <w:t xml:space="preserve">and </w:t>
      </w:r>
      <w:proofErr w:type="spellStart"/>
      <w:r w:rsidRPr="0048482F">
        <w:rPr>
          <w:i/>
        </w:rPr>
        <w:t>frequencyDensity</w:t>
      </w:r>
      <w:proofErr w:type="spellEnd"/>
      <w:r w:rsidRPr="0048482F" w:rsidDel="00E41556">
        <w:rPr>
          <w:i/>
        </w:rPr>
        <w:t xml:space="preserve"> </w:t>
      </w:r>
      <w:r w:rsidRPr="0048482F">
        <w:t xml:space="preserve">are configured, </w:t>
      </w:r>
      <w:r>
        <w:t>and the RNTI equals</w:t>
      </w:r>
      <w:r>
        <w:rPr>
          <w:lang w:val="en-US"/>
        </w:rPr>
        <w:t xml:space="preserve"> </w:t>
      </w:r>
      <w:r w:rsidRPr="004174B8">
        <w:t>MCS-C-RNTI</w:t>
      </w:r>
      <w:r w:rsidRPr="00B04ED7">
        <w:t>,</w:t>
      </w:r>
      <w:r>
        <w:t xml:space="preserve"> C-RNTI or CS-RNTI, </w:t>
      </w:r>
      <w:r w:rsidRPr="0048482F">
        <w:t>the UE shall assume the PT-RS antenna port</w:t>
      </w:r>
      <w:r>
        <w:t>'</w:t>
      </w:r>
      <w:r w:rsidRPr="0048482F">
        <w:t xml:space="preserve"> presence and pattern </w:t>
      </w:r>
      <w:r>
        <w:rPr>
          <w:lang w:val="en-US"/>
        </w:rPr>
        <w:t>is</w:t>
      </w:r>
      <w:r w:rsidRPr="0048482F">
        <w:t xml:space="preserve"> a function of the corresponding scheduled MCS</w:t>
      </w:r>
      <w:r>
        <w:t xml:space="preserve"> of the corresponding codeword</w:t>
      </w:r>
      <w:r w:rsidRPr="0048482F">
        <w:t xml:space="preserve"> and scheduled bandwidth in corresponding bandwidth part as shown in Table 5.1.6.3-1 and Table 5.1.6.3-2, </w:t>
      </w:r>
    </w:p>
    <w:p w14:paraId="5220182A" w14:textId="77777777" w:rsidR="009975CE" w:rsidRPr="00271358" w:rsidRDefault="009975CE" w:rsidP="009975CE">
      <w:pPr>
        <w:pStyle w:val="B2"/>
        <w:rPr>
          <w:lang w:val="en-US"/>
        </w:rPr>
      </w:pPr>
      <w:r w:rsidRPr="00741E7A">
        <w:t>-</w:t>
      </w:r>
      <w:r w:rsidRPr="00741E7A">
        <w:tab/>
        <w:t>if the higher</w:t>
      </w:r>
      <w:r>
        <w:t xml:space="preserve"> </w:t>
      </w:r>
      <w:r w:rsidRPr="00741E7A">
        <w:t xml:space="preserve">layer parameter </w:t>
      </w:r>
      <w:proofErr w:type="spellStart"/>
      <w:r w:rsidRPr="00741E7A">
        <w:rPr>
          <w:i/>
        </w:rPr>
        <w:t>timeDensity</w:t>
      </w:r>
      <w:proofErr w:type="spellEnd"/>
      <w:r w:rsidRPr="002C4166">
        <w:t xml:space="preserve"> </w:t>
      </w:r>
      <w:r w:rsidRPr="002525B4">
        <w:t xml:space="preserve">given by </w:t>
      </w:r>
      <w:r w:rsidRPr="002525B4">
        <w:rPr>
          <w:i/>
        </w:rPr>
        <w:t>PTRS-</w:t>
      </w:r>
      <w:proofErr w:type="spellStart"/>
      <w:r w:rsidRPr="002525B4">
        <w:rPr>
          <w:i/>
        </w:rPr>
        <w:t>DownlinkConfig</w:t>
      </w:r>
      <w:proofErr w:type="spellEnd"/>
      <w:r w:rsidRPr="00741E7A">
        <w:t xml:space="preserve"> is not configured, the UE </w:t>
      </w:r>
      <w:r w:rsidRPr="000B10E2">
        <w:t>shall</w:t>
      </w:r>
      <w:r w:rsidRPr="00741E7A">
        <w:t xml:space="preserve"> </w:t>
      </w:r>
      <w:r w:rsidRPr="00271358">
        <w:t xml:space="preserve">assume </w:t>
      </w:r>
      <w:r w:rsidRPr="00271358">
        <w:rPr>
          <w:i/>
          <w:iCs/>
        </w:rPr>
        <w:t>L</w:t>
      </w:r>
      <w:r w:rsidRPr="00271358">
        <w:rPr>
          <w:i/>
          <w:iCs/>
          <w:vertAlign w:val="subscript"/>
        </w:rPr>
        <w:t xml:space="preserve">PT-RS </w:t>
      </w:r>
      <w:r w:rsidRPr="00271358">
        <w:rPr>
          <w:lang w:val="en-US"/>
        </w:rPr>
        <w:t>= 1.</w:t>
      </w:r>
    </w:p>
    <w:p w14:paraId="344BF599" w14:textId="77777777" w:rsidR="009975CE" w:rsidRPr="00271358" w:rsidRDefault="009975CE" w:rsidP="009975CE">
      <w:pPr>
        <w:pStyle w:val="B2"/>
        <w:rPr>
          <w:color w:val="000000"/>
          <w:lang w:val="en-US"/>
        </w:rPr>
      </w:pPr>
      <w:r w:rsidRPr="00271358">
        <w:rPr>
          <w:lang w:val="en-US"/>
        </w:rPr>
        <w:t>-</w:t>
      </w:r>
      <w:r w:rsidRPr="00271358">
        <w:rPr>
          <w:lang w:val="en-US"/>
        </w:rPr>
        <w:tab/>
        <w:t xml:space="preserve">if </w:t>
      </w:r>
      <w:r w:rsidRPr="00271358">
        <w:t>the higher</w:t>
      </w:r>
      <w:r>
        <w:t xml:space="preserve"> </w:t>
      </w:r>
      <w:r w:rsidRPr="00271358">
        <w:t xml:space="preserve">layer parameter </w:t>
      </w:r>
      <w:proofErr w:type="spellStart"/>
      <w:r w:rsidRPr="00271358">
        <w:rPr>
          <w:i/>
        </w:rPr>
        <w:t>frequencyDensity</w:t>
      </w:r>
      <w:proofErr w:type="spellEnd"/>
      <w:r w:rsidRPr="002C4166">
        <w:t xml:space="preserve"> </w:t>
      </w:r>
      <w:r w:rsidRPr="002525B4">
        <w:t xml:space="preserve">given by </w:t>
      </w:r>
      <w:r w:rsidRPr="002525B4">
        <w:rPr>
          <w:i/>
        </w:rPr>
        <w:t>PTRS-</w:t>
      </w:r>
      <w:proofErr w:type="spellStart"/>
      <w:r w:rsidRPr="002525B4">
        <w:rPr>
          <w:i/>
        </w:rPr>
        <w:t>DownlinkConfig</w:t>
      </w:r>
      <w:proofErr w:type="spellEnd"/>
      <w:r w:rsidRPr="00271358">
        <w:t xml:space="preserve"> is not configured, the UE </w:t>
      </w:r>
      <w:r w:rsidRPr="000B10E2">
        <w:t>shall</w:t>
      </w:r>
      <w:r w:rsidRPr="00271358">
        <w:t xml:space="preserve"> assume </w:t>
      </w:r>
      <w:r w:rsidRPr="00271358">
        <w:rPr>
          <w:i/>
          <w:iCs/>
          <w:color w:val="000000"/>
          <w:lang w:eastAsia="ko-KR"/>
        </w:rPr>
        <w:t>K</w:t>
      </w:r>
      <w:r w:rsidRPr="00271358">
        <w:rPr>
          <w:i/>
          <w:iCs/>
          <w:color w:val="000000"/>
          <w:vertAlign w:val="subscript"/>
          <w:lang w:eastAsia="ko-KR"/>
        </w:rPr>
        <w:t>PT-RS</w:t>
      </w:r>
      <w:r>
        <w:rPr>
          <w:color w:val="000000"/>
          <w:lang w:val="en-US"/>
        </w:rPr>
        <w:t xml:space="preserve"> </w:t>
      </w:r>
      <w:r w:rsidRPr="00271358">
        <w:rPr>
          <w:color w:val="000000"/>
          <w:lang w:val="en-US"/>
        </w:rPr>
        <w:t>= 2.</w:t>
      </w:r>
    </w:p>
    <w:p w14:paraId="6119CF76" w14:textId="77777777" w:rsidR="009975CE" w:rsidRDefault="009975CE" w:rsidP="009975CE">
      <w:pPr>
        <w:pStyle w:val="B1"/>
      </w:pPr>
      <w:r>
        <w:t>-</w:t>
      </w:r>
      <w:r>
        <w:tab/>
      </w:r>
      <w:r w:rsidRPr="0048482F">
        <w:t>otherwise</w:t>
      </w:r>
      <w:r>
        <w:t>,</w:t>
      </w:r>
      <w:r w:rsidRPr="00237226">
        <w:rPr>
          <w:color w:val="000000" w:themeColor="text1"/>
        </w:rPr>
        <w:t xml:space="preserve"> if neither of the additional higher layer parameters </w:t>
      </w:r>
      <w:proofErr w:type="spellStart"/>
      <w:r w:rsidRPr="00237226">
        <w:rPr>
          <w:i/>
          <w:color w:val="000000" w:themeColor="text1"/>
        </w:rPr>
        <w:t>timeDensity</w:t>
      </w:r>
      <w:proofErr w:type="spellEnd"/>
      <w:r w:rsidRPr="00237226">
        <w:rPr>
          <w:color w:val="000000" w:themeColor="text1"/>
        </w:rPr>
        <w:t xml:space="preserve"> and </w:t>
      </w:r>
      <w:proofErr w:type="spellStart"/>
      <w:r w:rsidRPr="00237226">
        <w:rPr>
          <w:i/>
          <w:color w:val="000000" w:themeColor="text1"/>
        </w:rPr>
        <w:t>frequencyDensity</w:t>
      </w:r>
      <w:proofErr w:type="spellEnd"/>
      <w:r w:rsidRPr="00237226">
        <w:rPr>
          <w:color w:val="000000" w:themeColor="text1"/>
        </w:rPr>
        <w:t xml:space="preserve"> are configured and the RNTI equals </w:t>
      </w:r>
      <w:r w:rsidRPr="004174B8">
        <w:t>MCS-C-RNTI</w:t>
      </w:r>
      <w:r w:rsidRPr="00B04ED7">
        <w:t xml:space="preserve">, </w:t>
      </w:r>
      <w:r w:rsidRPr="00237226">
        <w:rPr>
          <w:color w:val="000000" w:themeColor="text1"/>
        </w:rPr>
        <w:t>C-RNTI or CS-RNTI,</w:t>
      </w:r>
      <w:r>
        <w:rPr>
          <w:lang w:val="en-US"/>
        </w:rPr>
        <w:t xml:space="preserve"> the UE shall assume the PT-RS is present </w:t>
      </w:r>
      <w:r w:rsidRPr="00271358">
        <w:rPr>
          <w:lang w:val="en-US"/>
        </w:rPr>
        <w:t xml:space="preserve">with </w:t>
      </w:r>
      <w:r w:rsidRPr="00271358">
        <w:rPr>
          <w:i/>
          <w:iCs/>
        </w:rPr>
        <w:t>L</w:t>
      </w:r>
      <w:r w:rsidRPr="00271358">
        <w:rPr>
          <w:i/>
          <w:iCs/>
          <w:vertAlign w:val="subscript"/>
        </w:rPr>
        <w:t xml:space="preserve">PT-RS </w:t>
      </w:r>
      <w:r w:rsidRPr="00271358">
        <w:rPr>
          <w:lang w:val="en-US"/>
        </w:rPr>
        <w:t xml:space="preserve">= 1, </w:t>
      </w:r>
      <w:r w:rsidRPr="00271358">
        <w:rPr>
          <w:i/>
          <w:iCs/>
          <w:color w:val="000000"/>
          <w:lang w:eastAsia="ko-KR"/>
        </w:rPr>
        <w:t>K</w:t>
      </w:r>
      <w:r w:rsidRPr="00271358">
        <w:rPr>
          <w:i/>
          <w:iCs/>
          <w:color w:val="000000"/>
          <w:vertAlign w:val="subscript"/>
          <w:lang w:eastAsia="ko-KR"/>
        </w:rPr>
        <w:t>PT-RS</w:t>
      </w:r>
      <w:r>
        <w:rPr>
          <w:color w:val="000000"/>
          <w:lang w:val="en-US"/>
        </w:rPr>
        <w:t xml:space="preserve"> </w:t>
      </w:r>
      <w:r w:rsidRPr="00271358">
        <w:rPr>
          <w:color w:val="000000"/>
          <w:lang w:val="en-US"/>
        </w:rPr>
        <w:t>= 2</w:t>
      </w:r>
      <w:r>
        <w:rPr>
          <w:color w:val="000000"/>
          <w:lang w:val="en-US"/>
        </w:rPr>
        <w:t>,</w:t>
      </w:r>
      <w:r w:rsidRPr="00271358">
        <w:rPr>
          <w:color w:val="000000"/>
          <w:lang w:val="en-US"/>
        </w:rPr>
        <w:t xml:space="preserve"> and</w:t>
      </w:r>
      <w:r w:rsidRPr="0048482F">
        <w:t xml:space="preserve"> </w:t>
      </w:r>
      <w:r w:rsidRPr="009D64D7">
        <w:t>the UE shall assume PT-RS is not present when</w:t>
      </w:r>
    </w:p>
    <w:p w14:paraId="3638DCC0" w14:textId="77777777" w:rsidR="009975CE" w:rsidRPr="0048482F" w:rsidRDefault="009975CE" w:rsidP="009975CE">
      <w:pPr>
        <w:pStyle w:val="B2"/>
      </w:pPr>
      <w:r>
        <w:t>-</w:t>
      </w:r>
      <w:r>
        <w:tab/>
      </w:r>
      <w:r w:rsidRPr="0048482F">
        <w:t>the scheduled MCS from Table 5.1.3.1-1 is smaller than 10, or</w:t>
      </w:r>
    </w:p>
    <w:p w14:paraId="3E798765" w14:textId="77777777" w:rsidR="009975CE" w:rsidRDefault="009975CE" w:rsidP="009975CE">
      <w:pPr>
        <w:pStyle w:val="B2"/>
      </w:pPr>
      <w:r>
        <w:t>-</w:t>
      </w:r>
      <w:r>
        <w:tab/>
      </w:r>
      <w:r w:rsidRPr="0048482F">
        <w:t>the scheduled MCS from Table 5.1.3.1-2 is smaller than 5, or</w:t>
      </w:r>
      <w:r>
        <w:t xml:space="preserve"> </w:t>
      </w:r>
    </w:p>
    <w:p w14:paraId="574BF8C5" w14:textId="3836400C" w:rsidR="009975CE" w:rsidRDefault="009975CE" w:rsidP="009975CE">
      <w:pPr>
        <w:pStyle w:val="B2"/>
        <w:rPr>
          <w:ins w:id="441" w:author="Enescu, Mihai (Nokia - FI/Espoo)" w:date="2021-10-25T12:24:00Z"/>
        </w:rPr>
      </w:pPr>
      <w:r>
        <w:t>-</w:t>
      </w:r>
      <w:r>
        <w:tab/>
      </w:r>
      <w:r w:rsidRPr="0048482F">
        <w:t>the scheduled MCS from Table 5.1.3.1-</w:t>
      </w:r>
      <w:r w:rsidRPr="00D46B52">
        <w:t>3</w:t>
      </w:r>
      <w:r w:rsidRPr="0048482F">
        <w:t xml:space="preserve"> is smaller than </w:t>
      </w:r>
      <w:r w:rsidRPr="00D46B52">
        <w:t>1</w:t>
      </w:r>
      <w:r w:rsidRPr="0048482F">
        <w:t>5, or</w:t>
      </w:r>
      <w:r>
        <w:t xml:space="preserve"> </w:t>
      </w:r>
    </w:p>
    <w:p w14:paraId="0B5BEA48" w14:textId="742DED12" w:rsidR="009975CE" w:rsidRPr="0048482F" w:rsidRDefault="009975CE" w:rsidP="009975CE">
      <w:pPr>
        <w:pStyle w:val="B2"/>
        <w:rPr>
          <w:ins w:id="442" w:author="Enescu, Mihai (Nokia - FI/Espoo)" w:date="2021-10-25T12:25:00Z"/>
        </w:rPr>
      </w:pPr>
      <w:ins w:id="443" w:author="Enescu, Mihai (Nokia - FI/Espoo)" w:date="2021-10-25T12:25:00Z">
        <w:r>
          <w:t>-</w:t>
        </w:r>
        <w:r>
          <w:tab/>
        </w:r>
        <w:r w:rsidRPr="0048482F">
          <w:t>the scheduled MCS from Table 5.1.3.1-</w:t>
        </w:r>
        <w:r>
          <w:rPr>
            <w:lang w:val="en-FI"/>
          </w:rPr>
          <w:t>4</w:t>
        </w:r>
        <w:r w:rsidRPr="0048482F">
          <w:t xml:space="preserve"> is smaller than </w:t>
        </w:r>
        <w:r>
          <w:rPr>
            <w:lang w:val="en-FI"/>
          </w:rPr>
          <w:t>3</w:t>
        </w:r>
        <w:r w:rsidRPr="0048482F">
          <w:t>, or</w:t>
        </w:r>
        <w:r>
          <w:t xml:space="preserve"> </w:t>
        </w:r>
      </w:ins>
    </w:p>
    <w:p w14:paraId="1893778F" w14:textId="77777777" w:rsidR="009975CE" w:rsidRDefault="009975CE" w:rsidP="009975CE">
      <w:pPr>
        <w:pStyle w:val="B2"/>
      </w:pPr>
      <w:r>
        <w:t>-</w:t>
      </w:r>
      <w:r>
        <w:tab/>
      </w:r>
      <w:r w:rsidRPr="0048482F">
        <w:t>the number of scheduled RBs is smaller than 3,</w:t>
      </w:r>
      <w:r>
        <w:t xml:space="preserve"> or</w:t>
      </w:r>
    </w:p>
    <w:p w14:paraId="6C5E6231" w14:textId="77777777" w:rsidR="009975CE" w:rsidRPr="0048482F" w:rsidRDefault="009975CE" w:rsidP="009975CE">
      <w:pPr>
        <w:pStyle w:val="B1"/>
      </w:pPr>
      <w:r w:rsidRPr="00237226">
        <w:t>-</w:t>
      </w:r>
      <w:r w:rsidRPr="00237226">
        <w:tab/>
        <w:t>otherwise,</w:t>
      </w:r>
      <w:r w:rsidRPr="00237226" w:rsidDel="00237226">
        <w:t xml:space="preserve"> </w:t>
      </w:r>
      <w:r w:rsidRPr="00237226">
        <w:t xml:space="preserve">if the RNTI equals RA-RNTI, </w:t>
      </w:r>
      <w:r>
        <w:t>[</w:t>
      </w:r>
      <w:r w:rsidRPr="009035B4">
        <w:t>MSGB-RNTI</w:t>
      </w:r>
      <w:r>
        <w:rPr>
          <w:lang w:val="en-US"/>
        </w:rPr>
        <w:t>]</w:t>
      </w:r>
      <w:r>
        <w:rPr>
          <w:rStyle w:val="CommentReference"/>
          <w:lang w:val="en-US"/>
        </w:rPr>
        <w:t xml:space="preserve">, </w:t>
      </w:r>
      <w:r w:rsidRPr="00237226">
        <w:t xml:space="preserve">SI-RNTI, or P-RNTI, the UE shall assume PT-RS is not present </w:t>
      </w:r>
    </w:p>
    <w:bookmarkEnd w:id="438"/>
    <w:bookmarkEnd w:id="439"/>
    <w:p w14:paraId="7BE9E94F" w14:textId="77777777" w:rsidR="009975CE" w:rsidRPr="0048482F" w:rsidRDefault="009975CE" w:rsidP="009975CE">
      <w:pPr>
        <w:pStyle w:val="TH"/>
      </w:pPr>
      <w:r w:rsidRPr="0048482F">
        <w:t>Table 5.1.6.3-1: Time density of PT-RS as a function of scheduled MCS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2942"/>
      </w:tblGrid>
      <w:tr w:rsidR="009975CE" w:rsidRPr="0048482F" w14:paraId="7957AFDB" w14:textId="77777777" w:rsidTr="00076EE2">
        <w:trPr>
          <w:jc w:val="center"/>
        </w:trPr>
        <w:tc>
          <w:tcPr>
            <w:tcW w:w="3119" w:type="dxa"/>
            <w:shd w:val="clear" w:color="auto" w:fill="E7E6E6"/>
            <w:vAlign w:val="center"/>
          </w:tcPr>
          <w:p w14:paraId="57A8711C" w14:textId="77777777" w:rsidR="009975CE" w:rsidRPr="0048482F" w:rsidRDefault="009975CE" w:rsidP="00076EE2">
            <w:pPr>
              <w:pStyle w:val="TAH"/>
              <w:tabs>
                <w:tab w:val="num" w:pos="851"/>
              </w:tabs>
              <w:spacing w:before="60"/>
              <w:ind w:left="851" w:hanging="851"/>
              <w:rPr>
                <w:rFonts w:cs="Arial"/>
                <w:i/>
                <w:color w:val="000000"/>
                <w:kern w:val="2"/>
                <w:lang w:val="en-US" w:eastAsia="zh-CN"/>
              </w:rPr>
            </w:pPr>
            <w:bookmarkStart w:id="444" w:name="_Hlk497926106"/>
            <w:r w:rsidRPr="0048482F">
              <w:rPr>
                <w:rFonts w:cs="Arial"/>
                <w:color w:val="000000"/>
                <w:kern w:val="2"/>
                <w:lang w:val="en-US" w:eastAsia="zh-CN"/>
              </w:rPr>
              <w:t>Scheduled MCS</w:t>
            </w:r>
          </w:p>
        </w:tc>
        <w:tc>
          <w:tcPr>
            <w:tcW w:w="2942" w:type="dxa"/>
            <w:shd w:val="clear" w:color="auto" w:fill="E7E6E6"/>
          </w:tcPr>
          <w:p w14:paraId="74083149" w14:textId="77777777" w:rsidR="009975CE" w:rsidRPr="0048482F" w:rsidRDefault="009975CE" w:rsidP="00076EE2">
            <w:pPr>
              <w:pStyle w:val="TAH"/>
              <w:tabs>
                <w:tab w:val="num" w:pos="851"/>
              </w:tabs>
              <w:spacing w:before="60"/>
              <w:ind w:left="851" w:hanging="851"/>
              <w:rPr>
                <w:rFonts w:cs="Arial"/>
                <w:color w:val="000000"/>
                <w:kern w:val="2"/>
                <w:lang w:val="en-US" w:eastAsia="zh-CN"/>
              </w:rPr>
            </w:pPr>
            <w:r w:rsidRPr="0048482F">
              <w:rPr>
                <w:rFonts w:cs="Arial"/>
                <w:color w:val="000000"/>
                <w:kern w:val="2"/>
                <w:lang w:val="en-US" w:eastAsia="zh-CN"/>
              </w:rPr>
              <w:t>Time density (</w:t>
            </w:r>
            <w:r w:rsidRPr="00E17FE7">
              <w:rPr>
                <w:color w:val="000000"/>
                <w:position w:val="-12"/>
              </w:rPr>
              <w:object w:dxaOrig="639" w:dyaOrig="380" w14:anchorId="3AA5A43E">
                <v:shape id="_x0000_i1065" type="#_x0000_t75" style="width:28.2pt;height:21.6pt" o:ole="">
                  <v:imagedata r:id="rId90" o:title=""/>
                </v:shape>
                <o:OLEObject Type="Embed" ProgID="Equation.3" ShapeID="_x0000_i1065" DrawAspect="Content" ObjectID="_1700414987" r:id="rId91"/>
              </w:object>
            </w:r>
            <w:r w:rsidRPr="0048482F">
              <w:rPr>
                <w:rFonts w:cs="Arial"/>
                <w:color w:val="000000"/>
                <w:kern w:val="2"/>
                <w:lang w:val="en-US" w:eastAsia="zh-CN"/>
              </w:rPr>
              <w:t>)</w:t>
            </w:r>
          </w:p>
        </w:tc>
      </w:tr>
      <w:tr w:rsidR="009975CE" w:rsidRPr="0048482F" w14:paraId="4701365B" w14:textId="77777777" w:rsidTr="00076EE2">
        <w:trPr>
          <w:jc w:val="center"/>
        </w:trPr>
        <w:tc>
          <w:tcPr>
            <w:tcW w:w="3119" w:type="dxa"/>
            <w:shd w:val="clear" w:color="auto" w:fill="auto"/>
            <w:vAlign w:val="center"/>
          </w:tcPr>
          <w:p w14:paraId="34026BF4"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I</w:t>
            </w:r>
            <w:r w:rsidRPr="0048482F">
              <w:rPr>
                <w:rFonts w:cs="Arial"/>
                <w:color w:val="000000"/>
                <w:kern w:val="2"/>
                <w:vertAlign w:val="subscript"/>
                <w:lang w:val="en-US" w:eastAsia="zh-CN"/>
              </w:rPr>
              <w:t>MCS</w:t>
            </w:r>
            <w:r w:rsidRPr="0048482F">
              <w:rPr>
                <w:rFonts w:cs="Arial"/>
                <w:color w:val="000000"/>
                <w:kern w:val="2"/>
                <w:lang w:val="en-US" w:eastAsia="zh-CN"/>
              </w:rPr>
              <w:t xml:space="preserve"> &lt; ptrs-MCS</w:t>
            </w:r>
            <w:r w:rsidRPr="0048482F">
              <w:rPr>
                <w:rFonts w:cs="Arial"/>
                <w:color w:val="000000"/>
                <w:kern w:val="2"/>
                <w:vertAlign w:val="subscript"/>
                <w:lang w:val="en-US" w:eastAsia="zh-CN"/>
              </w:rPr>
              <w:t>1</w:t>
            </w:r>
            <w:r w:rsidRPr="0048482F">
              <w:rPr>
                <w:rFonts w:cs="Arial"/>
                <w:color w:val="000000"/>
                <w:kern w:val="2"/>
                <w:lang w:val="en-US" w:eastAsia="zh-CN"/>
              </w:rPr>
              <w:t xml:space="preserve"> </w:t>
            </w:r>
          </w:p>
        </w:tc>
        <w:tc>
          <w:tcPr>
            <w:tcW w:w="2942" w:type="dxa"/>
          </w:tcPr>
          <w:p w14:paraId="5BF4522C"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PT-RS is not present</w:t>
            </w:r>
          </w:p>
        </w:tc>
      </w:tr>
      <w:tr w:rsidR="009975CE" w:rsidRPr="0048482F" w14:paraId="72165FEB" w14:textId="77777777" w:rsidTr="00076EE2">
        <w:trPr>
          <w:jc w:val="center"/>
        </w:trPr>
        <w:tc>
          <w:tcPr>
            <w:tcW w:w="3119" w:type="dxa"/>
            <w:shd w:val="clear" w:color="auto" w:fill="auto"/>
            <w:vAlign w:val="center"/>
          </w:tcPr>
          <w:p w14:paraId="148F08C5" w14:textId="77777777" w:rsidR="009975CE" w:rsidRPr="00DB5462" w:rsidRDefault="009975CE" w:rsidP="00076EE2">
            <w:pPr>
              <w:pStyle w:val="TAC"/>
              <w:tabs>
                <w:tab w:val="num" w:pos="851"/>
              </w:tabs>
              <w:spacing w:before="60"/>
              <w:ind w:left="851" w:hanging="851"/>
              <w:rPr>
                <w:rFonts w:cs="Arial"/>
                <w:color w:val="000000"/>
                <w:kern w:val="2"/>
                <w:lang w:val="fr-FR" w:eastAsia="zh-CN"/>
              </w:rPr>
            </w:pPr>
            <w:r w:rsidRPr="00DB5462">
              <w:rPr>
                <w:rFonts w:cs="Arial"/>
                <w:color w:val="000000"/>
                <w:kern w:val="2"/>
                <w:lang w:val="fr-FR" w:eastAsia="zh-CN"/>
              </w:rPr>
              <w:t xml:space="preserve">ptrs-MCS1 </w:t>
            </w:r>
            <w:r w:rsidRPr="0048482F">
              <w:rPr>
                <w:rFonts w:cs="Arial"/>
                <w:color w:val="000000"/>
                <w:kern w:val="2"/>
                <w:position w:val="-4"/>
                <w:lang w:val="en-US" w:eastAsia="zh-CN"/>
              </w:rPr>
              <w:object w:dxaOrig="180" w:dyaOrig="220" w14:anchorId="7F9AA7CD">
                <v:shape id="_x0000_i1066" type="#_x0000_t75" style="width:7.2pt;height:14.4pt" o:ole="">
                  <v:imagedata r:id="rId92" o:title=""/>
                </v:shape>
                <o:OLEObject Type="Embed" ProgID="Equation.3" ShapeID="_x0000_i1066" DrawAspect="Content" ObjectID="_1700414988" r:id="rId93"/>
              </w:object>
            </w:r>
            <w:r w:rsidRPr="00DB5462">
              <w:rPr>
                <w:rFonts w:cs="Arial"/>
                <w:color w:val="000000"/>
                <w:kern w:val="2"/>
                <w:lang w:val="fr-FR" w:eastAsia="zh-CN"/>
              </w:rPr>
              <w:t xml:space="preserve"> I</w:t>
            </w:r>
            <w:r w:rsidRPr="00DB5462">
              <w:rPr>
                <w:rFonts w:cs="Arial"/>
                <w:color w:val="000000"/>
                <w:kern w:val="2"/>
                <w:vertAlign w:val="subscript"/>
                <w:lang w:val="fr-FR" w:eastAsia="zh-CN"/>
              </w:rPr>
              <w:t>MCS</w:t>
            </w:r>
            <w:r w:rsidRPr="00DB5462">
              <w:rPr>
                <w:rFonts w:cs="Arial"/>
                <w:color w:val="000000"/>
                <w:kern w:val="2"/>
                <w:lang w:val="fr-FR" w:eastAsia="zh-CN"/>
              </w:rPr>
              <w:t xml:space="preserve"> &lt; ptrs-MCS2</w:t>
            </w:r>
          </w:p>
        </w:tc>
        <w:tc>
          <w:tcPr>
            <w:tcW w:w="2942" w:type="dxa"/>
          </w:tcPr>
          <w:p w14:paraId="4E501A86"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4</w:t>
            </w:r>
          </w:p>
        </w:tc>
      </w:tr>
      <w:tr w:rsidR="009975CE" w:rsidRPr="0048482F" w14:paraId="3B474451" w14:textId="77777777" w:rsidTr="00076EE2">
        <w:trPr>
          <w:jc w:val="center"/>
        </w:trPr>
        <w:tc>
          <w:tcPr>
            <w:tcW w:w="3119" w:type="dxa"/>
            <w:shd w:val="clear" w:color="auto" w:fill="auto"/>
            <w:vAlign w:val="center"/>
          </w:tcPr>
          <w:p w14:paraId="5F6AA105" w14:textId="77777777" w:rsidR="009975CE" w:rsidRPr="00DB5462" w:rsidRDefault="009975CE" w:rsidP="00076EE2">
            <w:pPr>
              <w:pStyle w:val="TAC"/>
              <w:tabs>
                <w:tab w:val="num" w:pos="851"/>
              </w:tabs>
              <w:spacing w:before="60"/>
              <w:ind w:left="851" w:hanging="851"/>
              <w:rPr>
                <w:rFonts w:cs="Arial"/>
                <w:color w:val="000000"/>
                <w:kern w:val="2"/>
                <w:lang w:val="fr-FR" w:eastAsia="zh-CN"/>
              </w:rPr>
            </w:pPr>
            <w:r w:rsidRPr="00DB5462">
              <w:rPr>
                <w:rFonts w:cs="Arial"/>
                <w:color w:val="000000"/>
                <w:kern w:val="2"/>
                <w:lang w:val="fr-FR" w:eastAsia="zh-CN"/>
              </w:rPr>
              <w:t xml:space="preserve">ptrs-MCS2 </w:t>
            </w:r>
            <w:r w:rsidRPr="0048482F">
              <w:rPr>
                <w:rFonts w:cs="Arial"/>
                <w:color w:val="000000"/>
                <w:kern w:val="2"/>
                <w:position w:val="-4"/>
                <w:lang w:val="en-US" w:eastAsia="zh-CN"/>
              </w:rPr>
              <w:object w:dxaOrig="180" w:dyaOrig="220" w14:anchorId="6B245609">
                <v:shape id="_x0000_i1067" type="#_x0000_t75" style="width:7.2pt;height:14.4pt" o:ole="">
                  <v:imagedata r:id="rId94" o:title=""/>
                </v:shape>
                <o:OLEObject Type="Embed" ProgID="Equation.3" ShapeID="_x0000_i1067" DrawAspect="Content" ObjectID="_1700414989" r:id="rId95"/>
              </w:object>
            </w:r>
            <w:r w:rsidRPr="00DB5462">
              <w:rPr>
                <w:rFonts w:cs="Arial"/>
                <w:color w:val="000000"/>
                <w:kern w:val="2"/>
                <w:lang w:val="fr-FR" w:eastAsia="zh-CN"/>
              </w:rPr>
              <w:t xml:space="preserve"> I</w:t>
            </w:r>
            <w:r w:rsidRPr="00DB5462">
              <w:rPr>
                <w:rFonts w:cs="Arial"/>
                <w:color w:val="000000"/>
                <w:kern w:val="2"/>
                <w:vertAlign w:val="subscript"/>
                <w:lang w:val="fr-FR" w:eastAsia="zh-CN"/>
              </w:rPr>
              <w:t>MCS</w:t>
            </w:r>
            <w:r w:rsidRPr="00DB5462">
              <w:rPr>
                <w:rFonts w:cs="Arial"/>
                <w:color w:val="000000"/>
                <w:kern w:val="2"/>
                <w:lang w:val="fr-FR" w:eastAsia="zh-CN"/>
              </w:rPr>
              <w:t xml:space="preserve"> &lt; ptrs-MCS3</w:t>
            </w:r>
          </w:p>
        </w:tc>
        <w:tc>
          <w:tcPr>
            <w:tcW w:w="2942" w:type="dxa"/>
          </w:tcPr>
          <w:p w14:paraId="18B03754"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2</w:t>
            </w:r>
          </w:p>
        </w:tc>
      </w:tr>
      <w:tr w:rsidR="009975CE" w:rsidRPr="0048482F" w14:paraId="542332BC" w14:textId="77777777" w:rsidTr="00076EE2">
        <w:trPr>
          <w:jc w:val="center"/>
        </w:trPr>
        <w:tc>
          <w:tcPr>
            <w:tcW w:w="3119" w:type="dxa"/>
            <w:shd w:val="clear" w:color="auto" w:fill="auto"/>
            <w:vAlign w:val="center"/>
          </w:tcPr>
          <w:p w14:paraId="3814B71C" w14:textId="77777777" w:rsidR="009975CE" w:rsidRPr="00DB5462" w:rsidRDefault="009975CE" w:rsidP="00076EE2">
            <w:pPr>
              <w:pStyle w:val="TAC"/>
              <w:tabs>
                <w:tab w:val="num" w:pos="851"/>
              </w:tabs>
              <w:spacing w:before="60"/>
              <w:ind w:left="851" w:hanging="851"/>
              <w:rPr>
                <w:rFonts w:cs="Arial"/>
                <w:color w:val="000000"/>
                <w:kern w:val="2"/>
                <w:lang w:val="fr-FR" w:eastAsia="zh-CN"/>
              </w:rPr>
            </w:pPr>
            <w:r w:rsidRPr="00DB5462">
              <w:rPr>
                <w:rFonts w:cs="Arial"/>
                <w:color w:val="000000"/>
                <w:kern w:val="2"/>
                <w:lang w:val="fr-FR" w:eastAsia="zh-CN"/>
              </w:rPr>
              <w:t xml:space="preserve">ptrs-MCS3 </w:t>
            </w:r>
            <w:r w:rsidRPr="0048482F">
              <w:rPr>
                <w:rFonts w:cs="Arial"/>
                <w:color w:val="000000"/>
                <w:kern w:val="2"/>
                <w:position w:val="-4"/>
                <w:lang w:val="en-US" w:eastAsia="zh-CN"/>
              </w:rPr>
              <w:object w:dxaOrig="180" w:dyaOrig="220" w14:anchorId="6C058D21">
                <v:shape id="_x0000_i1068" type="#_x0000_t75" style="width:7.2pt;height:14.4pt" o:ole="">
                  <v:imagedata r:id="rId94" o:title=""/>
                </v:shape>
                <o:OLEObject Type="Embed" ProgID="Equation.3" ShapeID="_x0000_i1068" DrawAspect="Content" ObjectID="_1700414990" r:id="rId96"/>
              </w:object>
            </w:r>
            <w:r w:rsidRPr="00DB5462">
              <w:rPr>
                <w:rFonts w:cs="Arial"/>
                <w:color w:val="000000"/>
                <w:kern w:val="2"/>
                <w:lang w:val="fr-FR" w:eastAsia="zh-CN"/>
              </w:rPr>
              <w:t xml:space="preserve"> I</w:t>
            </w:r>
            <w:r w:rsidRPr="00DB5462">
              <w:rPr>
                <w:rFonts w:cs="Arial"/>
                <w:color w:val="000000"/>
                <w:kern w:val="2"/>
                <w:vertAlign w:val="subscript"/>
                <w:lang w:val="fr-FR" w:eastAsia="zh-CN"/>
              </w:rPr>
              <w:t>MCS</w:t>
            </w:r>
            <w:r w:rsidRPr="00DB5462">
              <w:rPr>
                <w:rFonts w:cs="Arial"/>
                <w:color w:val="000000"/>
                <w:kern w:val="2"/>
                <w:lang w:val="fr-FR" w:eastAsia="zh-CN"/>
              </w:rPr>
              <w:t xml:space="preserve"> &lt; ptrs-MCS4</w:t>
            </w:r>
          </w:p>
        </w:tc>
        <w:tc>
          <w:tcPr>
            <w:tcW w:w="2942" w:type="dxa"/>
          </w:tcPr>
          <w:p w14:paraId="0DC1854A"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1</w:t>
            </w:r>
          </w:p>
        </w:tc>
      </w:tr>
      <w:bookmarkEnd w:id="444"/>
    </w:tbl>
    <w:p w14:paraId="655E41BE" w14:textId="77777777" w:rsidR="009975CE" w:rsidRPr="0048482F" w:rsidRDefault="009975CE" w:rsidP="009975CE">
      <w:pPr>
        <w:rPr>
          <w:color w:val="000000"/>
        </w:rPr>
      </w:pPr>
    </w:p>
    <w:p w14:paraId="6C0D01FE" w14:textId="77777777" w:rsidR="009975CE" w:rsidRPr="0048482F" w:rsidRDefault="009975CE" w:rsidP="009975CE">
      <w:pPr>
        <w:pStyle w:val="TH"/>
      </w:pPr>
      <w:r w:rsidRPr="0048482F">
        <w:lastRenderedPageBreak/>
        <w:t>Table 5.1.6.3-2: Frequency density of PT-RS as a function of scheduled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8"/>
        <w:gridCol w:w="2969"/>
      </w:tblGrid>
      <w:tr w:rsidR="009975CE" w:rsidRPr="0048482F" w14:paraId="3B1D63FD" w14:textId="77777777" w:rsidTr="00076EE2">
        <w:trPr>
          <w:jc w:val="center"/>
        </w:trPr>
        <w:tc>
          <w:tcPr>
            <w:tcW w:w="2968" w:type="dxa"/>
            <w:shd w:val="clear" w:color="auto" w:fill="E7E6E6"/>
            <w:vAlign w:val="center"/>
          </w:tcPr>
          <w:p w14:paraId="4A1263A9" w14:textId="77777777" w:rsidR="009975CE" w:rsidRPr="0048482F" w:rsidRDefault="009975CE" w:rsidP="00076EE2">
            <w:pPr>
              <w:pStyle w:val="TAH"/>
              <w:tabs>
                <w:tab w:val="num" w:pos="851"/>
              </w:tabs>
              <w:spacing w:before="60"/>
              <w:ind w:left="851" w:hanging="851"/>
              <w:rPr>
                <w:rFonts w:cs="Arial"/>
                <w:i/>
                <w:color w:val="000000"/>
                <w:kern w:val="2"/>
                <w:lang w:val="en-US" w:eastAsia="zh-CN"/>
              </w:rPr>
            </w:pPr>
            <w:r w:rsidRPr="0048482F">
              <w:rPr>
                <w:rFonts w:cs="Arial"/>
                <w:color w:val="000000"/>
                <w:kern w:val="2"/>
                <w:lang w:val="en-US" w:eastAsia="zh-CN"/>
              </w:rPr>
              <w:t>Scheduled bandwidth</w:t>
            </w:r>
          </w:p>
        </w:tc>
        <w:tc>
          <w:tcPr>
            <w:tcW w:w="2969" w:type="dxa"/>
            <w:shd w:val="clear" w:color="auto" w:fill="E7E6E6"/>
          </w:tcPr>
          <w:p w14:paraId="3E8623EF" w14:textId="77777777" w:rsidR="009975CE" w:rsidRPr="0048482F" w:rsidRDefault="009975CE" w:rsidP="00076EE2">
            <w:pPr>
              <w:pStyle w:val="TAH"/>
              <w:tabs>
                <w:tab w:val="num" w:pos="851"/>
              </w:tabs>
              <w:spacing w:before="60"/>
              <w:ind w:left="851" w:hanging="851"/>
              <w:rPr>
                <w:rFonts w:cs="Arial"/>
                <w:color w:val="000000"/>
                <w:kern w:val="2"/>
                <w:lang w:val="en-US" w:eastAsia="zh-CN"/>
              </w:rPr>
            </w:pPr>
            <w:r w:rsidRPr="0048482F">
              <w:rPr>
                <w:rFonts w:cs="Arial"/>
                <w:color w:val="000000"/>
                <w:kern w:val="2"/>
                <w:lang w:val="en-US" w:eastAsia="zh-CN"/>
              </w:rPr>
              <w:t>Frequency density (</w:t>
            </w:r>
            <w:r w:rsidRPr="00E17FE7">
              <w:rPr>
                <w:color w:val="000000"/>
                <w:position w:val="-12"/>
              </w:rPr>
              <w:object w:dxaOrig="680" w:dyaOrig="380" w14:anchorId="2C04208D">
                <v:shape id="_x0000_i1069" type="#_x0000_t75" style="width:36.6pt;height:21.6pt" o:ole="">
                  <v:imagedata r:id="rId97" o:title=""/>
                </v:shape>
                <o:OLEObject Type="Embed" ProgID="Equation.3" ShapeID="_x0000_i1069" DrawAspect="Content" ObjectID="_1700414991" r:id="rId98"/>
              </w:object>
            </w:r>
            <w:r w:rsidRPr="00E17FE7">
              <w:rPr>
                <w:color w:val="000000"/>
              </w:rPr>
              <w:t>)</w:t>
            </w:r>
          </w:p>
        </w:tc>
      </w:tr>
      <w:tr w:rsidR="009975CE" w:rsidRPr="0048482F" w14:paraId="4F68AA35" w14:textId="77777777" w:rsidTr="00076EE2">
        <w:trPr>
          <w:jc w:val="center"/>
        </w:trPr>
        <w:tc>
          <w:tcPr>
            <w:tcW w:w="2968" w:type="dxa"/>
            <w:shd w:val="clear" w:color="auto" w:fill="auto"/>
            <w:vAlign w:val="center"/>
          </w:tcPr>
          <w:p w14:paraId="7191A46B"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i/>
                <w:color w:val="000000"/>
                <w:kern w:val="2"/>
                <w:lang w:val="en-US" w:eastAsia="zh-CN"/>
              </w:rPr>
              <w:t>N</w:t>
            </w:r>
            <w:r w:rsidRPr="0048482F">
              <w:rPr>
                <w:rFonts w:cs="Arial"/>
                <w:i/>
                <w:color w:val="000000"/>
                <w:kern w:val="2"/>
                <w:vertAlign w:val="subscript"/>
                <w:lang w:val="en-US" w:eastAsia="zh-CN"/>
              </w:rPr>
              <w:t>RB</w:t>
            </w:r>
            <w:r w:rsidRPr="0048482F">
              <w:rPr>
                <w:rFonts w:cs="Arial"/>
                <w:color w:val="000000"/>
                <w:kern w:val="2"/>
                <w:lang w:val="en-US" w:eastAsia="zh-CN"/>
              </w:rPr>
              <w:t xml:space="preserve"> &lt; </w:t>
            </w:r>
            <w:r w:rsidRPr="0048482F">
              <w:rPr>
                <w:rFonts w:cs="Arial"/>
                <w:i/>
                <w:color w:val="000000"/>
                <w:kern w:val="2"/>
                <w:lang w:val="en-US" w:eastAsia="zh-CN"/>
              </w:rPr>
              <w:t>N</w:t>
            </w:r>
            <w:r w:rsidRPr="0048482F">
              <w:rPr>
                <w:rFonts w:cs="Arial"/>
                <w:i/>
                <w:color w:val="000000"/>
                <w:kern w:val="2"/>
                <w:vertAlign w:val="subscript"/>
                <w:lang w:val="en-US" w:eastAsia="zh-CN"/>
              </w:rPr>
              <w:t>RB0</w:t>
            </w:r>
          </w:p>
        </w:tc>
        <w:tc>
          <w:tcPr>
            <w:tcW w:w="2969" w:type="dxa"/>
          </w:tcPr>
          <w:p w14:paraId="7B5D8FF5"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PT-RS is not present</w:t>
            </w:r>
          </w:p>
        </w:tc>
      </w:tr>
      <w:tr w:rsidR="009975CE" w:rsidRPr="0048482F" w14:paraId="5C2760AD" w14:textId="77777777" w:rsidTr="00076EE2">
        <w:trPr>
          <w:jc w:val="center"/>
        </w:trPr>
        <w:tc>
          <w:tcPr>
            <w:tcW w:w="2968" w:type="dxa"/>
            <w:shd w:val="clear" w:color="auto" w:fill="auto"/>
            <w:vAlign w:val="center"/>
          </w:tcPr>
          <w:p w14:paraId="7D5684FF"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i/>
                <w:color w:val="000000"/>
                <w:kern w:val="2"/>
                <w:lang w:val="en-US" w:eastAsia="zh-CN"/>
              </w:rPr>
              <w:t>N</w:t>
            </w:r>
            <w:r w:rsidRPr="0048482F">
              <w:rPr>
                <w:rFonts w:cs="Arial"/>
                <w:i/>
                <w:color w:val="000000"/>
                <w:kern w:val="2"/>
                <w:vertAlign w:val="subscript"/>
                <w:lang w:val="en-US" w:eastAsia="zh-CN"/>
              </w:rPr>
              <w:t>RB0</w:t>
            </w:r>
            <w:r w:rsidRPr="0048482F">
              <w:rPr>
                <w:rFonts w:cs="Arial"/>
                <w:color w:val="000000"/>
                <w:kern w:val="2"/>
                <w:lang w:val="en-US" w:eastAsia="zh-CN"/>
              </w:rPr>
              <w:t xml:space="preserve"> </w:t>
            </w:r>
            <w:r w:rsidRPr="0048482F">
              <w:rPr>
                <w:rFonts w:cs="Arial"/>
                <w:color w:val="000000"/>
                <w:kern w:val="2"/>
                <w:position w:val="-4"/>
                <w:lang w:val="en-US" w:eastAsia="zh-CN"/>
              </w:rPr>
              <w:object w:dxaOrig="180" w:dyaOrig="220" w14:anchorId="35619AEA">
                <v:shape id="_x0000_i1070" type="#_x0000_t75" style="width:7.2pt;height:14.4pt" o:ole="">
                  <v:imagedata r:id="rId94" o:title=""/>
                </v:shape>
                <o:OLEObject Type="Embed" ProgID="Equation.3" ShapeID="_x0000_i1070" DrawAspect="Content" ObjectID="_1700414992" r:id="rId99"/>
              </w:object>
            </w:r>
            <w:r w:rsidRPr="0048482F">
              <w:rPr>
                <w:rFonts w:cs="Arial"/>
                <w:color w:val="000000"/>
                <w:kern w:val="2"/>
                <w:lang w:val="en-US" w:eastAsia="zh-CN"/>
              </w:rPr>
              <w:t xml:space="preserve"> </w:t>
            </w:r>
            <w:r w:rsidRPr="0048482F">
              <w:rPr>
                <w:rFonts w:cs="Arial"/>
                <w:i/>
                <w:color w:val="000000"/>
                <w:kern w:val="2"/>
                <w:lang w:val="en-US" w:eastAsia="zh-CN"/>
              </w:rPr>
              <w:t>N</w:t>
            </w:r>
            <w:r w:rsidRPr="0048482F">
              <w:rPr>
                <w:rFonts w:cs="Arial"/>
                <w:i/>
                <w:color w:val="000000"/>
                <w:kern w:val="2"/>
                <w:vertAlign w:val="subscript"/>
                <w:lang w:val="en-US" w:eastAsia="zh-CN"/>
              </w:rPr>
              <w:t>RB</w:t>
            </w:r>
            <w:r w:rsidRPr="0048482F">
              <w:rPr>
                <w:rFonts w:cs="Arial"/>
                <w:color w:val="000000"/>
                <w:kern w:val="2"/>
                <w:lang w:val="en-US" w:eastAsia="zh-CN"/>
              </w:rPr>
              <w:t xml:space="preserve"> &lt;</w:t>
            </w:r>
            <w:r>
              <w:rPr>
                <w:rFonts w:cs="Arial"/>
                <w:color w:val="000000"/>
                <w:kern w:val="2"/>
                <w:lang w:val="en-US" w:eastAsia="zh-CN"/>
              </w:rPr>
              <w:t xml:space="preserve"> </w:t>
            </w:r>
            <w:r w:rsidRPr="0048482F">
              <w:rPr>
                <w:rFonts w:cs="Arial"/>
                <w:i/>
                <w:color w:val="000000"/>
                <w:kern w:val="2"/>
                <w:lang w:val="en-US" w:eastAsia="zh-CN"/>
              </w:rPr>
              <w:t>N</w:t>
            </w:r>
            <w:r w:rsidRPr="0048482F">
              <w:rPr>
                <w:rFonts w:cs="Arial"/>
                <w:i/>
                <w:color w:val="000000"/>
                <w:kern w:val="2"/>
                <w:vertAlign w:val="subscript"/>
                <w:lang w:val="en-US" w:eastAsia="zh-CN"/>
              </w:rPr>
              <w:t>RB1</w:t>
            </w:r>
          </w:p>
        </w:tc>
        <w:tc>
          <w:tcPr>
            <w:tcW w:w="2969" w:type="dxa"/>
          </w:tcPr>
          <w:p w14:paraId="7B39315B"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2</w:t>
            </w:r>
          </w:p>
        </w:tc>
      </w:tr>
      <w:tr w:rsidR="009975CE" w:rsidRPr="0048482F" w14:paraId="5E2504C6" w14:textId="77777777" w:rsidTr="00076EE2">
        <w:trPr>
          <w:jc w:val="center"/>
        </w:trPr>
        <w:tc>
          <w:tcPr>
            <w:tcW w:w="2968" w:type="dxa"/>
            <w:shd w:val="clear" w:color="auto" w:fill="auto"/>
            <w:vAlign w:val="center"/>
          </w:tcPr>
          <w:p w14:paraId="6DB4A6FC"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i/>
                <w:color w:val="000000"/>
                <w:kern w:val="2"/>
                <w:lang w:val="en-US" w:eastAsia="zh-CN"/>
              </w:rPr>
              <w:t xml:space="preserve"> N</w:t>
            </w:r>
            <w:r w:rsidRPr="0048482F">
              <w:rPr>
                <w:rFonts w:cs="Arial"/>
                <w:i/>
                <w:color w:val="000000"/>
                <w:kern w:val="2"/>
                <w:vertAlign w:val="subscript"/>
                <w:lang w:val="en-US" w:eastAsia="zh-CN"/>
              </w:rPr>
              <w:t>RB1</w:t>
            </w:r>
            <w:r>
              <w:rPr>
                <w:rFonts w:cs="Arial"/>
                <w:color w:val="000000"/>
                <w:kern w:val="2"/>
                <w:lang w:val="en-US" w:eastAsia="zh-CN"/>
              </w:rPr>
              <w:t xml:space="preserve"> </w:t>
            </w:r>
            <w:r w:rsidRPr="0048482F">
              <w:rPr>
                <w:rFonts w:cs="Arial"/>
                <w:color w:val="000000"/>
                <w:kern w:val="2"/>
                <w:position w:val="-4"/>
                <w:lang w:val="en-US" w:eastAsia="zh-CN"/>
              </w:rPr>
              <w:object w:dxaOrig="180" w:dyaOrig="220" w14:anchorId="7C80C6BD">
                <v:shape id="_x0000_i1071" type="#_x0000_t75" style="width:7.2pt;height:14.4pt" o:ole="">
                  <v:imagedata r:id="rId94" o:title=""/>
                </v:shape>
                <o:OLEObject Type="Embed" ProgID="Equation.3" ShapeID="_x0000_i1071" DrawAspect="Content" ObjectID="_1700414993" r:id="rId100"/>
              </w:object>
            </w:r>
            <w:r w:rsidRPr="0048482F">
              <w:rPr>
                <w:rFonts w:cs="Arial"/>
                <w:color w:val="000000"/>
                <w:kern w:val="2"/>
                <w:lang w:val="en-US" w:eastAsia="zh-CN"/>
              </w:rPr>
              <w:t xml:space="preserve"> </w:t>
            </w:r>
            <w:r w:rsidRPr="0048482F">
              <w:rPr>
                <w:rFonts w:cs="Arial"/>
                <w:i/>
                <w:color w:val="000000"/>
                <w:kern w:val="2"/>
                <w:lang w:val="en-US" w:eastAsia="zh-CN"/>
              </w:rPr>
              <w:t>N</w:t>
            </w:r>
            <w:r w:rsidRPr="0048482F">
              <w:rPr>
                <w:rFonts w:cs="Arial"/>
                <w:i/>
                <w:color w:val="000000"/>
                <w:kern w:val="2"/>
                <w:vertAlign w:val="subscript"/>
                <w:lang w:val="en-US" w:eastAsia="zh-CN"/>
              </w:rPr>
              <w:t>RB</w:t>
            </w:r>
            <w:r w:rsidRPr="0048482F">
              <w:rPr>
                <w:rFonts w:cs="Arial"/>
                <w:color w:val="000000"/>
                <w:kern w:val="2"/>
                <w:lang w:val="en-US" w:eastAsia="zh-CN"/>
              </w:rPr>
              <w:t xml:space="preserve"> </w:t>
            </w:r>
          </w:p>
        </w:tc>
        <w:tc>
          <w:tcPr>
            <w:tcW w:w="2969" w:type="dxa"/>
          </w:tcPr>
          <w:p w14:paraId="4676FF18"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4</w:t>
            </w:r>
          </w:p>
        </w:tc>
      </w:tr>
    </w:tbl>
    <w:p w14:paraId="4D34FD97" w14:textId="77777777" w:rsidR="009975CE" w:rsidRPr="0048482F" w:rsidRDefault="009975CE" w:rsidP="009975CE">
      <w:pPr>
        <w:rPr>
          <w:color w:val="000000"/>
        </w:rPr>
      </w:pPr>
    </w:p>
    <w:p w14:paraId="04F165A6" w14:textId="77777777" w:rsidR="009975CE" w:rsidRDefault="009975CE" w:rsidP="009975CE">
      <w:pPr>
        <w:rPr>
          <w:color w:val="000000"/>
        </w:rPr>
      </w:pPr>
      <w:bookmarkStart w:id="445" w:name="_Hlk497901610"/>
      <w:bookmarkStart w:id="446" w:name="_Hlk497925681"/>
      <w:r w:rsidRPr="0048482F">
        <w:rPr>
          <w:color w:val="000000"/>
        </w:rPr>
        <w:t>If a UE is</w:t>
      </w:r>
      <w:r w:rsidRPr="00504E49">
        <w:rPr>
          <w:color w:val="000000"/>
        </w:rPr>
        <w:t xml:space="preserve"> </w:t>
      </w:r>
      <w:r>
        <w:rPr>
          <w:color w:val="000000"/>
        </w:rPr>
        <w:t>not</w:t>
      </w:r>
      <w:r w:rsidRPr="0048482F">
        <w:rPr>
          <w:color w:val="000000"/>
        </w:rPr>
        <w:t xml:space="preserve"> configured with the higher layer parameter </w:t>
      </w:r>
      <w:proofErr w:type="spellStart"/>
      <w:r w:rsidRPr="00BA63FF">
        <w:rPr>
          <w:i/>
        </w:rPr>
        <w:t>phaseTrackingRS</w:t>
      </w:r>
      <w:proofErr w:type="spellEnd"/>
      <w:r w:rsidRPr="0048482F" w:rsidDel="003A6E78">
        <w:rPr>
          <w:i/>
          <w:color w:val="000000"/>
        </w:rPr>
        <w:t xml:space="preserve"> </w:t>
      </w:r>
      <w:r>
        <w:rPr>
          <w:color w:val="000000"/>
        </w:rPr>
        <w:t>in</w:t>
      </w:r>
      <w:r w:rsidRPr="00BA63FF">
        <w:t xml:space="preserve"> </w:t>
      </w:r>
      <w:r w:rsidRPr="00BA63FF">
        <w:rPr>
          <w:i/>
          <w:color w:val="000000"/>
        </w:rPr>
        <w:t>DMRS-</w:t>
      </w:r>
      <w:proofErr w:type="spellStart"/>
      <w:r w:rsidRPr="00BA63FF">
        <w:rPr>
          <w:i/>
          <w:color w:val="000000"/>
        </w:rPr>
        <w:t>DownlinkConfig</w:t>
      </w:r>
      <w:proofErr w:type="spellEnd"/>
      <w:r w:rsidRPr="0048482F">
        <w:rPr>
          <w:color w:val="000000"/>
        </w:rPr>
        <w:t>,</w:t>
      </w:r>
      <w:r>
        <w:rPr>
          <w:color w:val="000000"/>
        </w:rPr>
        <w:t xml:space="preserve"> the UE assumes PT-RS is not present. </w:t>
      </w:r>
    </w:p>
    <w:p w14:paraId="3BD531F9" w14:textId="5157F537" w:rsidR="009975CE" w:rsidRPr="00850BAB" w:rsidRDefault="009975CE" w:rsidP="009975CE">
      <w:pPr>
        <w:rPr>
          <w:color w:val="000000"/>
          <w:lang w:eastAsia="ko-KR"/>
        </w:rPr>
      </w:pPr>
      <w:r>
        <w:rPr>
          <w:color w:val="000000"/>
        </w:rPr>
        <w:t xml:space="preserve">The higher layer </w:t>
      </w:r>
      <w:r w:rsidRPr="00850BAB">
        <w:t xml:space="preserve">parameter </w:t>
      </w:r>
      <w:r w:rsidRPr="00850BAB">
        <w:rPr>
          <w:i/>
          <w:iCs/>
          <w:lang w:val="en-US"/>
        </w:rPr>
        <w:t>PTRS-</w:t>
      </w:r>
      <w:proofErr w:type="spellStart"/>
      <w:r w:rsidRPr="00850BAB">
        <w:rPr>
          <w:i/>
          <w:iCs/>
          <w:lang w:val="en-US"/>
        </w:rPr>
        <w:t>DownlinkConfig</w:t>
      </w:r>
      <w:proofErr w:type="spellEnd"/>
      <w:r w:rsidRPr="00850BAB">
        <w:rPr>
          <w:lang w:val="en-US"/>
        </w:rPr>
        <w:t xml:space="preserve"> provides the parameters </w:t>
      </w:r>
      <w:proofErr w:type="spellStart"/>
      <w:r w:rsidRPr="00850BAB">
        <w:rPr>
          <w:i/>
          <w:iCs/>
          <w:lang w:val="en-US" w:eastAsia="zh-CN"/>
        </w:rPr>
        <w:t>ptrs-MCS</w:t>
      </w:r>
      <w:r w:rsidRPr="00850BAB">
        <w:rPr>
          <w:i/>
          <w:iCs/>
          <w:vertAlign w:val="subscript"/>
          <w:lang w:val="en-US" w:eastAsia="zh-CN"/>
        </w:rPr>
        <w:t>i</w:t>
      </w:r>
      <w:proofErr w:type="spellEnd"/>
      <w:r w:rsidRPr="00850BAB">
        <w:rPr>
          <w:lang w:val="en-US" w:eastAsia="zh-CN"/>
        </w:rPr>
        <w:t xml:space="preserve">, </w:t>
      </w:r>
      <w:r w:rsidRPr="00850BAB">
        <w:rPr>
          <w:i/>
          <w:iCs/>
          <w:lang w:val="en-US" w:eastAsia="zh-CN"/>
        </w:rPr>
        <w:t>i</w:t>
      </w:r>
      <w:r w:rsidRPr="0041137E">
        <w:rPr>
          <w:iCs/>
          <w:lang w:val="en-US" w:eastAsia="zh-CN"/>
        </w:rPr>
        <w:t>=1,2,3</w:t>
      </w:r>
      <w:r w:rsidRPr="00850BAB">
        <w:rPr>
          <w:lang w:val="en-US" w:eastAsia="zh-CN"/>
        </w:rPr>
        <w:t xml:space="preserve"> and </w:t>
      </w:r>
      <w:r w:rsidRPr="00850BAB">
        <w:t xml:space="preserve">with values in range 0-29 when </w:t>
      </w:r>
      <w:r w:rsidRPr="00850BAB">
        <w:rPr>
          <w:lang w:eastAsia="ko-KR"/>
        </w:rPr>
        <w:t xml:space="preserve">MCS Table 5.1.3.1-1 </w:t>
      </w:r>
      <w:r>
        <w:rPr>
          <w:lang w:eastAsia="ko-KR"/>
        </w:rPr>
        <w:t xml:space="preserve">or MCS Table 5.1.3.1-3 </w:t>
      </w:r>
      <w:r w:rsidRPr="00850BAB">
        <w:rPr>
          <w:lang w:eastAsia="ko-KR"/>
        </w:rPr>
        <w:t xml:space="preserve">is </w:t>
      </w:r>
      <w:r>
        <w:rPr>
          <w:lang w:eastAsia="ko-KR"/>
        </w:rPr>
        <w:t>us</w:t>
      </w:r>
      <w:r w:rsidRPr="00850BAB">
        <w:rPr>
          <w:lang w:eastAsia="ko-KR"/>
        </w:rPr>
        <w:t xml:space="preserve">ed and 0-28 when MCS Table 5.1.3.1-2 is </w:t>
      </w:r>
      <w:r>
        <w:rPr>
          <w:lang w:eastAsia="ko-KR"/>
        </w:rPr>
        <w:t>us</w:t>
      </w:r>
      <w:r w:rsidRPr="00850BAB">
        <w:rPr>
          <w:lang w:eastAsia="ko-KR"/>
        </w:rPr>
        <w:t xml:space="preserve">ed, </w:t>
      </w:r>
      <w:ins w:id="447" w:author="Enescu, Mihai (Nokia - FI/Espoo)" w:date="2021-10-25T12:27:00Z">
        <w:r w:rsidR="007D6FF0">
          <w:rPr>
            <w:lang w:val="en-FI" w:eastAsia="ko-KR"/>
          </w:rPr>
          <w:t>and 0-27</w:t>
        </w:r>
      </w:ins>
      <w:ins w:id="448" w:author="Enescu, Mihai (Nokia - FI/Espoo)" w:date="2021-10-25T12:28:00Z">
        <w:r w:rsidR="007D6FF0">
          <w:rPr>
            <w:lang w:val="en-FI" w:eastAsia="ko-KR"/>
          </w:rPr>
          <w:t xml:space="preserve"> when MCS Table 5.1.3.1-4 is used, </w:t>
        </w:r>
      </w:ins>
      <w:r w:rsidRPr="00850BAB">
        <w:rPr>
          <w:lang w:eastAsia="ko-KR"/>
        </w:rPr>
        <w:t xml:space="preserve">respectively. </w:t>
      </w:r>
      <w:r w:rsidRPr="00850BAB">
        <w:rPr>
          <w:i/>
          <w:lang w:eastAsia="ko-KR"/>
        </w:rPr>
        <w:t xml:space="preserve">ptrs-MCS4 </w:t>
      </w:r>
      <w:r w:rsidRPr="00850BAB">
        <w:rPr>
          <w:lang w:eastAsia="ko-KR"/>
        </w:rPr>
        <w:t>is not explicitly configured by higher layers but assumed 29</w:t>
      </w:r>
      <w:r w:rsidRPr="00850BAB">
        <w:t xml:space="preserve"> when </w:t>
      </w:r>
      <w:r w:rsidRPr="00850BAB">
        <w:rPr>
          <w:lang w:eastAsia="ko-KR"/>
        </w:rPr>
        <w:t xml:space="preserve">MCS Table 5.1.3.1-1 </w:t>
      </w:r>
      <w:r>
        <w:rPr>
          <w:lang w:eastAsia="ko-KR"/>
        </w:rPr>
        <w:t xml:space="preserve">or MCS Table 5.1.3.1-3 </w:t>
      </w:r>
      <w:r w:rsidRPr="00850BAB">
        <w:rPr>
          <w:lang w:eastAsia="ko-KR"/>
        </w:rPr>
        <w:t xml:space="preserve">is </w:t>
      </w:r>
      <w:r>
        <w:rPr>
          <w:lang w:eastAsia="ko-KR"/>
        </w:rPr>
        <w:t>us</w:t>
      </w:r>
      <w:r w:rsidRPr="00850BAB">
        <w:rPr>
          <w:lang w:eastAsia="ko-KR"/>
        </w:rPr>
        <w:t xml:space="preserve">ed and 28 when MCS Table 5.1.3.1-2 is </w:t>
      </w:r>
      <w:r>
        <w:rPr>
          <w:lang w:eastAsia="ko-KR"/>
        </w:rPr>
        <w:t>us</w:t>
      </w:r>
      <w:r w:rsidRPr="00850BAB">
        <w:rPr>
          <w:lang w:eastAsia="ko-KR"/>
        </w:rPr>
        <w:t>ed</w:t>
      </w:r>
      <w:ins w:id="449" w:author="Enescu, Mihai (Nokia - FI/Espoo)" w:date="2021-10-25T12:32:00Z">
        <w:r w:rsidR="007D6FF0">
          <w:rPr>
            <w:lang w:val="en-FI" w:eastAsia="ko-KR"/>
          </w:rPr>
          <w:t xml:space="preserve"> and 27 when MCS Table 5</w:t>
        </w:r>
      </w:ins>
      <w:ins w:id="450" w:author="Enescu, Mihai (Nokia - FI/Espoo)" w:date="2021-10-25T12:33:00Z">
        <w:r w:rsidR="007D6FF0">
          <w:rPr>
            <w:lang w:val="en-FI" w:eastAsia="ko-KR"/>
          </w:rPr>
          <w:t>.1.3.1-4 is used</w:t>
        </w:r>
      </w:ins>
      <w:r w:rsidRPr="00850BAB">
        <w:rPr>
          <w:lang w:eastAsia="ko-KR"/>
        </w:rPr>
        <w:t>, respectively. The higher</w:t>
      </w:r>
      <w:r>
        <w:rPr>
          <w:lang w:eastAsia="ko-KR"/>
        </w:rPr>
        <w:t xml:space="preserve"> </w:t>
      </w:r>
      <w:r w:rsidRPr="00850BAB">
        <w:rPr>
          <w:lang w:eastAsia="ko-KR"/>
        </w:rPr>
        <w:t xml:space="preserve">layer parameter </w:t>
      </w:r>
      <w:proofErr w:type="spellStart"/>
      <w:r w:rsidRPr="00102DA0">
        <w:rPr>
          <w:i/>
          <w:lang w:val="en-US"/>
        </w:rPr>
        <w:t>frequencyDensity</w:t>
      </w:r>
      <w:proofErr w:type="spellEnd"/>
      <w:r w:rsidRPr="00850BAB">
        <w:rPr>
          <w:i/>
          <w:iCs/>
          <w:lang w:val="en-US"/>
        </w:rPr>
        <w:t xml:space="preserve"> </w:t>
      </w:r>
      <w:r w:rsidRPr="00102DA0">
        <w:rPr>
          <w:iCs/>
          <w:lang w:val="en-US"/>
        </w:rPr>
        <w:t>in</w:t>
      </w:r>
      <w:r>
        <w:rPr>
          <w:iCs/>
          <w:lang w:val="en-US"/>
        </w:rPr>
        <w:t xml:space="preserve"> </w:t>
      </w:r>
      <w:r w:rsidRPr="00850BAB">
        <w:rPr>
          <w:i/>
          <w:iCs/>
          <w:lang w:val="en-US"/>
        </w:rPr>
        <w:t>PTRS-</w:t>
      </w:r>
      <w:proofErr w:type="spellStart"/>
      <w:r w:rsidRPr="00850BAB">
        <w:rPr>
          <w:i/>
          <w:iCs/>
          <w:lang w:val="en-US"/>
        </w:rPr>
        <w:t>DownlinkConfig</w:t>
      </w:r>
      <w:proofErr w:type="spellEnd"/>
      <w:r w:rsidRPr="00850BAB">
        <w:rPr>
          <w:lang w:val="en-US"/>
        </w:rPr>
        <w:t xml:space="preserve"> provides the parameters </w:t>
      </w:r>
      <w:proofErr w:type="spellStart"/>
      <w:r w:rsidRPr="00850BAB">
        <w:rPr>
          <w:i/>
          <w:iCs/>
          <w:lang w:val="en-US" w:eastAsia="zh-CN"/>
        </w:rPr>
        <w:t>N</w:t>
      </w:r>
      <w:r w:rsidRPr="00850BAB">
        <w:rPr>
          <w:i/>
          <w:iCs/>
          <w:vertAlign w:val="subscript"/>
          <w:lang w:val="en-US" w:eastAsia="zh-CN"/>
        </w:rPr>
        <w:t>RBi</w:t>
      </w:r>
      <w:proofErr w:type="spellEnd"/>
      <w:r w:rsidRPr="00850BAB">
        <w:rPr>
          <w:vertAlign w:val="subscript"/>
          <w:lang w:val="en-US" w:eastAsia="zh-CN"/>
        </w:rPr>
        <w:t xml:space="preserve"> </w:t>
      </w:r>
      <w:r w:rsidRPr="00850BAB">
        <w:rPr>
          <w:i/>
          <w:iCs/>
          <w:lang w:val="en-US" w:eastAsia="zh-CN"/>
        </w:rPr>
        <w:t>i</w:t>
      </w:r>
      <w:r w:rsidRPr="00850BAB">
        <w:rPr>
          <w:iCs/>
          <w:lang w:val="en-US" w:eastAsia="zh-CN"/>
        </w:rPr>
        <w:t>=0,1</w:t>
      </w:r>
      <w:r w:rsidRPr="00850BAB">
        <w:rPr>
          <w:lang w:eastAsia="ko-KR"/>
        </w:rPr>
        <w:t xml:space="preserve"> </w:t>
      </w:r>
      <w:r w:rsidRPr="00850BAB">
        <w:rPr>
          <w:color w:val="000000"/>
          <w:lang w:eastAsia="ko-KR"/>
        </w:rPr>
        <w:t>with values in range 1</w:t>
      </w:r>
      <w:r>
        <w:rPr>
          <w:color w:val="000000"/>
          <w:lang w:eastAsia="ko-KR"/>
        </w:rPr>
        <w:t>-276.</w:t>
      </w:r>
    </w:p>
    <w:p w14:paraId="7CEAFEC9" w14:textId="77777777" w:rsidR="009975CE" w:rsidRPr="0048482F" w:rsidRDefault="009975CE" w:rsidP="009975CE">
      <w:pPr>
        <w:rPr>
          <w:color w:val="000000"/>
          <w:lang w:eastAsia="ko-KR"/>
        </w:rPr>
      </w:pPr>
      <w:r w:rsidRPr="0048482F">
        <w:rPr>
          <w:color w:val="000000"/>
          <w:lang w:eastAsia="ko-KR"/>
        </w:rPr>
        <w:t>If the higher</w:t>
      </w:r>
      <w:r>
        <w:rPr>
          <w:color w:val="000000"/>
          <w:lang w:eastAsia="ko-KR"/>
        </w:rPr>
        <w:t xml:space="preserve"> </w:t>
      </w:r>
      <w:r w:rsidRPr="0048482F">
        <w:rPr>
          <w:color w:val="000000"/>
          <w:lang w:eastAsia="ko-KR"/>
        </w:rPr>
        <w:t xml:space="preserve">layer parameter </w:t>
      </w:r>
      <w:r>
        <w:rPr>
          <w:i/>
          <w:color w:val="000000"/>
          <w:lang w:eastAsia="ko-KR"/>
        </w:rPr>
        <w:t>PTRS-</w:t>
      </w:r>
      <w:proofErr w:type="spellStart"/>
      <w:r>
        <w:rPr>
          <w:i/>
          <w:color w:val="000000"/>
          <w:lang w:eastAsia="ko-KR"/>
        </w:rPr>
        <w:t>DownlinkConfig</w:t>
      </w:r>
      <w:proofErr w:type="spellEnd"/>
      <w:r w:rsidRPr="0048482F" w:rsidDel="00E41556">
        <w:rPr>
          <w:i/>
          <w:color w:val="000000"/>
          <w:lang w:eastAsia="ko-KR"/>
        </w:rPr>
        <w:t xml:space="preserve"> </w:t>
      </w:r>
      <w:r w:rsidRPr="0048482F">
        <w:rPr>
          <w:color w:val="000000"/>
          <w:lang w:eastAsia="ko-KR"/>
        </w:rPr>
        <w:t xml:space="preserve">indicates that the </w:t>
      </w:r>
      <w:r>
        <w:rPr>
          <w:color w:val="000000"/>
          <w:lang w:eastAsia="ko-KR"/>
        </w:rPr>
        <w:t xml:space="preserve">time density </w:t>
      </w:r>
      <w:r w:rsidRPr="0048482F">
        <w:rPr>
          <w:color w:val="000000"/>
          <w:lang w:eastAsia="ko-KR"/>
        </w:rPr>
        <w:t xml:space="preserve">thresholds </w:t>
      </w:r>
      <w:proofErr w:type="spellStart"/>
      <w:r w:rsidRPr="0048482F">
        <w:rPr>
          <w:i/>
          <w:color w:val="000000"/>
          <w:lang w:eastAsia="ko-KR"/>
        </w:rPr>
        <w:t>ptrs-MCS</w:t>
      </w:r>
      <w:r w:rsidRPr="003A6E78">
        <w:rPr>
          <w:i/>
          <w:color w:val="000000"/>
          <w:vertAlign w:val="subscript"/>
          <w:lang w:eastAsia="ko-KR"/>
        </w:rPr>
        <w:t>i</w:t>
      </w:r>
      <w:proofErr w:type="spellEnd"/>
      <w:r w:rsidRPr="0048482F">
        <w:rPr>
          <w:color w:val="000000"/>
          <w:lang w:eastAsia="ko-KR"/>
        </w:rPr>
        <w:t xml:space="preserve"> = </w:t>
      </w:r>
      <w:r w:rsidRPr="0048482F">
        <w:rPr>
          <w:i/>
          <w:color w:val="000000"/>
          <w:lang w:eastAsia="ko-KR"/>
        </w:rPr>
        <w:t>ptrs-MCS</w:t>
      </w:r>
      <w:r w:rsidRPr="003A6E78">
        <w:rPr>
          <w:i/>
          <w:color w:val="000000"/>
          <w:vertAlign w:val="subscript"/>
          <w:lang w:eastAsia="ko-KR"/>
        </w:rPr>
        <w:t>i+1</w:t>
      </w:r>
      <w:r w:rsidRPr="0048482F">
        <w:rPr>
          <w:color w:val="000000"/>
          <w:lang w:eastAsia="ko-KR"/>
        </w:rPr>
        <w:t xml:space="preserve">, then the time density </w:t>
      </w:r>
      <w:r w:rsidRPr="0048482F">
        <w:rPr>
          <w:i/>
          <w:color w:val="000000"/>
          <w:lang w:eastAsia="ko-KR"/>
        </w:rPr>
        <w:t>L</w:t>
      </w:r>
      <w:r w:rsidRPr="0048482F">
        <w:rPr>
          <w:i/>
          <w:color w:val="000000"/>
          <w:vertAlign w:val="subscript"/>
          <w:lang w:eastAsia="ko-KR"/>
        </w:rPr>
        <w:t>PT</w:t>
      </w:r>
      <w:r>
        <w:rPr>
          <w:i/>
          <w:color w:val="000000"/>
          <w:vertAlign w:val="subscript"/>
          <w:lang w:eastAsia="ko-KR"/>
        </w:rPr>
        <w:t>-</w:t>
      </w:r>
      <w:r w:rsidRPr="0048482F">
        <w:rPr>
          <w:i/>
          <w:color w:val="000000"/>
          <w:vertAlign w:val="subscript"/>
          <w:lang w:eastAsia="ko-KR"/>
        </w:rPr>
        <w:t>RS</w:t>
      </w:r>
      <w:r w:rsidRPr="0048482F">
        <w:rPr>
          <w:color w:val="000000"/>
          <w:lang w:eastAsia="ko-KR"/>
        </w:rPr>
        <w:t xml:space="preserve"> of the associated row where both these thresholds appear in Table 5.1</w:t>
      </w:r>
      <w:r w:rsidRPr="0048482F">
        <w:rPr>
          <w:color w:val="000000"/>
        </w:rPr>
        <w:t>.6.3</w:t>
      </w:r>
      <w:r w:rsidRPr="0048482F">
        <w:rPr>
          <w:color w:val="000000"/>
          <w:lang w:eastAsia="ko-KR"/>
        </w:rPr>
        <w:t>-1 is disabled. If the higher</w:t>
      </w:r>
      <w:r>
        <w:rPr>
          <w:color w:val="000000"/>
          <w:lang w:eastAsia="ko-KR"/>
        </w:rPr>
        <w:t xml:space="preserve"> </w:t>
      </w:r>
      <w:r w:rsidRPr="0048482F">
        <w:rPr>
          <w:color w:val="000000"/>
          <w:lang w:eastAsia="ko-KR"/>
        </w:rPr>
        <w:t xml:space="preserve">layer parameter </w:t>
      </w:r>
      <w:r>
        <w:rPr>
          <w:i/>
          <w:color w:val="000000"/>
          <w:lang w:eastAsia="ko-KR"/>
        </w:rPr>
        <w:t>PTRS-</w:t>
      </w:r>
      <w:proofErr w:type="spellStart"/>
      <w:r>
        <w:rPr>
          <w:i/>
          <w:color w:val="000000"/>
          <w:lang w:eastAsia="ko-KR"/>
        </w:rPr>
        <w:t>DownlinkConfig</w:t>
      </w:r>
      <w:proofErr w:type="spellEnd"/>
      <w:r>
        <w:rPr>
          <w:i/>
          <w:color w:val="000000"/>
          <w:lang w:eastAsia="ko-KR"/>
        </w:rPr>
        <w:t xml:space="preserve"> </w:t>
      </w:r>
      <w:r w:rsidRPr="0048482F">
        <w:rPr>
          <w:color w:val="000000"/>
          <w:lang w:eastAsia="ko-KR"/>
        </w:rPr>
        <w:t xml:space="preserve">indicates that the </w:t>
      </w:r>
      <w:r>
        <w:rPr>
          <w:color w:val="000000"/>
          <w:lang w:eastAsia="ko-KR"/>
        </w:rPr>
        <w:t xml:space="preserve">frequency density </w:t>
      </w:r>
      <w:r w:rsidRPr="0048482F">
        <w:rPr>
          <w:color w:val="000000"/>
          <w:lang w:eastAsia="ko-KR"/>
        </w:rPr>
        <w:t xml:space="preserve">thresholds </w:t>
      </w:r>
      <w:proofErr w:type="spellStart"/>
      <w:r w:rsidRPr="0048482F">
        <w:rPr>
          <w:i/>
          <w:color w:val="000000"/>
          <w:lang w:eastAsia="ko-KR"/>
        </w:rPr>
        <w:t>N</w:t>
      </w:r>
      <w:r w:rsidRPr="0048482F">
        <w:rPr>
          <w:i/>
          <w:color w:val="000000"/>
          <w:vertAlign w:val="subscript"/>
          <w:lang w:eastAsia="ko-KR"/>
        </w:rPr>
        <w:t>RB</w:t>
      </w:r>
      <w:r w:rsidRPr="003A6E78">
        <w:rPr>
          <w:i/>
          <w:color w:val="000000"/>
          <w:vertAlign w:val="subscript"/>
          <w:lang w:eastAsia="ko-KR"/>
        </w:rPr>
        <w:t>i</w:t>
      </w:r>
      <w:proofErr w:type="spellEnd"/>
      <w:r w:rsidRPr="0048482F">
        <w:rPr>
          <w:color w:val="000000"/>
          <w:lang w:eastAsia="ko-KR"/>
        </w:rPr>
        <w:t xml:space="preserve"> = </w:t>
      </w:r>
      <w:proofErr w:type="spellStart"/>
      <w:r w:rsidRPr="0048482F">
        <w:rPr>
          <w:i/>
          <w:color w:val="000000"/>
          <w:lang w:eastAsia="ko-KR"/>
        </w:rPr>
        <w:t>N</w:t>
      </w:r>
      <w:r w:rsidRPr="0048482F">
        <w:rPr>
          <w:i/>
          <w:color w:val="000000"/>
          <w:vertAlign w:val="subscript"/>
          <w:lang w:eastAsia="ko-KR"/>
        </w:rPr>
        <w:t>RB</w:t>
      </w:r>
      <w:r w:rsidRPr="003A6E78">
        <w:rPr>
          <w:i/>
          <w:color w:val="000000"/>
          <w:vertAlign w:val="subscript"/>
          <w:lang w:eastAsia="ko-KR"/>
        </w:rPr>
        <w:t>i</w:t>
      </w:r>
      <w:proofErr w:type="spellEnd"/>
      <w:r w:rsidRPr="003A6E78">
        <w:rPr>
          <w:color w:val="000000"/>
          <w:vertAlign w:val="subscript"/>
          <w:lang w:eastAsia="ko-KR"/>
        </w:rPr>
        <w:t xml:space="preserve"> </w:t>
      </w:r>
      <w:r w:rsidRPr="003A6E78">
        <w:rPr>
          <w:i/>
          <w:color w:val="000000"/>
          <w:vertAlign w:val="subscript"/>
          <w:lang w:eastAsia="ko-KR"/>
        </w:rPr>
        <w:t>+1</w:t>
      </w:r>
      <w:r w:rsidRPr="0048482F">
        <w:rPr>
          <w:color w:val="000000"/>
          <w:lang w:eastAsia="ko-KR"/>
        </w:rPr>
        <w:t xml:space="preserve">, then the frequency density </w:t>
      </w:r>
      <w:r w:rsidRPr="0048482F">
        <w:rPr>
          <w:i/>
          <w:color w:val="000000"/>
          <w:lang w:eastAsia="ko-KR"/>
        </w:rPr>
        <w:t>K</w:t>
      </w:r>
      <w:r w:rsidRPr="0048482F">
        <w:rPr>
          <w:i/>
          <w:color w:val="000000"/>
          <w:vertAlign w:val="subscript"/>
          <w:lang w:eastAsia="ko-KR"/>
        </w:rPr>
        <w:t>PTRS</w:t>
      </w:r>
      <w:r w:rsidRPr="0048482F">
        <w:rPr>
          <w:color w:val="000000"/>
          <w:lang w:eastAsia="ko-KR"/>
        </w:rPr>
        <w:t xml:space="preserve"> of the associated row where both these thresholds appear in Table 5.1</w:t>
      </w:r>
      <w:r w:rsidRPr="0048482F">
        <w:rPr>
          <w:color w:val="000000"/>
        </w:rPr>
        <w:t>.6.3</w:t>
      </w:r>
      <w:r w:rsidRPr="0048482F">
        <w:rPr>
          <w:color w:val="000000"/>
          <w:lang w:eastAsia="ko-KR"/>
        </w:rPr>
        <w:t>-2 is disabled.</w:t>
      </w:r>
    </w:p>
    <w:bookmarkEnd w:id="445"/>
    <w:bookmarkEnd w:id="446"/>
    <w:p w14:paraId="5E3D6359" w14:textId="77777777" w:rsidR="009975CE" w:rsidRPr="0048482F" w:rsidRDefault="009975CE" w:rsidP="009975CE">
      <w:pPr>
        <w:rPr>
          <w:color w:val="000000"/>
          <w:lang w:eastAsia="ko-KR"/>
        </w:rPr>
      </w:pPr>
      <w:r w:rsidRPr="0048482F">
        <w:rPr>
          <w:color w:val="000000"/>
          <w:lang w:eastAsia="ko-KR"/>
        </w:rPr>
        <w:t>If either</w:t>
      </w:r>
      <w:r>
        <w:rPr>
          <w:color w:val="000000"/>
          <w:lang w:eastAsia="ko-KR"/>
        </w:rPr>
        <w:t xml:space="preserve"> or both</w:t>
      </w:r>
      <w:r w:rsidRPr="0048482F">
        <w:rPr>
          <w:color w:val="000000"/>
          <w:lang w:eastAsia="ko-KR"/>
        </w:rPr>
        <w:t xml:space="preserve"> of the </w:t>
      </w:r>
      <w:proofErr w:type="gramStart"/>
      <w:r w:rsidRPr="0048482F">
        <w:rPr>
          <w:color w:val="000000"/>
          <w:lang w:eastAsia="ko-KR"/>
        </w:rPr>
        <w:t>parameters</w:t>
      </w:r>
      <w:proofErr w:type="gramEnd"/>
      <w:r w:rsidRPr="0048482F">
        <w:rPr>
          <w:color w:val="000000"/>
          <w:lang w:eastAsia="ko-KR"/>
        </w:rPr>
        <w:t xml:space="preserve"> PT-RS time density (</w:t>
      </w:r>
      <w:r w:rsidRPr="0048482F">
        <w:rPr>
          <w:i/>
          <w:iCs/>
          <w:color w:val="000000"/>
          <w:lang w:eastAsia="ko-KR"/>
        </w:rPr>
        <w:t>L</w:t>
      </w:r>
      <w:r w:rsidRPr="0048482F">
        <w:rPr>
          <w:i/>
          <w:iCs/>
          <w:color w:val="000000"/>
          <w:vertAlign w:val="subscript"/>
          <w:lang w:eastAsia="ko-KR"/>
        </w:rPr>
        <w:t>PT-RS</w:t>
      </w:r>
      <w:r w:rsidRPr="0048482F">
        <w:rPr>
          <w:color w:val="000000"/>
          <w:lang w:eastAsia="ko-KR"/>
        </w:rPr>
        <w:t>) and PT-RS frequency density (</w:t>
      </w:r>
      <w:r w:rsidRPr="0048482F">
        <w:rPr>
          <w:i/>
          <w:iCs/>
          <w:color w:val="000000"/>
          <w:lang w:eastAsia="ko-KR"/>
        </w:rPr>
        <w:t>K</w:t>
      </w:r>
      <w:r w:rsidRPr="0048482F">
        <w:rPr>
          <w:i/>
          <w:iCs/>
          <w:color w:val="000000"/>
          <w:vertAlign w:val="subscript"/>
          <w:lang w:eastAsia="ko-KR"/>
        </w:rPr>
        <w:t>PT-RS</w:t>
      </w:r>
      <w:r w:rsidRPr="0048482F">
        <w:rPr>
          <w:color w:val="000000"/>
          <w:lang w:eastAsia="ko-KR"/>
        </w:rPr>
        <w:t>), shown in Table 5.1</w:t>
      </w:r>
      <w:r w:rsidRPr="0048482F">
        <w:rPr>
          <w:color w:val="000000"/>
        </w:rPr>
        <w:t>.6.3</w:t>
      </w:r>
      <w:r w:rsidRPr="0048482F">
        <w:rPr>
          <w:color w:val="000000"/>
          <w:lang w:eastAsia="ko-KR"/>
        </w:rPr>
        <w:t>-1 and Table 5.1</w:t>
      </w:r>
      <w:r w:rsidRPr="0048482F">
        <w:rPr>
          <w:color w:val="000000"/>
        </w:rPr>
        <w:t>.6.3</w:t>
      </w:r>
      <w:r w:rsidRPr="0048482F">
        <w:rPr>
          <w:color w:val="000000"/>
          <w:lang w:eastAsia="ko-KR"/>
        </w:rPr>
        <w:t xml:space="preserve">-2, </w:t>
      </w:r>
      <w:r>
        <w:rPr>
          <w:color w:val="000000"/>
          <w:lang w:eastAsia="ko-KR"/>
        </w:rPr>
        <w:t>indicates that</w:t>
      </w:r>
      <w:r w:rsidRPr="0048482F">
        <w:rPr>
          <w:color w:val="000000"/>
          <w:lang w:eastAsia="ko-KR"/>
        </w:rPr>
        <w:t xml:space="preserve"> </w:t>
      </w:r>
      <w:r>
        <w:rPr>
          <w:color w:val="000000"/>
          <w:lang w:eastAsia="ko-KR"/>
        </w:rPr>
        <w:t>'</w:t>
      </w:r>
      <w:r w:rsidRPr="0048482F">
        <w:rPr>
          <w:color w:val="000000"/>
          <w:lang w:eastAsia="ko-KR"/>
        </w:rPr>
        <w:t>PT-RS not present</w:t>
      </w:r>
      <w:r>
        <w:rPr>
          <w:color w:val="000000"/>
          <w:lang w:eastAsia="ko-KR"/>
        </w:rPr>
        <w:t>'</w:t>
      </w:r>
      <w:r w:rsidRPr="0048482F">
        <w:rPr>
          <w:color w:val="000000"/>
          <w:lang w:eastAsia="ko-KR"/>
        </w:rPr>
        <w:t>, the UE shall assume that PT-RS is not present.</w:t>
      </w:r>
    </w:p>
    <w:p w14:paraId="741930C2" w14:textId="77777777" w:rsidR="009975CE" w:rsidRPr="0048482F" w:rsidRDefault="009975CE" w:rsidP="009975CE">
      <w:pPr>
        <w:rPr>
          <w:color w:val="000000"/>
          <w:lang w:eastAsia="ko-KR"/>
        </w:rPr>
      </w:pPr>
      <w:bookmarkStart w:id="451" w:name="_Hlk497928825"/>
      <w:r w:rsidRPr="0048482F">
        <w:rPr>
          <w:color w:val="000000"/>
          <w:lang w:eastAsia="ko-KR"/>
        </w:rPr>
        <w:t xml:space="preserve">When the UE is receiving a PDSCH with allocation duration of 2 symbols as defined in </w:t>
      </w:r>
      <w:r>
        <w:rPr>
          <w:color w:val="000000"/>
          <w:lang w:eastAsia="ko-KR"/>
        </w:rPr>
        <w:t>Clause</w:t>
      </w:r>
      <w:r w:rsidRPr="0048482F">
        <w:rPr>
          <w:color w:val="000000"/>
          <w:lang w:eastAsia="ko-KR"/>
        </w:rPr>
        <w:t xml:space="preserve"> 7.4.1.1.2 of [4, TS 38.211] and if </w:t>
      </w:r>
      <w:r w:rsidRPr="0048482F">
        <w:rPr>
          <w:i/>
          <w:iCs/>
          <w:color w:val="000000"/>
          <w:lang w:eastAsia="ko-KR"/>
        </w:rPr>
        <w:t>L</w:t>
      </w:r>
      <w:r w:rsidRPr="0048482F">
        <w:rPr>
          <w:i/>
          <w:iCs/>
          <w:color w:val="000000"/>
          <w:vertAlign w:val="subscript"/>
          <w:lang w:eastAsia="ko-KR"/>
        </w:rPr>
        <w:t>PT-RS</w:t>
      </w:r>
      <w:r w:rsidRPr="0048482F">
        <w:rPr>
          <w:color w:val="000000"/>
          <w:lang w:eastAsia="ko-KR"/>
        </w:rPr>
        <w:t xml:space="preserve"> is set to 2 or 4, the UE shall assume PT-RS is not transmitted. </w:t>
      </w:r>
    </w:p>
    <w:p w14:paraId="0570841B" w14:textId="77777777" w:rsidR="009975CE" w:rsidRPr="0048482F" w:rsidRDefault="009975CE" w:rsidP="009975CE">
      <w:pPr>
        <w:rPr>
          <w:color w:val="000000"/>
          <w:lang w:eastAsia="ko-KR"/>
        </w:rPr>
      </w:pPr>
      <w:r w:rsidRPr="0048482F">
        <w:rPr>
          <w:color w:val="000000"/>
          <w:lang w:eastAsia="ko-KR"/>
        </w:rPr>
        <w:t xml:space="preserve">When the UE is receiving a PDSCH with allocation duration of 4 symbols and if </w:t>
      </w:r>
      <w:r w:rsidRPr="0048482F">
        <w:rPr>
          <w:i/>
          <w:iCs/>
          <w:color w:val="000000"/>
          <w:lang w:eastAsia="ko-KR"/>
        </w:rPr>
        <w:t>L</w:t>
      </w:r>
      <w:r w:rsidRPr="0048482F">
        <w:rPr>
          <w:i/>
          <w:iCs/>
          <w:color w:val="000000"/>
          <w:vertAlign w:val="subscript"/>
          <w:lang w:eastAsia="ko-KR"/>
        </w:rPr>
        <w:t>PT-RS</w:t>
      </w:r>
      <w:r w:rsidRPr="0048482F">
        <w:rPr>
          <w:color w:val="000000"/>
          <w:lang w:eastAsia="ko-KR"/>
        </w:rPr>
        <w:t xml:space="preserve"> is set to 4, the UE shall assume PT-RS is not transmitted.</w:t>
      </w:r>
    </w:p>
    <w:p w14:paraId="4888BC93" w14:textId="6F33FFE4" w:rsidR="009975CE" w:rsidRPr="0048482F" w:rsidRDefault="009975CE" w:rsidP="009975CE">
      <w:pPr>
        <w:rPr>
          <w:color w:val="000000"/>
        </w:rPr>
      </w:pPr>
      <w:r w:rsidRPr="0048482F">
        <w:rPr>
          <w:color w:val="000000"/>
          <w:lang w:eastAsia="ko-KR"/>
        </w:rPr>
        <w:t>When a UE is receiving PDSCH for retransmission, if the UE is scheduled with an MCS index greater than V, where V=28 for MCS Table 5.1.3.1-1</w:t>
      </w:r>
      <w:r w:rsidRPr="00E37373">
        <w:rPr>
          <w:color w:val="000000"/>
          <w:lang w:eastAsia="ko-KR"/>
        </w:rPr>
        <w:t xml:space="preserve"> </w:t>
      </w:r>
      <w:r>
        <w:rPr>
          <w:color w:val="000000"/>
          <w:lang w:eastAsia="ko-KR"/>
        </w:rPr>
        <w:t>and Table 5.1.3.1-3,</w:t>
      </w:r>
      <w:r w:rsidRPr="0048482F">
        <w:rPr>
          <w:color w:val="000000"/>
          <w:lang w:eastAsia="ko-KR"/>
        </w:rPr>
        <w:t xml:space="preserve"> and V=27 for MCS Table 5.1.3.1-2</w:t>
      </w:r>
      <w:ins w:id="452" w:author="Enescu, Mihai (Nokia - FI/Espoo)" w:date="2021-10-25T12:34:00Z">
        <w:r w:rsidR="00510F02">
          <w:rPr>
            <w:color w:val="000000"/>
            <w:lang w:val="en-FI" w:eastAsia="ko-KR"/>
          </w:rPr>
          <w:t>, and V=26 for MCS Table 5.1.3</w:t>
        </w:r>
      </w:ins>
      <w:ins w:id="453" w:author="Enescu, Mihai (Nokia - FI/Espoo)" w:date="2021-10-25T12:35:00Z">
        <w:r w:rsidR="00510F02">
          <w:rPr>
            <w:color w:val="000000"/>
            <w:lang w:val="en-FI" w:eastAsia="ko-KR"/>
          </w:rPr>
          <w:t>.1-4</w:t>
        </w:r>
      </w:ins>
      <w:r w:rsidRPr="0048482F">
        <w:rPr>
          <w:color w:val="000000"/>
          <w:lang w:eastAsia="ko-KR"/>
        </w:rPr>
        <w:t xml:space="preserve"> respectively, the MCS for the PT-RS time-density determination is obtained from the DCI received for the same transport block in the initial transmission, which is smaller than or equal to V. </w:t>
      </w:r>
    </w:p>
    <w:bookmarkEnd w:id="451"/>
    <w:p w14:paraId="40B73928" w14:textId="77777777" w:rsidR="009975CE" w:rsidRPr="0048482F" w:rsidRDefault="009975CE" w:rsidP="009975CE">
      <w:r w:rsidRPr="00312C37">
        <w:t>The DL DM-RS port(s) associated with</w:t>
      </w:r>
      <w:r>
        <w:t xml:space="preserve"> a</w:t>
      </w:r>
      <w:r w:rsidRPr="00312C37">
        <w:t xml:space="preserve"> PT-RS port are assumed to be quasi co-located with respect to </w:t>
      </w:r>
      <w:r>
        <w:t>'</w:t>
      </w:r>
      <w:proofErr w:type="spellStart"/>
      <w:r>
        <w:t>t</w:t>
      </w:r>
      <w:r w:rsidRPr="00312C37">
        <w:t>ypeA</w:t>
      </w:r>
      <w:proofErr w:type="spellEnd"/>
      <w:r>
        <w:t>'</w:t>
      </w:r>
      <w:r w:rsidRPr="00312C37">
        <w:t xml:space="preserve"> and </w:t>
      </w:r>
      <w:r>
        <w:t>'</w:t>
      </w:r>
      <w:proofErr w:type="spellStart"/>
      <w:r>
        <w:t>t</w:t>
      </w:r>
      <w:r w:rsidRPr="00312C37">
        <w:t>ypeD</w:t>
      </w:r>
      <w:proofErr w:type="spellEnd"/>
      <w:r>
        <w:t>'</w:t>
      </w:r>
      <w:r w:rsidRPr="00312C37">
        <w:t>.</w:t>
      </w:r>
      <w:r>
        <w:t xml:space="preserve"> </w:t>
      </w:r>
      <w:r w:rsidRPr="0048482F">
        <w:rPr>
          <w:rFonts w:hint="eastAsia"/>
        </w:rPr>
        <w:t>I</w:t>
      </w:r>
      <w:r w:rsidRPr="0048482F">
        <w:t>f a UE is scheduled with one codeword, the PT-RS antenna port is associated with the lowe</w:t>
      </w:r>
      <w:r w:rsidRPr="0048482F">
        <w:rPr>
          <w:rFonts w:hint="eastAsia"/>
        </w:rPr>
        <w:t>st</w:t>
      </w:r>
      <w:r w:rsidRPr="0048482F">
        <w:t xml:space="preserve"> indexed DM-RS antenna port among the DM-RS antenna ports assigned for the PDSCH</w:t>
      </w:r>
      <w:r w:rsidRPr="0048482F">
        <w:rPr>
          <w:rFonts w:hint="eastAsia"/>
        </w:rPr>
        <w:t>.</w:t>
      </w:r>
    </w:p>
    <w:p w14:paraId="501880A2" w14:textId="77777777" w:rsidR="009975CE" w:rsidRDefault="009975CE" w:rsidP="009975CE">
      <w:r w:rsidRPr="0048482F">
        <w:rPr>
          <w:rFonts w:hint="eastAsia"/>
        </w:rPr>
        <w:t>I</w:t>
      </w:r>
      <w:r w:rsidRPr="0048482F">
        <w:t>f a UE is scheduled with two codewords, the PT-RS antenna port is associated with the lowe</w:t>
      </w:r>
      <w:r w:rsidRPr="0048482F">
        <w:rPr>
          <w:rFonts w:hint="eastAsia"/>
        </w:rPr>
        <w:t>st</w:t>
      </w:r>
      <w:r w:rsidRPr="0048482F">
        <w:t xml:space="preserve"> indexed DM-RS antenna port among the DM-RS antenna ports assigned for the codeword with the higher MCS. If the MCS indices of the two codewords are the same, the PT-RS antenna port is associated with the lowest indexed DM-RS antenna port assigned for</w:t>
      </w:r>
      <w:r>
        <w:t xml:space="preserve"> </w:t>
      </w:r>
      <w:r w:rsidRPr="0048482F">
        <w:t>codeword 0</w:t>
      </w:r>
      <w:r w:rsidRPr="0048482F">
        <w:rPr>
          <w:rFonts w:hint="eastAsia"/>
        </w:rPr>
        <w:t>.</w:t>
      </w:r>
    </w:p>
    <w:p w14:paraId="570B9D2B" w14:textId="77777777" w:rsidR="009975CE" w:rsidRDefault="009975CE" w:rsidP="009975CE">
      <w:r w:rsidRPr="00C52645">
        <w:rPr>
          <w:color w:val="000000"/>
          <w:kern w:val="2"/>
          <w:lang w:eastAsia="zh-CN"/>
        </w:rPr>
        <w:t xml:space="preserve">When a UE is not indicated </w:t>
      </w:r>
      <w:r w:rsidRPr="00C52645">
        <w:rPr>
          <w:color w:val="000000"/>
        </w:rPr>
        <w:t xml:space="preserve">with a DCI that DCI field </w:t>
      </w:r>
      <w:r>
        <w:rPr>
          <w:color w:val="000000"/>
        </w:rPr>
        <w:t>'</w:t>
      </w:r>
      <w:r w:rsidRPr="00C52645">
        <w:rPr>
          <w:i/>
        </w:rPr>
        <w:t>Time domain resource assignment</w:t>
      </w:r>
      <w:r>
        <w:t>'</w:t>
      </w:r>
      <w:r w:rsidRPr="00C52645">
        <w:rPr>
          <w:color w:val="000000"/>
        </w:rPr>
        <w:t xml:space="preserve"> indicating an entry </w:t>
      </w:r>
      <w:r w:rsidRPr="00C52645">
        <w:rPr>
          <w:iCs/>
        </w:rPr>
        <w:t>which contain</w:t>
      </w:r>
      <w:r>
        <w:rPr>
          <w:iCs/>
        </w:rPr>
        <w:t>s</w:t>
      </w:r>
      <w:r w:rsidRPr="00C52645">
        <w:rPr>
          <w:i/>
          <w:iCs/>
        </w:rPr>
        <w:t xml:space="preserve"> </w:t>
      </w:r>
      <w:proofErr w:type="spellStart"/>
      <w:r>
        <w:rPr>
          <w:rFonts w:cstheme="minorHAnsi"/>
          <w:i/>
          <w:color w:val="000000"/>
          <w:lang w:eastAsia="zh-CN"/>
        </w:rPr>
        <w:t>repetitionNumber</w:t>
      </w:r>
      <w:proofErr w:type="spellEnd"/>
      <w:r w:rsidRPr="00C52645">
        <w:rPr>
          <w:color w:val="000000"/>
        </w:rPr>
        <w:t xml:space="preserve"> in </w:t>
      </w:r>
      <w:r>
        <w:rPr>
          <w:i/>
          <w:color w:val="000000"/>
        </w:rPr>
        <w:t>PDSCH-</w:t>
      </w:r>
      <w:proofErr w:type="spellStart"/>
      <w:r>
        <w:rPr>
          <w:i/>
          <w:color w:val="000000"/>
        </w:rPr>
        <w:t>TimeDomainResourceAllocation</w:t>
      </w:r>
      <w:proofErr w:type="spellEnd"/>
      <w:r w:rsidRPr="00C52645">
        <w:rPr>
          <w:color w:val="000000"/>
        </w:rPr>
        <w:t>, and if the UE</w:t>
      </w:r>
      <w:r w:rsidRPr="0096609F">
        <w:rPr>
          <w:color w:val="000000"/>
        </w:rPr>
        <w:t xml:space="preserve"> </w:t>
      </w:r>
      <w:r>
        <w:rPr>
          <w:color w:val="000000"/>
        </w:rPr>
        <w:t xml:space="preserve">is </w:t>
      </w:r>
      <w:r w:rsidRPr="0096609F">
        <w:t>configured with</w:t>
      </w:r>
      <w:r>
        <w:t xml:space="preserve"> </w:t>
      </w:r>
      <w:r w:rsidRPr="0096609F">
        <w:t>the higher</w:t>
      </w:r>
      <w:r>
        <w:t xml:space="preserve"> </w:t>
      </w:r>
      <w:r w:rsidRPr="0096609F">
        <w:t xml:space="preserve">layer parameter </w:t>
      </w:r>
      <w:proofErr w:type="spellStart"/>
      <w:r>
        <w:rPr>
          <w:rFonts w:cstheme="minorHAnsi"/>
          <w:i/>
          <w:color w:val="000000"/>
          <w:lang w:eastAsia="zh-CN"/>
        </w:rPr>
        <w:t>maxNrofPorts</w:t>
      </w:r>
      <w:proofErr w:type="spellEnd"/>
      <w:r>
        <w:rPr>
          <w:rFonts w:cstheme="minorHAnsi"/>
          <w:i/>
          <w:color w:val="000000"/>
          <w:lang w:eastAsia="zh-CN"/>
        </w:rPr>
        <w:t xml:space="preserve"> </w:t>
      </w:r>
      <w:r w:rsidRPr="00CB2418">
        <w:rPr>
          <w:rFonts w:cstheme="minorHAnsi"/>
          <w:color w:val="000000"/>
          <w:lang w:eastAsia="zh-CN"/>
        </w:rPr>
        <w:t>equal to</w:t>
      </w:r>
      <w:r>
        <w:rPr>
          <w:rFonts w:cstheme="minorHAnsi"/>
          <w:i/>
          <w:color w:val="000000"/>
          <w:lang w:eastAsia="zh-CN"/>
        </w:rPr>
        <w:t xml:space="preserve"> n2</w:t>
      </w:r>
      <w:r w:rsidRPr="0096609F">
        <w:t xml:space="preserve">,  </w:t>
      </w:r>
      <w:bookmarkStart w:id="454" w:name="_Hlk23781742"/>
      <w:r w:rsidRPr="0096609F">
        <w:t xml:space="preserve">and if </w:t>
      </w:r>
      <w:r w:rsidRPr="0096609F">
        <w:rPr>
          <w:kern w:val="2"/>
          <w:lang w:eastAsia="ko-KR"/>
        </w:rPr>
        <w:t xml:space="preserve">the UE is </w:t>
      </w:r>
      <w:r>
        <w:rPr>
          <w:kern w:val="2"/>
          <w:lang w:eastAsia="ko-KR"/>
        </w:rPr>
        <w:t>indicated</w:t>
      </w:r>
      <w:r w:rsidRPr="0096609F">
        <w:rPr>
          <w:kern w:val="2"/>
          <w:lang w:eastAsia="ko-KR"/>
        </w:rPr>
        <w:t xml:space="preserve"> with two TCI states by </w:t>
      </w:r>
      <w:r w:rsidRPr="0096609F">
        <w:rPr>
          <w:color w:val="000000"/>
        </w:rPr>
        <w:t xml:space="preserve">the codepoints of the DCI field </w:t>
      </w:r>
      <w:r>
        <w:rPr>
          <w:i/>
          <w:color w:val="000000"/>
        </w:rPr>
        <w:t>'</w:t>
      </w:r>
      <w:r w:rsidRPr="0096609F">
        <w:rPr>
          <w:i/>
          <w:color w:val="000000"/>
        </w:rPr>
        <w:t>Transmission Configuration Indication</w:t>
      </w:r>
      <w:r>
        <w:rPr>
          <w:i/>
          <w:color w:val="000000"/>
        </w:rPr>
        <w:t xml:space="preserve">' </w:t>
      </w:r>
      <w:r>
        <w:rPr>
          <w:color w:val="000000"/>
        </w:rPr>
        <w:t>and DM-RS port(s) within two CDM groups in the DCI field '</w:t>
      </w:r>
      <w:r w:rsidRPr="00D41A46">
        <w:rPr>
          <w:i/>
          <w:color w:val="000000"/>
        </w:rPr>
        <w:t>Antenna</w:t>
      </w:r>
      <w:r>
        <w:rPr>
          <w:i/>
          <w:color w:val="000000"/>
        </w:rPr>
        <w:t xml:space="preserve"> </w:t>
      </w:r>
      <w:r w:rsidRPr="00D41A46">
        <w:rPr>
          <w:i/>
          <w:color w:val="000000"/>
        </w:rPr>
        <w:t>Port(s)</w:t>
      </w:r>
      <w:r>
        <w:rPr>
          <w:i/>
          <w:color w:val="000000"/>
        </w:rPr>
        <w:t>'</w:t>
      </w:r>
      <w:r w:rsidRPr="00E02087">
        <w:rPr>
          <w:color w:val="000000"/>
        </w:rPr>
        <w:t>,</w:t>
      </w:r>
      <w:r w:rsidRPr="002741CB">
        <w:rPr>
          <w:color w:val="000000"/>
        </w:rPr>
        <w:t xml:space="preserve"> </w:t>
      </w:r>
      <w:r w:rsidRPr="0096609F">
        <w:t xml:space="preserve">the UE shall receive two PT-RS ports which are associated to the lowest indexed DM-RS port among the DM-RS ports </w:t>
      </w:r>
      <w:r>
        <w:t>corresponding</w:t>
      </w:r>
      <w:r w:rsidRPr="0096609F">
        <w:t xml:space="preserve"> to the first</w:t>
      </w:r>
      <w:r>
        <w:t>/</w:t>
      </w:r>
      <w:r w:rsidRPr="0096609F">
        <w:t xml:space="preserve">second </w:t>
      </w:r>
      <w:r>
        <w:t>indicated TCI state</w:t>
      </w:r>
      <w:r w:rsidRPr="0096609F">
        <w:t xml:space="preserve">, respectively. </w:t>
      </w:r>
    </w:p>
    <w:p w14:paraId="73995E0C" w14:textId="77777777" w:rsidR="009975CE" w:rsidRDefault="009975CE" w:rsidP="009975CE">
      <w:r>
        <w:rPr>
          <w:color w:val="000000"/>
          <w:kern w:val="2"/>
          <w:lang w:eastAsia="zh-CN"/>
        </w:rPr>
        <w:t xml:space="preserve">When a UE configured </w:t>
      </w:r>
      <w:r w:rsidRPr="0096609F">
        <w:rPr>
          <w:color w:val="000000"/>
          <w:kern w:val="2"/>
          <w:lang w:eastAsia="zh-CN"/>
        </w:rPr>
        <w:t xml:space="preserve">by </w:t>
      </w:r>
      <w:r>
        <w:rPr>
          <w:color w:val="000000"/>
          <w:kern w:val="2"/>
          <w:lang w:eastAsia="zh-CN"/>
        </w:rPr>
        <w:t xml:space="preserve">the </w:t>
      </w:r>
      <w:r w:rsidRPr="0096609F">
        <w:rPr>
          <w:color w:val="000000"/>
          <w:kern w:val="2"/>
          <w:lang w:eastAsia="zh-CN"/>
        </w:rPr>
        <w:t xml:space="preserve">higher layer parameter </w:t>
      </w:r>
      <w:proofErr w:type="spellStart"/>
      <w:r>
        <w:rPr>
          <w:i/>
          <w:iCs/>
          <w:color w:val="000000"/>
          <w:kern w:val="2"/>
          <w:lang w:eastAsia="zh-CN"/>
        </w:rPr>
        <w:t>repetitionScheme</w:t>
      </w:r>
      <w:proofErr w:type="spellEnd"/>
      <w:r w:rsidRPr="004B3323" w:rsidDel="001348FF">
        <w:rPr>
          <w:rFonts w:cstheme="minorHAnsi"/>
          <w:i/>
          <w:color w:val="000000"/>
          <w:lang w:eastAsia="zh-CN"/>
        </w:rPr>
        <w:t xml:space="preserve"> </w:t>
      </w:r>
      <w:r>
        <w:rPr>
          <w:color w:val="000000"/>
          <w:kern w:val="2"/>
          <w:lang w:eastAsia="zh-CN"/>
        </w:rPr>
        <w:t xml:space="preserve">set to </w:t>
      </w:r>
      <w:r>
        <w:rPr>
          <w:color w:val="000000"/>
        </w:rPr>
        <w:t>'</w:t>
      </w:r>
      <w:proofErr w:type="spellStart"/>
      <w:r w:rsidRPr="005322B2">
        <w:rPr>
          <w:iCs/>
          <w:color w:val="000000"/>
        </w:rPr>
        <w:t>fdmSchemeA</w:t>
      </w:r>
      <w:proofErr w:type="spellEnd"/>
      <w:r>
        <w:rPr>
          <w:i/>
          <w:color w:val="000000"/>
        </w:rPr>
        <w:t xml:space="preserve">' </w:t>
      </w:r>
      <w:r w:rsidRPr="00FA274B">
        <w:rPr>
          <w:color w:val="000000"/>
        </w:rPr>
        <w:t>or</w:t>
      </w:r>
      <w:r w:rsidRPr="00523982">
        <w:rPr>
          <w:i/>
          <w:color w:val="000000"/>
        </w:rPr>
        <w:t xml:space="preserve"> </w:t>
      </w:r>
      <w:r w:rsidRPr="00523982">
        <w:rPr>
          <w:color w:val="000000"/>
        </w:rPr>
        <w:t xml:space="preserve"> </w:t>
      </w:r>
      <w:r>
        <w:rPr>
          <w:color w:val="000000"/>
        </w:rPr>
        <w:t>'</w:t>
      </w:r>
      <w:proofErr w:type="spellStart"/>
      <w:r w:rsidRPr="005322B2">
        <w:rPr>
          <w:iCs/>
          <w:color w:val="000000"/>
        </w:rPr>
        <w:t>fdmSchemeB</w:t>
      </w:r>
      <w:proofErr w:type="spellEnd"/>
      <w:r>
        <w:rPr>
          <w:i/>
          <w:color w:val="000000"/>
        </w:rPr>
        <w:t>'</w:t>
      </w:r>
      <w:r w:rsidRPr="00523982">
        <w:rPr>
          <w:i/>
          <w:color w:val="000000"/>
        </w:rPr>
        <w:t xml:space="preserve">, </w:t>
      </w:r>
      <w:r>
        <w:rPr>
          <w:color w:val="000000"/>
        </w:rPr>
        <w:t>and</w:t>
      </w:r>
      <w:r w:rsidRPr="003B79ED">
        <w:rPr>
          <w:color w:val="000000"/>
        </w:rPr>
        <w:t xml:space="preserve"> </w:t>
      </w:r>
      <w:r w:rsidRPr="00523982">
        <w:rPr>
          <w:color w:val="000000"/>
          <w:kern w:val="2"/>
          <w:lang w:eastAsia="zh-CN"/>
        </w:rPr>
        <w:t>the</w:t>
      </w:r>
      <w:r w:rsidRPr="00523982">
        <w:t xml:space="preserve"> UE is indicated </w:t>
      </w:r>
      <w:r>
        <w:t>with</w:t>
      </w:r>
      <w:r w:rsidRPr="00523982">
        <w:t xml:space="preserve"> two TCI states in a </w:t>
      </w:r>
      <w:r w:rsidRPr="00523982">
        <w:rPr>
          <w:color w:val="000000"/>
        </w:rPr>
        <w:t xml:space="preserve">codepoint of the DCI field </w:t>
      </w:r>
      <w:r>
        <w:rPr>
          <w:i/>
          <w:color w:val="000000"/>
        </w:rPr>
        <w:t>'</w:t>
      </w:r>
      <w:r w:rsidRPr="00523982">
        <w:rPr>
          <w:i/>
          <w:color w:val="000000"/>
        </w:rPr>
        <w:t>Transmission Configuration Indication</w:t>
      </w:r>
      <w:r>
        <w:rPr>
          <w:i/>
          <w:color w:val="000000"/>
        </w:rPr>
        <w:t xml:space="preserve">' </w:t>
      </w:r>
      <w:r w:rsidRPr="00FA274B">
        <w:rPr>
          <w:color w:val="000000"/>
        </w:rPr>
        <w:t xml:space="preserve">and DM-RS port(s) within one CDM group in the DCI field </w:t>
      </w:r>
      <w:r>
        <w:rPr>
          <w:color w:val="000000"/>
        </w:rPr>
        <w:t>'</w:t>
      </w:r>
      <w:r w:rsidRPr="009459F9">
        <w:rPr>
          <w:i/>
          <w:color w:val="000000"/>
        </w:rPr>
        <w:t>Antenna Port(s)</w:t>
      </w:r>
      <w:r>
        <w:rPr>
          <w:color w:val="000000"/>
        </w:rPr>
        <w:t>'</w:t>
      </w:r>
      <w:r w:rsidRPr="00FD354F">
        <w:rPr>
          <w:color w:val="000000"/>
        </w:rPr>
        <w:t>,</w:t>
      </w:r>
      <w:r w:rsidRPr="00523982">
        <w:rPr>
          <w:color w:val="000000"/>
        </w:rPr>
        <w:t xml:space="preserve"> </w:t>
      </w:r>
      <w:r w:rsidRPr="0048482F">
        <w:t xml:space="preserve">the </w:t>
      </w:r>
      <w:r>
        <w:t>UE shall receive a single PT-RS port which</w:t>
      </w:r>
      <w:r w:rsidRPr="0048482F">
        <w:t xml:space="preserve"> is associated with the lowe</w:t>
      </w:r>
      <w:r w:rsidRPr="0048482F">
        <w:rPr>
          <w:rFonts w:hint="eastAsia"/>
        </w:rPr>
        <w:t>st</w:t>
      </w:r>
      <w:r w:rsidRPr="0048482F">
        <w:t xml:space="preserve"> indexed DM-RS antenna port among the DM-RS antenna ports</w:t>
      </w:r>
      <w:r>
        <w:t xml:space="preserve"> </w:t>
      </w:r>
      <w:r w:rsidRPr="0048482F">
        <w:t>assigned for the PDSCH</w:t>
      </w:r>
      <w:r>
        <w:t xml:space="preserve">, a </w:t>
      </w:r>
      <w:r>
        <w:rPr>
          <w:rFonts w:cs="Times"/>
        </w:rPr>
        <w:t>PT-RS frequency density is determined by the number of PRBs associated to each TCI state, and a PT-RS resource element mapping is associated to the allocated PRBs for each TCI state.</w:t>
      </w:r>
      <w:bookmarkEnd w:id="454"/>
    </w:p>
    <w:p w14:paraId="7835183C" w14:textId="77777777" w:rsidR="009975CE" w:rsidRDefault="009975CE" w:rsidP="009975CE">
      <w:pPr>
        <w:jc w:val="center"/>
      </w:pPr>
      <w:r>
        <w:t>&lt;omitted text&gt;</w:t>
      </w:r>
    </w:p>
    <w:p w14:paraId="407A800A" w14:textId="77777777" w:rsidR="006847E1" w:rsidRPr="0048482F" w:rsidRDefault="006847E1" w:rsidP="006847E1">
      <w:pPr>
        <w:pStyle w:val="Heading3"/>
      </w:pPr>
      <w:bookmarkStart w:id="455" w:name="_Toc11352120"/>
      <w:bookmarkStart w:id="456" w:name="_Toc20318010"/>
      <w:bookmarkStart w:id="457" w:name="_Toc27299908"/>
      <w:bookmarkStart w:id="458" w:name="_Toc29673177"/>
      <w:bookmarkStart w:id="459" w:name="_Toc29673318"/>
      <w:bookmarkStart w:id="460" w:name="_Toc29674311"/>
      <w:bookmarkStart w:id="461" w:name="_Toc36645541"/>
      <w:bookmarkStart w:id="462" w:name="_Toc45810586"/>
      <w:bookmarkStart w:id="463" w:name="_Toc83310171"/>
      <w:r w:rsidRPr="0048482F">
        <w:lastRenderedPageBreak/>
        <w:t>5.2.2</w:t>
      </w:r>
      <w:r w:rsidRPr="0048482F">
        <w:tab/>
        <w:t>Channel state information</w:t>
      </w:r>
      <w:bookmarkEnd w:id="455"/>
      <w:bookmarkEnd w:id="456"/>
      <w:bookmarkEnd w:id="457"/>
      <w:bookmarkEnd w:id="458"/>
      <w:bookmarkEnd w:id="459"/>
      <w:bookmarkEnd w:id="460"/>
      <w:bookmarkEnd w:id="461"/>
      <w:bookmarkEnd w:id="462"/>
      <w:bookmarkEnd w:id="463"/>
    </w:p>
    <w:p w14:paraId="368ED2E1" w14:textId="77777777" w:rsidR="006847E1" w:rsidRPr="0048482F" w:rsidRDefault="006847E1" w:rsidP="006847E1">
      <w:pPr>
        <w:pStyle w:val="Heading4"/>
        <w:rPr>
          <w:color w:val="000000"/>
        </w:rPr>
      </w:pPr>
      <w:bookmarkStart w:id="464" w:name="_Toc11352121"/>
      <w:bookmarkStart w:id="465" w:name="_Toc20318011"/>
      <w:bookmarkStart w:id="466" w:name="_Toc27299909"/>
      <w:bookmarkStart w:id="467" w:name="_Toc29673178"/>
      <w:bookmarkStart w:id="468" w:name="_Toc29673319"/>
      <w:bookmarkStart w:id="469" w:name="_Toc29674312"/>
      <w:bookmarkStart w:id="470" w:name="_Toc36645542"/>
      <w:bookmarkStart w:id="471" w:name="_Toc45810587"/>
      <w:bookmarkStart w:id="472" w:name="_Toc83310172"/>
      <w:r w:rsidRPr="0048482F">
        <w:rPr>
          <w:color w:val="000000"/>
        </w:rPr>
        <w:t>5.2.2.1</w:t>
      </w:r>
      <w:r w:rsidRPr="0048482F">
        <w:rPr>
          <w:color w:val="000000"/>
        </w:rPr>
        <w:tab/>
        <w:t>Channel quality indicator (CQI)</w:t>
      </w:r>
      <w:bookmarkEnd w:id="464"/>
      <w:bookmarkEnd w:id="465"/>
      <w:bookmarkEnd w:id="466"/>
      <w:bookmarkEnd w:id="467"/>
      <w:bookmarkEnd w:id="468"/>
      <w:bookmarkEnd w:id="469"/>
      <w:bookmarkEnd w:id="470"/>
      <w:bookmarkEnd w:id="471"/>
      <w:bookmarkEnd w:id="472"/>
      <w:r w:rsidRPr="0048482F">
        <w:rPr>
          <w:color w:val="000000"/>
        </w:rPr>
        <w:t xml:space="preserve"> </w:t>
      </w:r>
    </w:p>
    <w:p w14:paraId="203CD403" w14:textId="736CEE38" w:rsidR="006847E1" w:rsidRPr="0048482F" w:rsidRDefault="006847E1" w:rsidP="006847E1">
      <w:pPr>
        <w:rPr>
          <w:color w:val="000000"/>
        </w:rPr>
      </w:pPr>
      <w:bookmarkStart w:id="473" w:name="_Hlk494820836"/>
      <w:r w:rsidRPr="0048482F">
        <w:rPr>
          <w:color w:val="000000"/>
        </w:rPr>
        <w:t>The CQI indices and their interpretations are given in Table 5.2.2.1-2</w:t>
      </w:r>
      <w:r w:rsidRPr="00610715">
        <w:rPr>
          <w:color w:val="000000"/>
        </w:rPr>
        <w:t xml:space="preserve"> </w:t>
      </w:r>
      <w:r>
        <w:rPr>
          <w:color w:val="000000"/>
        </w:rPr>
        <w:t xml:space="preserve">or </w:t>
      </w:r>
      <w:r w:rsidRPr="0048482F">
        <w:rPr>
          <w:color w:val="000000"/>
        </w:rPr>
        <w:t>Table 5.2.2.1-</w:t>
      </w:r>
      <w:r>
        <w:rPr>
          <w:color w:val="000000"/>
        </w:rPr>
        <w:t>4</w:t>
      </w:r>
      <w:r w:rsidRPr="0048482F">
        <w:rPr>
          <w:color w:val="000000"/>
        </w:rPr>
        <w:t xml:space="preserve"> for reporting CQI based on QPSK, 16QAM and 64QAM. The CQI indices and their interpretations are given in Table 5.2.2.1-3 for reporting CQI based on QPSK, 16QAM, 64QAM and 256QAM. </w:t>
      </w:r>
      <w:ins w:id="474" w:author="Enescu, Mihai (Nokia - FI/Espoo)" w:date="2021-10-25T12:02:00Z">
        <w:r w:rsidR="00FB5E5E" w:rsidRPr="00FB5E5E">
          <w:rPr>
            <w:color w:val="000000"/>
          </w:rPr>
          <w:t>The CQI indices and their interpretations are given in Table 5.2.2.1-5 for reporting CQI based on QPSK, 16QAM, 64QAM, 256QAM and 1024 QAM.</w:t>
        </w:r>
      </w:ins>
    </w:p>
    <w:p w14:paraId="589E3B80" w14:textId="77777777" w:rsidR="006847E1" w:rsidRPr="0048482F" w:rsidRDefault="006847E1" w:rsidP="006847E1">
      <w:pPr>
        <w:rPr>
          <w:color w:val="000000"/>
        </w:rPr>
      </w:pPr>
      <w:bookmarkStart w:id="475" w:name="_Hlk497821155"/>
      <w:r w:rsidRPr="0048482F">
        <w:rPr>
          <w:color w:val="000000"/>
        </w:rPr>
        <w:t xml:space="preserve">Based on an unrestricted observation interval in time unless specified otherwise </w:t>
      </w:r>
      <w:bookmarkEnd w:id="473"/>
      <w:r w:rsidRPr="0048482F">
        <w:rPr>
          <w:color w:val="000000"/>
        </w:rPr>
        <w:t xml:space="preserve">in this </w:t>
      </w:r>
      <w:r>
        <w:rPr>
          <w:color w:val="000000"/>
        </w:rPr>
        <w:t>Clause</w:t>
      </w:r>
      <w:r w:rsidRPr="0048482F">
        <w:rPr>
          <w:color w:val="000000"/>
        </w:rPr>
        <w:t xml:space="preserve">, and an unrestricted observation interval in frequency, the UE shall derive for each CQI value reported in uplink slot </w:t>
      </w:r>
      <w:r w:rsidRPr="00CE5B9C">
        <w:rPr>
          <w:i/>
          <w:color w:val="000000"/>
        </w:rPr>
        <w:t>n</w:t>
      </w:r>
      <w:r w:rsidRPr="0048482F">
        <w:rPr>
          <w:color w:val="000000"/>
        </w:rPr>
        <w:t xml:space="preserve"> the highest CQI index which satisfies the following condition:</w:t>
      </w:r>
    </w:p>
    <w:p w14:paraId="495D711F" w14:textId="77777777" w:rsidR="006847E1" w:rsidRPr="0048482F" w:rsidRDefault="006847E1" w:rsidP="006847E1">
      <w:pPr>
        <w:pStyle w:val="B1"/>
      </w:pPr>
      <w:r>
        <w:t>-</w:t>
      </w:r>
      <w:r>
        <w:tab/>
      </w:r>
      <w:r w:rsidRPr="0048482F">
        <w:t>A single PDSCH transport block with a combination of modulation scheme</w:t>
      </w:r>
      <w:r>
        <w:t>, target code rate</w:t>
      </w:r>
      <w:r w:rsidRPr="0048482F">
        <w:t xml:space="preserve"> and transport block size corresponding to the CQI index, and occupying a group of downlink physical resource blocks termed the CSI reference resource, could be received with a transport block error probability not exceeding: </w:t>
      </w:r>
    </w:p>
    <w:p w14:paraId="20C98103" w14:textId="5A296B3A" w:rsidR="006847E1" w:rsidRPr="00FB5E5E" w:rsidRDefault="006847E1" w:rsidP="006847E1">
      <w:pPr>
        <w:pStyle w:val="B2"/>
        <w:rPr>
          <w:lang w:val="en-FI"/>
        </w:rPr>
      </w:pPr>
      <w:r>
        <w:t>-</w:t>
      </w:r>
      <w:r>
        <w:tab/>
      </w:r>
      <w:r w:rsidRPr="0048482F">
        <w:t xml:space="preserve">0.1, if the higher layer parameter </w:t>
      </w:r>
      <w:proofErr w:type="spellStart"/>
      <w:r w:rsidRPr="0017586C">
        <w:rPr>
          <w:i/>
        </w:rPr>
        <w:t>cqi</w:t>
      </w:r>
      <w:proofErr w:type="spellEnd"/>
      <w:r w:rsidRPr="0048482F">
        <w:rPr>
          <w:i/>
        </w:rPr>
        <w:t>-</w:t>
      </w:r>
      <w:r w:rsidRPr="0017586C">
        <w:rPr>
          <w:i/>
        </w:rPr>
        <w:t>T</w:t>
      </w:r>
      <w:r w:rsidRPr="0048482F">
        <w:rPr>
          <w:i/>
        </w:rPr>
        <w:t>able</w:t>
      </w:r>
      <w:r w:rsidRPr="0048482F">
        <w:t xml:space="preserve"> </w:t>
      </w:r>
      <w:r w:rsidRPr="00865551">
        <w:t xml:space="preserve">in </w:t>
      </w:r>
      <w:r w:rsidRPr="00865551">
        <w:rPr>
          <w:i/>
        </w:rPr>
        <w:t>CSI-</w:t>
      </w:r>
      <w:proofErr w:type="spellStart"/>
      <w:r w:rsidRPr="00865551">
        <w:rPr>
          <w:i/>
        </w:rPr>
        <w:t>ReportConfig</w:t>
      </w:r>
      <w:proofErr w:type="spellEnd"/>
      <w:r w:rsidRPr="0048482F">
        <w:t xml:space="preserve"> configures </w:t>
      </w:r>
      <w:r>
        <w:t>'table1'</w:t>
      </w:r>
      <w:r w:rsidRPr="00172F1D">
        <w:t xml:space="preserve"> </w:t>
      </w:r>
      <w:r>
        <w:t xml:space="preserve">(corresponding to </w:t>
      </w:r>
      <w:r w:rsidRPr="0048482F">
        <w:t>Table 5.2.2.1-2</w:t>
      </w:r>
      <w:r>
        <w:rPr>
          <w:lang w:val="en-US"/>
        </w:rPr>
        <w:t>)</w:t>
      </w:r>
      <w:r w:rsidRPr="0048482F">
        <w:t>, or</w:t>
      </w:r>
      <w:r>
        <w:rPr>
          <w:lang w:val="en-US"/>
        </w:rPr>
        <w:t xml:space="preserve"> </w:t>
      </w:r>
      <w:r>
        <w:t>'table2'</w:t>
      </w:r>
      <w:r w:rsidRPr="00172F1D">
        <w:t xml:space="preserve"> </w:t>
      </w:r>
      <w:r>
        <w:t>(corresponding to</w:t>
      </w:r>
      <w:r w:rsidRPr="0048482F">
        <w:t xml:space="preserve"> Table 5.2.2.1-3</w:t>
      </w:r>
      <w:r>
        <w:rPr>
          <w:lang w:val="en-US"/>
        </w:rPr>
        <w:t>)</w:t>
      </w:r>
      <w:r w:rsidRPr="0048482F">
        <w:t>, or</w:t>
      </w:r>
      <w:ins w:id="476" w:author="Enescu, Mihai (Nokia - FI/Espoo)" w:date="2021-10-25T12:02:00Z">
        <w:r w:rsidR="00FB5E5E">
          <w:rPr>
            <w:lang w:val="en-FI"/>
          </w:rPr>
          <w:t xml:space="preserve"> if the higher layer parameter </w:t>
        </w:r>
      </w:ins>
      <w:proofErr w:type="spellStart"/>
      <w:ins w:id="477" w:author="Enescu, Mihai (Nokia - FI/Espoo)" w:date="2021-10-25T12:03:00Z">
        <w:r w:rsidR="00FB5E5E" w:rsidRPr="00FB5E5E">
          <w:rPr>
            <w:i/>
            <w:iCs/>
            <w:lang w:val="en-FI"/>
          </w:rPr>
          <w:t>cqi</w:t>
        </w:r>
        <w:proofErr w:type="spellEnd"/>
        <w:r w:rsidR="00FB5E5E" w:rsidRPr="00FB5E5E">
          <w:rPr>
            <w:i/>
            <w:iCs/>
            <w:lang w:val="en-FI"/>
          </w:rPr>
          <w:t>-Table</w:t>
        </w:r>
        <w:r w:rsidR="00FB5E5E">
          <w:rPr>
            <w:lang w:val="en-FI"/>
          </w:rPr>
          <w:t xml:space="preserve"> in </w:t>
        </w:r>
        <w:r w:rsidR="00FB5E5E" w:rsidRPr="00FB5E5E">
          <w:rPr>
            <w:i/>
            <w:iCs/>
            <w:lang w:val="en-FI"/>
          </w:rPr>
          <w:t>CSI-</w:t>
        </w:r>
        <w:proofErr w:type="spellStart"/>
        <w:r w:rsidR="00FB5E5E" w:rsidRPr="00FB5E5E">
          <w:rPr>
            <w:i/>
            <w:iCs/>
            <w:lang w:val="en-FI"/>
          </w:rPr>
          <w:t>ReportConfig</w:t>
        </w:r>
        <w:proofErr w:type="spellEnd"/>
        <w:r w:rsidR="00FB5E5E">
          <w:rPr>
            <w:lang w:val="en-FI"/>
          </w:rPr>
          <w:t xml:space="preserve"> configures ‘table4</w:t>
        </w:r>
      </w:ins>
      <w:ins w:id="478" w:author="Enescu, Mihai (Nokia - FI/Espoo)" w:date="2021-11-02T17:01:00Z">
        <w:r w:rsidR="00C36F41">
          <w:rPr>
            <w:lang w:val="en-FI"/>
          </w:rPr>
          <w:t>-r17</w:t>
        </w:r>
      </w:ins>
      <w:ins w:id="479" w:author="Enescu, Mihai (Nokia - FI/Espoo)" w:date="2021-10-25T12:03:00Z">
        <w:r w:rsidR="00FB5E5E">
          <w:rPr>
            <w:lang w:val="en-FI"/>
          </w:rPr>
          <w:t xml:space="preserve">’ </w:t>
        </w:r>
        <w:r w:rsidR="00FB5E5E">
          <w:t>(corresponding to</w:t>
        </w:r>
        <w:r w:rsidR="00FB5E5E" w:rsidRPr="0048482F">
          <w:t xml:space="preserve"> Table 5.2.2.1-</w:t>
        </w:r>
        <w:r w:rsidR="00FB5E5E">
          <w:rPr>
            <w:lang w:val="en-FI"/>
          </w:rPr>
          <w:t>5</w:t>
        </w:r>
        <w:r w:rsidR="00FB5E5E">
          <w:rPr>
            <w:lang w:val="en-US"/>
          </w:rPr>
          <w:t>)</w:t>
        </w:r>
        <w:r w:rsidR="00FB5E5E">
          <w:rPr>
            <w:lang w:val="en-FI"/>
          </w:rPr>
          <w:t xml:space="preserve"> </w:t>
        </w:r>
      </w:ins>
    </w:p>
    <w:p w14:paraId="6D672641" w14:textId="77777777" w:rsidR="006847E1" w:rsidRPr="0048482F" w:rsidRDefault="006847E1" w:rsidP="006847E1">
      <w:pPr>
        <w:pStyle w:val="B2"/>
      </w:pPr>
      <w:r w:rsidRPr="00A853C3">
        <w:t>-</w:t>
      </w:r>
      <w:r w:rsidRPr="00A853C3">
        <w:tab/>
        <w:t xml:space="preserve">0.00001, if the higher layer parameter </w:t>
      </w:r>
      <w:proofErr w:type="spellStart"/>
      <w:r w:rsidRPr="00A853C3">
        <w:rPr>
          <w:i/>
        </w:rPr>
        <w:t>cqi</w:t>
      </w:r>
      <w:proofErr w:type="spellEnd"/>
      <w:r w:rsidRPr="00A853C3">
        <w:rPr>
          <w:i/>
        </w:rPr>
        <w:t>-Table</w:t>
      </w:r>
      <w:r w:rsidRPr="00A853C3">
        <w:t xml:space="preserve"> in </w:t>
      </w:r>
      <w:r w:rsidRPr="00A853C3">
        <w:rPr>
          <w:i/>
        </w:rPr>
        <w:t>CSI-</w:t>
      </w:r>
      <w:proofErr w:type="spellStart"/>
      <w:r w:rsidRPr="00A853C3">
        <w:rPr>
          <w:i/>
        </w:rPr>
        <w:t>ReportConfig</w:t>
      </w:r>
      <w:proofErr w:type="spellEnd"/>
      <w:r w:rsidRPr="00A853C3">
        <w:t xml:space="preserve"> configures </w:t>
      </w:r>
      <w:r>
        <w:t>'</w:t>
      </w:r>
      <w:r w:rsidRPr="00A853C3">
        <w:rPr>
          <w:lang w:val="en-US"/>
        </w:rPr>
        <w:t>table3</w:t>
      </w:r>
      <w:r>
        <w:t>'</w:t>
      </w:r>
      <w:r w:rsidRPr="00A853C3">
        <w:rPr>
          <w:lang w:val="en-US"/>
        </w:rPr>
        <w:t xml:space="preserve"> (corresponding to </w:t>
      </w:r>
      <w:r w:rsidRPr="00A853C3">
        <w:t>Table 5.2.2.1-4</w:t>
      </w:r>
      <w:r w:rsidRPr="00A853C3">
        <w:rPr>
          <w:lang w:val="en-US"/>
        </w:rPr>
        <w:t>)</w:t>
      </w:r>
      <w:r w:rsidRPr="00A853C3">
        <w:t>.</w:t>
      </w:r>
    </w:p>
    <w:p w14:paraId="29338779" w14:textId="77777777" w:rsidR="006847E1" w:rsidRPr="0048482F" w:rsidRDefault="006847E1" w:rsidP="006847E1">
      <w:pPr>
        <w:rPr>
          <w:color w:val="000000"/>
        </w:rPr>
      </w:pPr>
      <w:bookmarkStart w:id="480" w:name="_Hlk494809136"/>
      <w:bookmarkEnd w:id="475"/>
      <w:r w:rsidRPr="0048482F">
        <w:rPr>
          <w:color w:val="000000"/>
        </w:rPr>
        <w:t xml:space="preserve">If </w:t>
      </w:r>
      <w:r>
        <w:rPr>
          <w:color w:val="000000"/>
        </w:rPr>
        <w:t>the</w:t>
      </w:r>
      <w:r w:rsidRPr="0048482F">
        <w:rPr>
          <w:color w:val="000000"/>
        </w:rPr>
        <w:t xml:space="preserve"> higher layer parameter </w:t>
      </w:r>
      <w:proofErr w:type="spellStart"/>
      <w:r w:rsidRPr="00865551">
        <w:rPr>
          <w:i/>
        </w:rPr>
        <w:t>timeRestrictionForChannelMeasurements</w:t>
      </w:r>
      <w:proofErr w:type="spellEnd"/>
      <w:r>
        <w:rPr>
          <w:i/>
        </w:rPr>
        <w:t xml:space="preserve"> </w:t>
      </w:r>
      <w:r>
        <w:t>is set to "</w:t>
      </w:r>
      <w:proofErr w:type="spellStart"/>
      <w:r w:rsidRPr="00AF50B0">
        <w:rPr>
          <w:i/>
        </w:rPr>
        <w:t>notConfigured</w:t>
      </w:r>
      <w:proofErr w:type="spellEnd"/>
      <w:r>
        <w:t>"</w:t>
      </w:r>
      <w:r w:rsidRPr="0048482F">
        <w:rPr>
          <w:color w:val="000000"/>
        </w:rPr>
        <w:t>, the UE shall derive the channel measurements for computing C</w:t>
      </w:r>
      <w:r>
        <w:rPr>
          <w:color w:val="000000"/>
        </w:rPr>
        <w:t>S</w:t>
      </w:r>
      <w:r w:rsidRPr="0048482F">
        <w:rPr>
          <w:color w:val="000000"/>
        </w:rPr>
        <w:t xml:space="preserve">I </w:t>
      </w:r>
      <w:r>
        <w:rPr>
          <w:color w:val="000000"/>
        </w:rPr>
        <w:t xml:space="preserve">value </w:t>
      </w:r>
      <w:r w:rsidRPr="0048482F">
        <w:rPr>
          <w:color w:val="000000"/>
        </w:rPr>
        <w:t xml:space="preserve">reported in uplink slot </w:t>
      </w:r>
      <w:r w:rsidRPr="007F01CD">
        <w:rPr>
          <w:i/>
          <w:iCs/>
          <w:color w:val="000000"/>
        </w:rPr>
        <w:t>n</w:t>
      </w:r>
      <w:r w:rsidRPr="0048482F">
        <w:rPr>
          <w:color w:val="000000"/>
        </w:rPr>
        <w:t xml:space="preserve"> based on only the </w:t>
      </w:r>
      <w:r>
        <w:rPr>
          <w:color w:val="000000"/>
        </w:rPr>
        <w:t>NZP</w:t>
      </w:r>
      <w:r w:rsidRPr="0048482F">
        <w:rPr>
          <w:color w:val="000000"/>
        </w:rPr>
        <w:t xml:space="preserve"> CSI-RS</w:t>
      </w:r>
      <w:r>
        <w:rPr>
          <w:color w:val="000000"/>
        </w:rPr>
        <w:t>, no later than the CSI reference resource,</w:t>
      </w:r>
      <w:r w:rsidRPr="0048482F">
        <w:rPr>
          <w:color w:val="000000"/>
        </w:rPr>
        <w:t xml:space="preserve"> (defined in TS 38.211[4]) associated with the CSI resource setting. </w:t>
      </w:r>
    </w:p>
    <w:p w14:paraId="38E0EA2D" w14:textId="77777777" w:rsidR="006847E1" w:rsidRPr="0048482F" w:rsidRDefault="006847E1" w:rsidP="006847E1">
      <w:pPr>
        <w:rPr>
          <w:color w:val="000000"/>
        </w:rPr>
      </w:pPr>
      <w:r w:rsidRPr="0048482F">
        <w:rPr>
          <w:color w:val="000000"/>
        </w:rPr>
        <w:t xml:space="preserve">If </w:t>
      </w:r>
      <w:r>
        <w:rPr>
          <w:color w:val="000000"/>
        </w:rPr>
        <w:t>the</w:t>
      </w:r>
      <w:r w:rsidRPr="0048482F">
        <w:rPr>
          <w:color w:val="000000"/>
        </w:rPr>
        <w:t xml:space="preserve"> higher layer parameter </w:t>
      </w:r>
      <w:proofErr w:type="spellStart"/>
      <w:r w:rsidRPr="00865551">
        <w:rPr>
          <w:i/>
        </w:rPr>
        <w:t>timeRestrictionForChannelMeasurements</w:t>
      </w:r>
      <w:proofErr w:type="spellEnd"/>
      <w:r>
        <w:rPr>
          <w:i/>
        </w:rPr>
        <w:t xml:space="preserve"> </w:t>
      </w:r>
      <w:r w:rsidRPr="00865551">
        <w:t>in</w:t>
      </w:r>
      <w:r>
        <w:rPr>
          <w:i/>
        </w:rPr>
        <w:t xml:space="preserve"> </w:t>
      </w:r>
      <w:bookmarkStart w:id="481" w:name="_Hlk512507617"/>
      <w:r w:rsidRPr="00F35584">
        <w:rPr>
          <w:i/>
        </w:rPr>
        <w:t>CSI-</w:t>
      </w:r>
      <w:proofErr w:type="spellStart"/>
      <w:r w:rsidRPr="00F35584">
        <w:rPr>
          <w:i/>
        </w:rPr>
        <w:t>ReportConfig</w:t>
      </w:r>
      <w:bookmarkEnd w:id="481"/>
      <w:proofErr w:type="spellEnd"/>
      <w:r>
        <w:rPr>
          <w:i/>
        </w:rPr>
        <w:t xml:space="preserve"> </w:t>
      </w:r>
      <w:r>
        <w:t>is set to "</w:t>
      </w:r>
      <w:r w:rsidRPr="00AF50B0">
        <w:rPr>
          <w:i/>
        </w:rPr>
        <w:t>Configured</w:t>
      </w:r>
      <w:r>
        <w:t>"</w:t>
      </w:r>
      <w:r w:rsidRPr="0048482F">
        <w:rPr>
          <w:color w:val="000000"/>
        </w:rPr>
        <w:t xml:space="preserve">, the UE shall derive the channel measurements for computing CSI reported in uplink slot </w:t>
      </w:r>
      <w:r w:rsidRPr="007F01CD">
        <w:rPr>
          <w:i/>
          <w:iCs/>
          <w:color w:val="000000"/>
        </w:rPr>
        <w:t>n</w:t>
      </w:r>
      <w:r w:rsidRPr="0048482F">
        <w:rPr>
          <w:color w:val="000000"/>
        </w:rPr>
        <w:t xml:space="preserve"> based on only the most recent, no later than the CSI reference resource, occasion of </w:t>
      </w:r>
      <w:r>
        <w:rPr>
          <w:color w:val="000000"/>
        </w:rPr>
        <w:t>NZP</w:t>
      </w:r>
      <w:r w:rsidRPr="0048482F">
        <w:rPr>
          <w:color w:val="000000"/>
        </w:rPr>
        <w:t xml:space="preserve"> CSI-RS (defined in [4, TS 38.211]) associated with the CSI resource setting. </w:t>
      </w:r>
    </w:p>
    <w:p w14:paraId="2784832F" w14:textId="77777777" w:rsidR="006847E1" w:rsidRPr="0048482F" w:rsidRDefault="006847E1" w:rsidP="006847E1">
      <w:pPr>
        <w:rPr>
          <w:color w:val="000000"/>
        </w:rPr>
      </w:pPr>
      <w:bookmarkStart w:id="482" w:name="_Hlk498033277"/>
      <w:bookmarkEnd w:id="480"/>
      <w:r w:rsidRPr="0048482F">
        <w:rPr>
          <w:color w:val="000000"/>
        </w:rPr>
        <w:t xml:space="preserve">If </w:t>
      </w:r>
      <w:r>
        <w:rPr>
          <w:color w:val="000000"/>
        </w:rPr>
        <w:t>the</w:t>
      </w:r>
      <w:r w:rsidRPr="0048482F">
        <w:rPr>
          <w:color w:val="000000"/>
        </w:rPr>
        <w:t xml:space="preserve"> higher layer parameter </w:t>
      </w:r>
      <w:proofErr w:type="spellStart"/>
      <w:r w:rsidRPr="00865551">
        <w:rPr>
          <w:i/>
        </w:rPr>
        <w:t>timeRestrictionForInterferenceMeasurements</w:t>
      </w:r>
      <w:proofErr w:type="spellEnd"/>
      <w:r w:rsidRPr="00AF50B0">
        <w:t xml:space="preserve"> </w:t>
      </w:r>
      <w:r>
        <w:t>is set to "</w:t>
      </w:r>
      <w:proofErr w:type="spellStart"/>
      <w:r w:rsidRPr="00AF50B0">
        <w:rPr>
          <w:i/>
        </w:rPr>
        <w:t>notConfigured</w:t>
      </w:r>
      <w:proofErr w:type="spellEnd"/>
      <w:r>
        <w:t>"</w:t>
      </w:r>
      <w:r w:rsidRPr="0048482F">
        <w:rPr>
          <w:color w:val="000000"/>
        </w:rPr>
        <w:t>, the UE shall derive the interference measurements for computing C</w:t>
      </w:r>
      <w:r>
        <w:rPr>
          <w:color w:val="000000"/>
        </w:rPr>
        <w:t>S</w:t>
      </w:r>
      <w:r w:rsidRPr="0048482F">
        <w:rPr>
          <w:color w:val="000000"/>
        </w:rPr>
        <w:t xml:space="preserve">I value reported in uplink slot </w:t>
      </w:r>
      <w:r w:rsidRPr="007F01CD">
        <w:rPr>
          <w:i/>
          <w:iCs/>
          <w:color w:val="000000"/>
        </w:rPr>
        <w:t>n</w:t>
      </w:r>
      <w:r w:rsidRPr="0048482F">
        <w:rPr>
          <w:color w:val="000000"/>
        </w:rPr>
        <w:t xml:space="preserve"> based on only the </w:t>
      </w:r>
      <w:r w:rsidRPr="003B5A7E">
        <w:rPr>
          <w:color w:val="000000"/>
        </w:rPr>
        <w:t xml:space="preserve">CSI-IM and/or NZP CSI-RS for interference measurement </w:t>
      </w:r>
      <w:r>
        <w:rPr>
          <w:color w:val="000000"/>
        </w:rPr>
        <w:t xml:space="preserve">no later than the CSI reference resource </w:t>
      </w:r>
      <w:r w:rsidRPr="0048482F">
        <w:rPr>
          <w:color w:val="000000"/>
        </w:rPr>
        <w:t xml:space="preserve">associated with the CSI resource setting. </w:t>
      </w:r>
    </w:p>
    <w:bookmarkEnd w:id="482"/>
    <w:p w14:paraId="21A97CD1" w14:textId="77777777" w:rsidR="006847E1" w:rsidRPr="0048482F" w:rsidRDefault="006847E1" w:rsidP="006847E1">
      <w:pPr>
        <w:rPr>
          <w:color w:val="000000"/>
        </w:rPr>
      </w:pPr>
      <w:r w:rsidRPr="0048482F">
        <w:rPr>
          <w:color w:val="000000"/>
        </w:rPr>
        <w:t xml:space="preserve">If </w:t>
      </w:r>
      <w:r>
        <w:rPr>
          <w:color w:val="000000"/>
        </w:rPr>
        <w:t>the</w:t>
      </w:r>
      <w:r w:rsidRPr="0048482F">
        <w:rPr>
          <w:color w:val="000000"/>
        </w:rPr>
        <w:t xml:space="preserve"> higher layer parameter </w:t>
      </w:r>
      <w:proofErr w:type="spellStart"/>
      <w:r w:rsidRPr="00865551">
        <w:rPr>
          <w:i/>
        </w:rPr>
        <w:t>timeRestrictionForInterferenceMeasurements</w:t>
      </w:r>
      <w:proofErr w:type="spellEnd"/>
      <w:r>
        <w:rPr>
          <w:i/>
        </w:rPr>
        <w:t xml:space="preserve"> </w:t>
      </w:r>
      <w:r w:rsidRPr="00865551">
        <w:t>in</w:t>
      </w:r>
      <w:r>
        <w:rPr>
          <w:i/>
        </w:rPr>
        <w:t xml:space="preserve"> </w:t>
      </w:r>
      <w:r w:rsidRPr="00F35584">
        <w:rPr>
          <w:i/>
        </w:rPr>
        <w:t>CSI-</w:t>
      </w:r>
      <w:proofErr w:type="spellStart"/>
      <w:r w:rsidRPr="00F35584">
        <w:rPr>
          <w:i/>
        </w:rPr>
        <w:t>ReportConfig</w:t>
      </w:r>
      <w:proofErr w:type="spellEnd"/>
      <w:r>
        <w:rPr>
          <w:i/>
        </w:rPr>
        <w:t xml:space="preserve"> </w:t>
      </w:r>
      <w:r>
        <w:t>is set to "</w:t>
      </w:r>
      <w:r w:rsidRPr="00AF50B0">
        <w:rPr>
          <w:i/>
        </w:rPr>
        <w:t>Configured</w:t>
      </w:r>
      <w:r>
        <w:t>"</w:t>
      </w:r>
      <w:r w:rsidRPr="00486D29">
        <w:t>,</w:t>
      </w:r>
      <w:r w:rsidRPr="0048482F">
        <w:rPr>
          <w:color w:val="000000"/>
        </w:rPr>
        <w:t xml:space="preserve"> the UE shall derive the interference measurements for computing the C</w:t>
      </w:r>
      <w:r>
        <w:rPr>
          <w:color w:val="000000"/>
        </w:rPr>
        <w:t>S</w:t>
      </w:r>
      <w:r w:rsidRPr="0048482F">
        <w:rPr>
          <w:color w:val="000000"/>
        </w:rPr>
        <w:t xml:space="preserve">I value reported in uplink slot </w:t>
      </w:r>
      <w:r w:rsidRPr="007F01CD">
        <w:rPr>
          <w:i/>
          <w:iCs/>
          <w:color w:val="000000"/>
        </w:rPr>
        <w:t>n</w:t>
      </w:r>
      <w:r w:rsidRPr="0048482F">
        <w:rPr>
          <w:color w:val="000000"/>
        </w:rPr>
        <w:t xml:space="preserve"> based on the most recent, no later than the CSI reference resource, occasion of CSI-IM </w:t>
      </w:r>
      <w:r>
        <w:rPr>
          <w:color w:val="000000"/>
        </w:rPr>
        <w:t xml:space="preserve">and/or NZP CSI-RS for interference measurement </w:t>
      </w:r>
      <w:r w:rsidRPr="0048482F">
        <w:rPr>
          <w:color w:val="000000"/>
        </w:rPr>
        <w:t xml:space="preserve">(defined in [4, TS 38.211]) associated with the CSI resource setting. </w:t>
      </w:r>
    </w:p>
    <w:p w14:paraId="7E261020" w14:textId="77777777" w:rsidR="006847E1" w:rsidRPr="0048482F" w:rsidRDefault="006847E1" w:rsidP="006847E1">
      <w:r w:rsidRPr="0048482F">
        <w:t xml:space="preserve">For each sub-band index </w:t>
      </w:r>
      <w:r w:rsidRPr="0048482F">
        <w:rPr>
          <w:i/>
        </w:rPr>
        <w:t>s,</w:t>
      </w:r>
      <w:r w:rsidRPr="0048482F">
        <w:t xml:space="preserve"> a 2-bit sub-band differential CQI is defined as:</w:t>
      </w:r>
    </w:p>
    <w:p w14:paraId="1545904B" w14:textId="77777777" w:rsidR="006847E1" w:rsidRPr="0048482F" w:rsidRDefault="006847E1" w:rsidP="006847E1">
      <w:pPr>
        <w:pStyle w:val="B1"/>
      </w:pPr>
      <w:r>
        <w:t>-</w:t>
      </w:r>
      <w:r>
        <w:tab/>
      </w:r>
      <w:r w:rsidRPr="0048482F">
        <w:t>Sub-band Offset level (</w:t>
      </w:r>
      <w:r w:rsidRPr="0048482F">
        <w:rPr>
          <w:i/>
        </w:rPr>
        <w:t>s</w:t>
      </w:r>
      <w:r w:rsidRPr="0048482F">
        <w:t>) = sub-band CQI index (</w:t>
      </w:r>
      <w:r w:rsidRPr="0048482F">
        <w:rPr>
          <w:i/>
        </w:rPr>
        <w:t>s</w:t>
      </w:r>
      <w:r w:rsidRPr="0048482F">
        <w:t xml:space="preserve">) </w:t>
      </w:r>
      <w:r w:rsidRPr="008F43C7">
        <w:t xml:space="preserve">- </w:t>
      </w:r>
      <w:r w:rsidRPr="0048482F">
        <w:t>wideband CQ</w:t>
      </w:r>
      <w:r>
        <w:t>I index</w:t>
      </w:r>
      <w:r w:rsidRPr="008F43C7">
        <w:t>.</w:t>
      </w:r>
    </w:p>
    <w:p w14:paraId="28BD39AE" w14:textId="77777777" w:rsidR="006847E1" w:rsidRPr="0048482F" w:rsidRDefault="006847E1" w:rsidP="006847E1">
      <w:r w:rsidRPr="0048482F">
        <w:t xml:space="preserve">The mapping from the 2-bit </w:t>
      </w:r>
      <w:r>
        <w:t>sub-band</w:t>
      </w:r>
      <w:r w:rsidRPr="0048482F">
        <w:t xml:space="preserve"> differential CQI values to the offset level is shown in Table 5.2.2.1-1</w:t>
      </w:r>
    </w:p>
    <w:p w14:paraId="7E5A9708" w14:textId="77777777" w:rsidR="006847E1" w:rsidRPr="0048482F" w:rsidRDefault="006847E1" w:rsidP="006847E1">
      <w:pPr>
        <w:pStyle w:val="TH"/>
        <w:rPr>
          <w:color w:val="000000"/>
        </w:rPr>
      </w:pPr>
      <w:r w:rsidRPr="0048482F">
        <w:rPr>
          <w:color w:val="000000"/>
        </w:rPr>
        <w:t xml:space="preserve">Table 5.2.2.1-1: Mapping </w:t>
      </w:r>
      <w:r>
        <w:rPr>
          <w:color w:val="000000"/>
        </w:rPr>
        <w:t xml:space="preserve">sub-band </w:t>
      </w:r>
      <w:r w:rsidRPr="0048482F">
        <w:rPr>
          <w:color w:val="000000"/>
        </w:rPr>
        <w:t>differential CQI value to offset level</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3118"/>
      </w:tblGrid>
      <w:tr w:rsidR="006847E1" w:rsidRPr="0048482F" w14:paraId="64745FFE" w14:textId="77777777" w:rsidTr="00076EE2">
        <w:tc>
          <w:tcPr>
            <w:tcW w:w="3260" w:type="dxa"/>
            <w:shd w:val="clear" w:color="auto" w:fill="auto"/>
          </w:tcPr>
          <w:p w14:paraId="74611167" w14:textId="77777777" w:rsidR="006847E1" w:rsidRPr="0048482F" w:rsidRDefault="006847E1" w:rsidP="00076EE2">
            <w:pPr>
              <w:pStyle w:val="TAH"/>
              <w:rPr>
                <w:lang w:eastAsia="en-GB"/>
              </w:rPr>
            </w:pPr>
            <w:r w:rsidRPr="005C18A4">
              <w:rPr>
                <w:rFonts w:cs="Arial"/>
                <w:lang w:eastAsia="en-GB"/>
              </w:rPr>
              <w:t xml:space="preserve">Sub-band </w:t>
            </w:r>
            <w:r w:rsidRPr="0048482F">
              <w:rPr>
                <w:lang w:eastAsia="en-GB"/>
              </w:rPr>
              <w:t>differential CQI value</w:t>
            </w:r>
          </w:p>
        </w:tc>
        <w:tc>
          <w:tcPr>
            <w:tcW w:w="3118" w:type="dxa"/>
            <w:shd w:val="clear" w:color="auto" w:fill="auto"/>
          </w:tcPr>
          <w:p w14:paraId="4AE5943A" w14:textId="77777777" w:rsidR="006847E1" w:rsidRPr="0048482F" w:rsidRDefault="006847E1" w:rsidP="00076EE2">
            <w:pPr>
              <w:pStyle w:val="TAH"/>
              <w:rPr>
                <w:lang w:eastAsia="en-GB"/>
              </w:rPr>
            </w:pPr>
            <w:r w:rsidRPr="0048482F">
              <w:rPr>
                <w:lang w:eastAsia="en-GB"/>
              </w:rPr>
              <w:t>Offset level</w:t>
            </w:r>
          </w:p>
        </w:tc>
      </w:tr>
      <w:tr w:rsidR="006847E1" w:rsidRPr="0048482F" w14:paraId="101B3C63" w14:textId="77777777" w:rsidTr="00076EE2">
        <w:tc>
          <w:tcPr>
            <w:tcW w:w="3260" w:type="dxa"/>
            <w:shd w:val="clear" w:color="auto" w:fill="auto"/>
          </w:tcPr>
          <w:p w14:paraId="5F9374D4" w14:textId="77777777" w:rsidR="006847E1" w:rsidRPr="0048482F" w:rsidRDefault="006847E1" w:rsidP="00076EE2">
            <w:pPr>
              <w:pStyle w:val="TAC"/>
              <w:rPr>
                <w:lang w:eastAsia="en-GB"/>
              </w:rPr>
            </w:pPr>
            <w:r w:rsidRPr="0048482F">
              <w:rPr>
                <w:lang w:eastAsia="en-GB"/>
              </w:rPr>
              <w:t>0</w:t>
            </w:r>
          </w:p>
        </w:tc>
        <w:tc>
          <w:tcPr>
            <w:tcW w:w="3118" w:type="dxa"/>
            <w:shd w:val="clear" w:color="auto" w:fill="auto"/>
          </w:tcPr>
          <w:p w14:paraId="36F5D5E3" w14:textId="77777777" w:rsidR="006847E1" w:rsidRPr="0048482F" w:rsidRDefault="006847E1" w:rsidP="00076EE2">
            <w:pPr>
              <w:pStyle w:val="TAC"/>
              <w:rPr>
                <w:lang w:eastAsia="en-GB"/>
              </w:rPr>
            </w:pPr>
            <w:r w:rsidRPr="0048482F">
              <w:rPr>
                <w:lang w:eastAsia="en-GB"/>
              </w:rPr>
              <w:t>0</w:t>
            </w:r>
          </w:p>
        </w:tc>
      </w:tr>
      <w:tr w:rsidR="006847E1" w:rsidRPr="0048482F" w14:paraId="44D4305E" w14:textId="77777777" w:rsidTr="00076EE2">
        <w:tc>
          <w:tcPr>
            <w:tcW w:w="3260" w:type="dxa"/>
            <w:shd w:val="clear" w:color="auto" w:fill="auto"/>
          </w:tcPr>
          <w:p w14:paraId="7FE84A0C" w14:textId="77777777" w:rsidR="006847E1" w:rsidRPr="0048482F" w:rsidRDefault="006847E1" w:rsidP="00076EE2">
            <w:pPr>
              <w:pStyle w:val="TAC"/>
              <w:rPr>
                <w:lang w:eastAsia="en-GB"/>
              </w:rPr>
            </w:pPr>
            <w:r w:rsidRPr="0048482F">
              <w:rPr>
                <w:lang w:eastAsia="en-GB"/>
              </w:rPr>
              <w:t>1</w:t>
            </w:r>
          </w:p>
        </w:tc>
        <w:tc>
          <w:tcPr>
            <w:tcW w:w="3118" w:type="dxa"/>
            <w:shd w:val="clear" w:color="auto" w:fill="auto"/>
          </w:tcPr>
          <w:p w14:paraId="0D6DB562" w14:textId="77777777" w:rsidR="006847E1" w:rsidRPr="0048482F" w:rsidRDefault="006847E1" w:rsidP="00076EE2">
            <w:pPr>
              <w:pStyle w:val="TAC"/>
              <w:rPr>
                <w:lang w:eastAsia="en-GB"/>
              </w:rPr>
            </w:pPr>
            <w:r w:rsidRPr="0048482F">
              <w:rPr>
                <w:lang w:eastAsia="en-GB"/>
              </w:rPr>
              <w:t>1</w:t>
            </w:r>
          </w:p>
        </w:tc>
      </w:tr>
      <w:tr w:rsidR="006847E1" w:rsidRPr="0048482F" w14:paraId="33E0F13F" w14:textId="77777777" w:rsidTr="00076EE2">
        <w:tc>
          <w:tcPr>
            <w:tcW w:w="3260" w:type="dxa"/>
            <w:shd w:val="clear" w:color="auto" w:fill="auto"/>
          </w:tcPr>
          <w:p w14:paraId="1B504FBB" w14:textId="77777777" w:rsidR="006847E1" w:rsidRPr="0048482F" w:rsidRDefault="006847E1" w:rsidP="00076EE2">
            <w:pPr>
              <w:pStyle w:val="TAC"/>
              <w:rPr>
                <w:lang w:eastAsia="en-GB"/>
              </w:rPr>
            </w:pPr>
            <w:r w:rsidRPr="0048482F">
              <w:rPr>
                <w:lang w:eastAsia="en-GB"/>
              </w:rPr>
              <w:t>2</w:t>
            </w:r>
          </w:p>
        </w:tc>
        <w:tc>
          <w:tcPr>
            <w:tcW w:w="3118" w:type="dxa"/>
            <w:shd w:val="clear" w:color="auto" w:fill="auto"/>
          </w:tcPr>
          <w:p w14:paraId="730F7AA5" w14:textId="77777777" w:rsidR="006847E1" w:rsidRPr="0048482F" w:rsidRDefault="006847E1" w:rsidP="00076EE2">
            <w:pPr>
              <w:pStyle w:val="TAC"/>
              <w:rPr>
                <w:lang w:eastAsia="en-GB"/>
              </w:rPr>
            </w:pPr>
            <w:r w:rsidRPr="0048482F">
              <w:rPr>
                <w:rFonts w:cs="Times"/>
                <w:lang w:eastAsia="en-GB"/>
              </w:rPr>
              <w:t xml:space="preserve">≥ </w:t>
            </w:r>
            <w:r w:rsidRPr="0048482F">
              <w:rPr>
                <w:lang w:eastAsia="en-GB"/>
              </w:rPr>
              <w:t>2</w:t>
            </w:r>
          </w:p>
        </w:tc>
      </w:tr>
      <w:tr w:rsidR="006847E1" w:rsidRPr="0048482F" w14:paraId="4989E788" w14:textId="77777777" w:rsidTr="00076EE2">
        <w:tc>
          <w:tcPr>
            <w:tcW w:w="3260" w:type="dxa"/>
            <w:shd w:val="clear" w:color="auto" w:fill="auto"/>
          </w:tcPr>
          <w:p w14:paraId="5793C78A" w14:textId="77777777" w:rsidR="006847E1" w:rsidRPr="0048482F" w:rsidRDefault="006847E1" w:rsidP="00076EE2">
            <w:pPr>
              <w:pStyle w:val="TAC"/>
              <w:rPr>
                <w:lang w:eastAsia="en-GB"/>
              </w:rPr>
            </w:pPr>
            <w:r w:rsidRPr="0048482F">
              <w:rPr>
                <w:lang w:eastAsia="en-GB"/>
              </w:rPr>
              <w:t>3</w:t>
            </w:r>
          </w:p>
        </w:tc>
        <w:tc>
          <w:tcPr>
            <w:tcW w:w="3118" w:type="dxa"/>
            <w:shd w:val="clear" w:color="auto" w:fill="auto"/>
          </w:tcPr>
          <w:p w14:paraId="5B5AE82D" w14:textId="77777777" w:rsidR="006847E1" w:rsidRPr="0048482F" w:rsidRDefault="006847E1" w:rsidP="00076EE2">
            <w:pPr>
              <w:pStyle w:val="TAC"/>
              <w:rPr>
                <w:lang w:eastAsia="en-GB"/>
              </w:rPr>
            </w:pPr>
            <w:r w:rsidRPr="0048482F">
              <w:rPr>
                <w:rFonts w:cs="Times"/>
                <w:lang w:eastAsia="en-GB"/>
              </w:rPr>
              <w:t>≤</w:t>
            </w:r>
            <w:r w:rsidRPr="0048482F">
              <w:rPr>
                <w:lang w:eastAsia="en-GB"/>
              </w:rPr>
              <w:t>-1</w:t>
            </w:r>
          </w:p>
        </w:tc>
      </w:tr>
    </w:tbl>
    <w:p w14:paraId="4A84166F" w14:textId="77777777" w:rsidR="006847E1" w:rsidRPr="0048482F" w:rsidRDefault="006847E1" w:rsidP="006847E1"/>
    <w:p w14:paraId="485D8BD9" w14:textId="77777777" w:rsidR="006847E1" w:rsidRPr="0048482F" w:rsidRDefault="006847E1" w:rsidP="006847E1">
      <w:pPr>
        <w:rPr>
          <w:color w:val="000000"/>
          <w:lang w:val="en-US"/>
        </w:rPr>
      </w:pPr>
      <w:r w:rsidRPr="0048482F">
        <w:rPr>
          <w:color w:val="000000"/>
          <w:lang w:val="en-US"/>
        </w:rPr>
        <w:t>A combination of modulation scheme and transport block size corresponds to a CQI index if:</w:t>
      </w:r>
    </w:p>
    <w:p w14:paraId="47CAD069" w14:textId="77777777" w:rsidR="006847E1" w:rsidRPr="0048482F" w:rsidRDefault="006847E1" w:rsidP="006847E1">
      <w:pPr>
        <w:pStyle w:val="B1"/>
        <w:rPr>
          <w:color w:val="000000"/>
          <w:lang w:val="en-US"/>
        </w:rPr>
      </w:pPr>
      <w:r w:rsidRPr="0048482F">
        <w:rPr>
          <w:color w:val="000000"/>
          <w:lang w:val="en-US"/>
        </w:rPr>
        <w:t>-</w:t>
      </w:r>
      <w:r w:rsidRPr="0048482F">
        <w:rPr>
          <w:color w:val="000000"/>
          <w:lang w:val="en-US"/>
        </w:rPr>
        <w:tab/>
        <w:t xml:space="preserve">the combination could be signaled for transmission on the PDSCH in the CSI reference resource according to the Transport Block Size determination described in </w:t>
      </w:r>
      <w:r>
        <w:rPr>
          <w:color w:val="000000"/>
          <w:lang w:val="en-US"/>
        </w:rPr>
        <w:t>Clause</w:t>
      </w:r>
      <w:r w:rsidRPr="0048482F">
        <w:rPr>
          <w:color w:val="000000"/>
          <w:lang w:val="en-US"/>
        </w:rPr>
        <w:t xml:space="preserve"> 5.1.3.2, and </w:t>
      </w:r>
    </w:p>
    <w:p w14:paraId="4AAA180C" w14:textId="77777777" w:rsidR="006847E1" w:rsidRPr="0048482F" w:rsidRDefault="006847E1" w:rsidP="006847E1">
      <w:pPr>
        <w:pStyle w:val="B1"/>
        <w:rPr>
          <w:color w:val="000000"/>
          <w:lang w:val="en-US"/>
        </w:rPr>
      </w:pPr>
      <w:r w:rsidRPr="0048482F">
        <w:rPr>
          <w:color w:val="000000"/>
          <w:lang w:val="en-US"/>
        </w:rPr>
        <w:t>-</w:t>
      </w:r>
      <w:r w:rsidRPr="0048482F">
        <w:rPr>
          <w:color w:val="000000"/>
          <w:lang w:val="en-US"/>
        </w:rPr>
        <w:tab/>
        <w:t xml:space="preserve">the modulation scheme is indicated by the CQI index, and </w:t>
      </w:r>
    </w:p>
    <w:p w14:paraId="7A695E45" w14:textId="77777777" w:rsidR="006847E1" w:rsidRPr="0048482F" w:rsidRDefault="006847E1" w:rsidP="006847E1">
      <w:pPr>
        <w:pStyle w:val="B1"/>
        <w:rPr>
          <w:color w:val="000000"/>
          <w:lang w:val="en-US"/>
        </w:rPr>
      </w:pPr>
      <w:r w:rsidRPr="0048482F">
        <w:rPr>
          <w:color w:val="000000"/>
          <w:lang w:val="en-US"/>
        </w:rPr>
        <w:lastRenderedPageBreak/>
        <w:t>-</w:t>
      </w:r>
      <w:r w:rsidRPr="0048482F">
        <w:rPr>
          <w:color w:val="000000"/>
          <w:lang w:val="en-US"/>
        </w:rPr>
        <w:tab/>
        <w:t xml:space="preserve">the combination of transport block size and modulation scheme when applied to the reference resource results in the effective channel code rate which is the closest possible to the code rate indicated by the CQI index. If more than one combination of transport block size and modulation scheme results in an </w:t>
      </w:r>
      <w:r w:rsidRPr="0048482F">
        <w:rPr>
          <w:color w:val="000000"/>
          <w:sz w:val="19"/>
          <w:szCs w:val="19"/>
          <w:lang w:val="en-US"/>
        </w:rPr>
        <w:t xml:space="preserve">effective channel </w:t>
      </w:r>
      <w:r w:rsidRPr="0048482F">
        <w:rPr>
          <w:color w:val="000000"/>
          <w:lang w:val="en-US"/>
        </w:rPr>
        <w:t>code rate equally close to the code rate indicated by the CQI index, only the combination with the smallest of such transport block sizes is relevant.</w:t>
      </w:r>
    </w:p>
    <w:p w14:paraId="37527C12" w14:textId="77777777" w:rsidR="006847E1" w:rsidRPr="0048482F" w:rsidRDefault="006847E1" w:rsidP="006847E1">
      <w:pPr>
        <w:pStyle w:val="TH"/>
        <w:rPr>
          <w:color w:val="000000"/>
        </w:rPr>
      </w:pPr>
      <w:r w:rsidRPr="0048482F">
        <w:rPr>
          <w:color w:val="000000"/>
        </w:rPr>
        <w:t>Table 5.2.2.1-2: 4-bit CQI Table</w:t>
      </w:r>
    </w:p>
    <w:tbl>
      <w:tblPr>
        <w:tblW w:w="0" w:type="auto"/>
        <w:jc w:val="center"/>
        <w:tblCellMar>
          <w:left w:w="0" w:type="dxa"/>
          <w:right w:w="0" w:type="dxa"/>
        </w:tblCellMar>
        <w:tblLook w:val="0000" w:firstRow="0" w:lastRow="0" w:firstColumn="0" w:lastColumn="0" w:noHBand="0" w:noVBand="0"/>
      </w:tblPr>
      <w:tblGrid>
        <w:gridCol w:w="1173"/>
        <w:gridCol w:w="1415"/>
        <w:gridCol w:w="1761"/>
        <w:gridCol w:w="1116"/>
      </w:tblGrid>
      <w:tr w:rsidR="006847E1" w:rsidRPr="0048482F" w14:paraId="2F681688" w14:textId="77777777" w:rsidTr="00076EE2">
        <w:trPr>
          <w:jc w:val="center"/>
        </w:trPr>
        <w:tc>
          <w:tcPr>
            <w:tcW w:w="1173" w:type="dxa"/>
            <w:tcBorders>
              <w:top w:val="single" w:sz="8" w:space="0" w:color="auto"/>
              <w:left w:val="single" w:sz="8" w:space="0" w:color="auto"/>
              <w:bottom w:val="double" w:sz="4" w:space="0" w:color="auto"/>
              <w:right w:val="single" w:sz="8" w:space="0" w:color="auto"/>
            </w:tcBorders>
            <w:shd w:val="clear" w:color="auto" w:fill="E0E0E0"/>
            <w:tcMar>
              <w:top w:w="0" w:type="dxa"/>
              <w:left w:w="108" w:type="dxa"/>
              <w:bottom w:w="0" w:type="dxa"/>
              <w:right w:w="108" w:type="dxa"/>
            </w:tcMar>
          </w:tcPr>
          <w:p w14:paraId="726E93E1" w14:textId="77777777" w:rsidR="006847E1" w:rsidRPr="00E17FE7" w:rsidRDefault="006847E1" w:rsidP="00076EE2">
            <w:pPr>
              <w:pStyle w:val="TAH"/>
            </w:pPr>
            <w:r w:rsidRPr="00E17FE7">
              <w:t>CQI index</w:t>
            </w:r>
          </w:p>
        </w:tc>
        <w:tc>
          <w:tcPr>
            <w:tcW w:w="1415"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172C1AAC" w14:textId="77777777" w:rsidR="006847E1" w:rsidRPr="00E17FE7" w:rsidRDefault="006847E1" w:rsidP="00076EE2">
            <w:pPr>
              <w:pStyle w:val="TAH"/>
            </w:pPr>
            <w:r w:rsidRPr="00E17FE7">
              <w:t>modulation</w:t>
            </w:r>
          </w:p>
        </w:tc>
        <w:tc>
          <w:tcPr>
            <w:tcW w:w="1761"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1207FCBF" w14:textId="77777777" w:rsidR="006847E1" w:rsidRPr="00E17FE7" w:rsidRDefault="006847E1" w:rsidP="00076EE2">
            <w:pPr>
              <w:pStyle w:val="TAH"/>
            </w:pPr>
            <w:r w:rsidRPr="00E17FE7">
              <w:t>code rate x 1024</w:t>
            </w:r>
          </w:p>
        </w:tc>
        <w:tc>
          <w:tcPr>
            <w:tcW w:w="1116"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5777F112" w14:textId="77777777" w:rsidR="006847E1" w:rsidRPr="00E17FE7" w:rsidRDefault="006847E1" w:rsidP="00076EE2">
            <w:pPr>
              <w:pStyle w:val="TAH"/>
            </w:pPr>
            <w:r w:rsidRPr="00E17FE7">
              <w:t>efficiency</w:t>
            </w:r>
          </w:p>
        </w:tc>
      </w:tr>
      <w:tr w:rsidR="006847E1" w:rsidRPr="0048482F" w14:paraId="10A89ACB" w14:textId="77777777" w:rsidTr="00076EE2">
        <w:trPr>
          <w:jc w:val="center"/>
        </w:trPr>
        <w:tc>
          <w:tcPr>
            <w:tcW w:w="1173" w:type="dxa"/>
            <w:tcBorders>
              <w:top w:val="doub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73534D3" w14:textId="77777777" w:rsidR="006847E1" w:rsidRPr="00E17FE7" w:rsidRDefault="006847E1" w:rsidP="00076EE2">
            <w:pPr>
              <w:pStyle w:val="TAC"/>
              <w:rPr>
                <w:color w:val="000000"/>
              </w:rPr>
            </w:pPr>
            <w:r w:rsidRPr="00E17FE7">
              <w:rPr>
                <w:color w:val="000000"/>
              </w:rPr>
              <w:t>0</w:t>
            </w:r>
          </w:p>
        </w:tc>
        <w:tc>
          <w:tcPr>
            <w:tcW w:w="4292" w:type="dxa"/>
            <w:gridSpan w:val="3"/>
            <w:tcBorders>
              <w:top w:val="nil"/>
              <w:left w:val="nil"/>
              <w:bottom w:val="single" w:sz="8" w:space="0" w:color="auto"/>
              <w:right w:val="single" w:sz="8" w:space="0" w:color="auto"/>
            </w:tcBorders>
            <w:tcMar>
              <w:top w:w="0" w:type="dxa"/>
              <w:left w:w="108" w:type="dxa"/>
              <w:bottom w:w="0" w:type="dxa"/>
              <w:right w:w="108" w:type="dxa"/>
            </w:tcMar>
          </w:tcPr>
          <w:p w14:paraId="5F385F30" w14:textId="77777777" w:rsidR="006847E1" w:rsidRPr="00E17FE7" w:rsidRDefault="006847E1" w:rsidP="00076EE2">
            <w:pPr>
              <w:pStyle w:val="TAC"/>
              <w:rPr>
                <w:color w:val="000000"/>
              </w:rPr>
            </w:pPr>
            <w:r w:rsidRPr="00E17FE7">
              <w:rPr>
                <w:color w:val="000000"/>
              </w:rPr>
              <w:t>out of range</w:t>
            </w:r>
          </w:p>
        </w:tc>
      </w:tr>
      <w:tr w:rsidR="006847E1" w:rsidRPr="0048482F" w14:paraId="07DB761D"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F4715DE" w14:textId="77777777" w:rsidR="006847E1" w:rsidRPr="00E17FE7" w:rsidRDefault="006847E1" w:rsidP="00076EE2">
            <w:pPr>
              <w:pStyle w:val="TAC"/>
              <w:rPr>
                <w:color w:val="000000"/>
              </w:rPr>
            </w:pPr>
            <w:r w:rsidRPr="00E17FE7">
              <w:rPr>
                <w:color w:val="000000"/>
              </w:rPr>
              <w:t>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51EC15C"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17ECCCDA" w14:textId="77777777" w:rsidR="006847E1" w:rsidRPr="00E17FE7" w:rsidRDefault="006847E1" w:rsidP="00076EE2">
            <w:pPr>
              <w:pStyle w:val="TAC"/>
              <w:rPr>
                <w:color w:val="000000"/>
              </w:rPr>
            </w:pPr>
            <w:r w:rsidRPr="00E17FE7">
              <w:rPr>
                <w:color w:val="000000"/>
              </w:rPr>
              <w:t>78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727B8648" w14:textId="77777777" w:rsidR="006847E1" w:rsidRPr="00E17FE7" w:rsidRDefault="006847E1" w:rsidP="00076EE2">
            <w:pPr>
              <w:pStyle w:val="TAC"/>
              <w:rPr>
                <w:color w:val="000000"/>
              </w:rPr>
            </w:pPr>
            <w:r w:rsidRPr="00E17FE7">
              <w:rPr>
                <w:color w:val="000000"/>
              </w:rPr>
              <w:t>0.1523</w:t>
            </w:r>
          </w:p>
        </w:tc>
      </w:tr>
      <w:tr w:rsidR="006847E1" w:rsidRPr="0048482F" w14:paraId="051AF25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94EF70D" w14:textId="77777777" w:rsidR="006847E1" w:rsidRPr="00E17FE7" w:rsidRDefault="006847E1" w:rsidP="00076EE2">
            <w:pPr>
              <w:pStyle w:val="TAC"/>
              <w:rPr>
                <w:color w:val="000000"/>
              </w:rPr>
            </w:pPr>
            <w:r w:rsidRPr="00E17FE7">
              <w:rPr>
                <w:color w:val="000000"/>
              </w:rPr>
              <w:t>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5687043"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02A77935" w14:textId="77777777" w:rsidR="006847E1" w:rsidRPr="00E17FE7" w:rsidRDefault="006847E1" w:rsidP="00076EE2">
            <w:pPr>
              <w:pStyle w:val="TAC"/>
              <w:rPr>
                <w:color w:val="000000"/>
              </w:rPr>
            </w:pPr>
            <w:r w:rsidRPr="00E17FE7">
              <w:rPr>
                <w:color w:val="000000"/>
              </w:rPr>
              <w:t>120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DE1A8F0" w14:textId="77777777" w:rsidR="006847E1" w:rsidRPr="00E17FE7" w:rsidRDefault="006847E1" w:rsidP="00076EE2">
            <w:pPr>
              <w:pStyle w:val="TAC"/>
              <w:rPr>
                <w:color w:val="000000"/>
              </w:rPr>
            </w:pPr>
            <w:r w:rsidRPr="00E17FE7">
              <w:rPr>
                <w:color w:val="000000"/>
              </w:rPr>
              <w:t>0.2344</w:t>
            </w:r>
          </w:p>
        </w:tc>
      </w:tr>
      <w:tr w:rsidR="006847E1" w:rsidRPr="0048482F" w14:paraId="7ECD74E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5D05E81" w14:textId="77777777" w:rsidR="006847E1" w:rsidRPr="00E17FE7" w:rsidRDefault="006847E1" w:rsidP="00076EE2">
            <w:pPr>
              <w:pStyle w:val="TAC"/>
              <w:rPr>
                <w:color w:val="000000"/>
              </w:rPr>
            </w:pPr>
            <w:r w:rsidRPr="00E17FE7">
              <w:rPr>
                <w:color w:val="000000"/>
              </w:rPr>
              <w:t>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5C665B6"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738D1DB" w14:textId="77777777" w:rsidR="006847E1" w:rsidRPr="00E17FE7" w:rsidRDefault="006847E1" w:rsidP="00076EE2">
            <w:pPr>
              <w:pStyle w:val="TAC"/>
              <w:rPr>
                <w:color w:val="000000"/>
              </w:rPr>
            </w:pPr>
            <w:r w:rsidRPr="00E17FE7">
              <w:rPr>
                <w:color w:val="000000"/>
              </w:rPr>
              <w:t>193</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9D79720" w14:textId="77777777" w:rsidR="006847E1" w:rsidRPr="00E17FE7" w:rsidRDefault="006847E1" w:rsidP="00076EE2">
            <w:pPr>
              <w:pStyle w:val="TAC"/>
              <w:rPr>
                <w:color w:val="000000"/>
              </w:rPr>
            </w:pPr>
            <w:r w:rsidRPr="00E17FE7">
              <w:rPr>
                <w:color w:val="000000"/>
              </w:rPr>
              <w:t>0.3770</w:t>
            </w:r>
          </w:p>
        </w:tc>
      </w:tr>
      <w:tr w:rsidR="006847E1" w:rsidRPr="0048482F" w14:paraId="2656C753"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B0B7AD2" w14:textId="77777777" w:rsidR="006847E1" w:rsidRPr="00E17FE7" w:rsidRDefault="006847E1" w:rsidP="00076EE2">
            <w:pPr>
              <w:pStyle w:val="TAC"/>
              <w:rPr>
                <w:color w:val="000000"/>
              </w:rPr>
            </w:pPr>
            <w:r w:rsidRPr="00E17FE7">
              <w:rPr>
                <w:color w:val="000000"/>
              </w:rPr>
              <w:t>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2739224"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56BA76B3" w14:textId="77777777" w:rsidR="006847E1" w:rsidRPr="00E17FE7" w:rsidRDefault="006847E1" w:rsidP="00076EE2">
            <w:pPr>
              <w:pStyle w:val="TAC"/>
              <w:rPr>
                <w:color w:val="000000"/>
              </w:rPr>
            </w:pPr>
            <w:r w:rsidRPr="00E17FE7">
              <w:rPr>
                <w:color w:val="000000"/>
              </w:rPr>
              <w:t>308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A68822D" w14:textId="77777777" w:rsidR="006847E1" w:rsidRPr="00E17FE7" w:rsidRDefault="006847E1" w:rsidP="00076EE2">
            <w:pPr>
              <w:pStyle w:val="TAC"/>
              <w:rPr>
                <w:color w:val="000000"/>
              </w:rPr>
            </w:pPr>
            <w:r w:rsidRPr="00E17FE7">
              <w:rPr>
                <w:color w:val="000000"/>
              </w:rPr>
              <w:t>0.6016</w:t>
            </w:r>
          </w:p>
        </w:tc>
      </w:tr>
      <w:tr w:rsidR="006847E1" w:rsidRPr="0048482F" w14:paraId="28CBE603"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A297FDC" w14:textId="77777777" w:rsidR="006847E1" w:rsidRPr="00E17FE7" w:rsidRDefault="006847E1" w:rsidP="00076EE2">
            <w:pPr>
              <w:pStyle w:val="TAC"/>
              <w:rPr>
                <w:color w:val="000000"/>
              </w:rPr>
            </w:pPr>
            <w:r w:rsidRPr="00E17FE7">
              <w:rPr>
                <w:color w:val="000000"/>
              </w:rPr>
              <w:t>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51B0A6A"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096B6924" w14:textId="77777777" w:rsidR="006847E1" w:rsidRPr="00E17FE7" w:rsidRDefault="006847E1" w:rsidP="00076EE2">
            <w:pPr>
              <w:pStyle w:val="TAC"/>
              <w:rPr>
                <w:color w:val="000000"/>
              </w:rPr>
            </w:pPr>
            <w:r w:rsidRPr="00E17FE7">
              <w:rPr>
                <w:color w:val="000000"/>
              </w:rPr>
              <w:t>449</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78AD3B61" w14:textId="77777777" w:rsidR="006847E1" w:rsidRPr="00E17FE7" w:rsidRDefault="006847E1" w:rsidP="00076EE2">
            <w:pPr>
              <w:pStyle w:val="TAC"/>
              <w:rPr>
                <w:color w:val="000000"/>
              </w:rPr>
            </w:pPr>
            <w:r w:rsidRPr="00E17FE7">
              <w:rPr>
                <w:color w:val="000000"/>
              </w:rPr>
              <w:t>0.8770</w:t>
            </w:r>
          </w:p>
        </w:tc>
      </w:tr>
      <w:tr w:rsidR="006847E1" w:rsidRPr="0048482F" w14:paraId="6ECE7E00"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3143B89D" w14:textId="77777777" w:rsidR="006847E1" w:rsidRPr="00E17FE7" w:rsidRDefault="006847E1" w:rsidP="00076EE2">
            <w:pPr>
              <w:pStyle w:val="TAC"/>
              <w:rPr>
                <w:color w:val="000000"/>
              </w:rPr>
            </w:pPr>
            <w:r w:rsidRPr="00E17FE7">
              <w:rPr>
                <w:color w:val="000000"/>
              </w:rPr>
              <w:t>6</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0E0E295E"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5055B5D1" w14:textId="77777777" w:rsidR="006847E1" w:rsidRPr="00E17FE7" w:rsidRDefault="006847E1" w:rsidP="00076EE2">
            <w:pPr>
              <w:pStyle w:val="TAC"/>
              <w:rPr>
                <w:color w:val="000000"/>
              </w:rPr>
            </w:pPr>
            <w:r w:rsidRPr="00E17FE7">
              <w:rPr>
                <w:color w:val="000000"/>
              </w:rPr>
              <w:t>602</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032CF563" w14:textId="77777777" w:rsidR="006847E1" w:rsidRPr="00E17FE7" w:rsidRDefault="006847E1" w:rsidP="00076EE2">
            <w:pPr>
              <w:pStyle w:val="TAC"/>
              <w:rPr>
                <w:color w:val="000000"/>
              </w:rPr>
            </w:pPr>
            <w:r w:rsidRPr="00E17FE7">
              <w:rPr>
                <w:color w:val="000000"/>
              </w:rPr>
              <w:t>1.1758</w:t>
            </w:r>
          </w:p>
        </w:tc>
      </w:tr>
      <w:tr w:rsidR="006847E1" w:rsidRPr="0048482F" w14:paraId="72FEAFE5"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2C4B832" w14:textId="77777777" w:rsidR="006847E1" w:rsidRPr="00E17FE7" w:rsidRDefault="006847E1" w:rsidP="00076EE2">
            <w:pPr>
              <w:pStyle w:val="TAC"/>
              <w:rPr>
                <w:color w:val="000000"/>
              </w:rPr>
            </w:pPr>
            <w:r w:rsidRPr="00E17FE7">
              <w:rPr>
                <w:color w:val="000000"/>
              </w:rPr>
              <w:t>7</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4FDB19D3" w14:textId="77777777" w:rsidR="006847E1" w:rsidRPr="00E17FE7" w:rsidRDefault="006847E1" w:rsidP="00076EE2">
            <w:pPr>
              <w:pStyle w:val="TAC"/>
              <w:rPr>
                <w:color w:val="000000"/>
              </w:rPr>
            </w:pPr>
            <w:r w:rsidRPr="00E17FE7">
              <w:rPr>
                <w:color w:val="000000"/>
              </w:rPr>
              <w:t>16Q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37A8E52" w14:textId="77777777" w:rsidR="006847E1" w:rsidRPr="00E17FE7" w:rsidRDefault="006847E1" w:rsidP="00076EE2">
            <w:pPr>
              <w:pStyle w:val="TAC"/>
              <w:rPr>
                <w:color w:val="000000"/>
              </w:rPr>
            </w:pPr>
            <w:r w:rsidRPr="00E17FE7">
              <w:rPr>
                <w:color w:val="000000"/>
              </w:rPr>
              <w:t>378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FB2A207" w14:textId="77777777" w:rsidR="006847E1" w:rsidRPr="00E17FE7" w:rsidRDefault="006847E1" w:rsidP="00076EE2">
            <w:pPr>
              <w:pStyle w:val="TAC"/>
              <w:rPr>
                <w:color w:val="000000"/>
              </w:rPr>
            </w:pPr>
            <w:r w:rsidRPr="00E17FE7">
              <w:rPr>
                <w:color w:val="000000"/>
              </w:rPr>
              <w:t>1.4766</w:t>
            </w:r>
          </w:p>
        </w:tc>
      </w:tr>
      <w:tr w:rsidR="006847E1" w:rsidRPr="0048482F" w14:paraId="5BCF28C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FAEDDBA" w14:textId="77777777" w:rsidR="006847E1" w:rsidRPr="00E17FE7" w:rsidRDefault="006847E1" w:rsidP="00076EE2">
            <w:pPr>
              <w:pStyle w:val="TAC"/>
              <w:rPr>
                <w:color w:val="000000"/>
              </w:rPr>
            </w:pPr>
            <w:r w:rsidRPr="00E17FE7">
              <w:rPr>
                <w:color w:val="000000"/>
              </w:rPr>
              <w:t>8</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27CF405" w14:textId="77777777" w:rsidR="006847E1" w:rsidRPr="00E17FE7" w:rsidRDefault="006847E1" w:rsidP="00076EE2">
            <w:pPr>
              <w:pStyle w:val="TAC"/>
              <w:rPr>
                <w:color w:val="000000"/>
              </w:rPr>
            </w:pPr>
            <w:r w:rsidRPr="00E17FE7">
              <w:rPr>
                <w:color w:val="000000"/>
              </w:rPr>
              <w:t>16Q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EAA60A5" w14:textId="77777777" w:rsidR="006847E1" w:rsidRPr="00E17FE7" w:rsidRDefault="006847E1" w:rsidP="00076EE2">
            <w:pPr>
              <w:pStyle w:val="TAC"/>
              <w:rPr>
                <w:color w:val="000000"/>
              </w:rPr>
            </w:pPr>
            <w:r w:rsidRPr="00E17FE7">
              <w:rPr>
                <w:color w:val="000000"/>
              </w:rPr>
              <w:t>490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94A8B50" w14:textId="77777777" w:rsidR="006847E1" w:rsidRPr="00E17FE7" w:rsidRDefault="006847E1" w:rsidP="00076EE2">
            <w:pPr>
              <w:pStyle w:val="TAC"/>
              <w:rPr>
                <w:color w:val="000000"/>
              </w:rPr>
            </w:pPr>
            <w:r w:rsidRPr="00E17FE7">
              <w:rPr>
                <w:color w:val="000000"/>
              </w:rPr>
              <w:t>1.9141</w:t>
            </w:r>
          </w:p>
        </w:tc>
      </w:tr>
      <w:tr w:rsidR="006847E1" w:rsidRPr="0048482F" w14:paraId="68ECCA41"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355CDE72" w14:textId="77777777" w:rsidR="006847E1" w:rsidRPr="00E17FE7" w:rsidRDefault="006847E1" w:rsidP="00076EE2">
            <w:pPr>
              <w:pStyle w:val="TAC"/>
              <w:rPr>
                <w:color w:val="000000"/>
              </w:rPr>
            </w:pPr>
            <w:r w:rsidRPr="00E17FE7">
              <w:rPr>
                <w:color w:val="000000"/>
              </w:rPr>
              <w:t>9</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46CE8811" w14:textId="77777777" w:rsidR="006847E1" w:rsidRPr="00E17FE7" w:rsidRDefault="006847E1" w:rsidP="00076EE2">
            <w:pPr>
              <w:pStyle w:val="TAC"/>
              <w:rPr>
                <w:color w:val="000000"/>
              </w:rPr>
            </w:pPr>
            <w:r w:rsidRPr="00E17FE7">
              <w:rPr>
                <w:color w:val="000000"/>
              </w:rPr>
              <w:t>16Q</w:t>
            </w:r>
            <w:r w:rsidRPr="00E17FE7">
              <w:rPr>
                <w:rFonts w:hint="eastAsia"/>
                <w:color w:val="000000"/>
              </w:rPr>
              <w:t>AM</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7C46C70B" w14:textId="77777777" w:rsidR="006847E1" w:rsidRPr="00E17FE7" w:rsidRDefault="006847E1" w:rsidP="00076EE2">
            <w:pPr>
              <w:pStyle w:val="TAC"/>
              <w:rPr>
                <w:color w:val="000000"/>
              </w:rPr>
            </w:pPr>
            <w:r w:rsidRPr="00E17FE7">
              <w:rPr>
                <w:color w:val="000000"/>
              </w:rPr>
              <w:t>616</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424EED27" w14:textId="77777777" w:rsidR="006847E1" w:rsidRPr="00E17FE7" w:rsidRDefault="006847E1" w:rsidP="00076EE2">
            <w:pPr>
              <w:pStyle w:val="TAC"/>
              <w:rPr>
                <w:color w:val="000000"/>
              </w:rPr>
            </w:pPr>
            <w:r w:rsidRPr="00E17FE7">
              <w:rPr>
                <w:color w:val="000000"/>
              </w:rPr>
              <w:t>2.4063</w:t>
            </w:r>
          </w:p>
        </w:tc>
      </w:tr>
      <w:tr w:rsidR="006847E1" w:rsidRPr="0048482F" w14:paraId="0F06C0C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F181EB1" w14:textId="77777777" w:rsidR="006847E1" w:rsidRPr="00E17FE7" w:rsidRDefault="006847E1" w:rsidP="00076EE2">
            <w:pPr>
              <w:pStyle w:val="TAC"/>
              <w:rPr>
                <w:color w:val="000000"/>
              </w:rPr>
            </w:pPr>
            <w:r w:rsidRPr="00E17FE7">
              <w:rPr>
                <w:color w:val="000000"/>
              </w:rPr>
              <w:t>10</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B5E488A"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B11A09D" w14:textId="77777777" w:rsidR="006847E1" w:rsidRPr="00E17FE7" w:rsidRDefault="006847E1" w:rsidP="00076EE2">
            <w:pPr>
              <w:pStyle w:val="TAC"/>
              <w:rPr>
                <w:color w:val="000000"/>
              </w:rPr>
            </w:pPr>
            <w:r w:rsidRPr="00E17FE7">
              <w:rPr>
                <w:color w:val="000000"/>
              </w:rPr>
              <w:t>466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E4B6FA4" w14:textId="77777777" w:rsidR="006847E1" w:rsidRPr="00E17FE7" w:rsidRDefault="006847E1" w:rsidP="00076EE2">
            <w:pPr>
              <w:pStyle w:val="TAC"/>
              <w:rPr>
                <w:color w:val="000000"/>
              </w:rPr>
            </w:pPr>
            <w:r w:rsidRPr="00E17FE7">
              <w:rPr>
                <w:color w:val="000000"/>
              </w:rPr>
              <w:t>2.7305</w:t>
            </w:r>
          </w:p>
        </w:tc>
      </w:tr>
      <w:tr w:rsidR="006847E1" w:rsidRPr="0048482F" w14:paraId="19A6DA7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11EF9E6" w14:textId="77777777" w:rsidR="006847E1" w:rsidRPr="00E17FE7" w:rsidRDefault="006847E1" w:rsidP="00076EE2">
            <w:pPr>
              <w:pStyle w:val="TAC"/>
              <w:rPr>
                <w:color w:val="000000"/>
              </w:rPr>
            </w:pPr>
            <w:r w:rsidRPr="00E17FE7">
              <w:rPr>
                <w:color w:val="000000"/>
              </w:rPr>
              <w:t>11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C65B156"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145126B5" w14:textId="77777777" w:rsidR="006847E1" w:rsidRPr="00E17FE7" w:rsidRDefault="006847E1" w:rsidP="00076EE2">
            <w:pPr>
              <w:pStyle w:val="TAC"/>
              <w:rPr>
                <w:color w:val="000000"/>
              </w:rPr>
            </w:pPr>
            <w:r w:rsidRPr="00E17FE7">
              <w:rPr>
                <w:color w:val="000000"/>
              </w:rPr>
              <w:t>567</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0846A7FA" w14:textId="77777777" w:rsidR="006847E1" w:rsidRPr="00E17FE7" w:rsidRDefault="006847E1" w:rsidP="00076EE2">
            <w:pPr>
              <w:pStyle w:val="TAC"/>
              <w:rPr>
                <w:color w:val="000000"/>
              </w:rPr>
            </w:pPr>
            <w:r w:rsidRPr="00E17FE7">
              <w:rPr>
                <w:color w:val="000000"/>
              </w:rPr>
              <w:t>3.3223</w:t>
            </w:r>
          </w:p>
        </w:tc>
      </w:tr>
      <w:tr w:rsidR="006847E1" w:rsidRPr="0048482F" w14:paraId="6AAE24DA"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117ED5C" w14:textId="77777777" w:rsidR="006847E1" w:rsidRPr="00E17FE7" w:rsidRDefault="006847E1" w:rsidP="00076EE2">
            <w:pPr>
              <w:pStyle w:val="TAC"/>
              <w:rPr>
                <w:color w:val="000000"/>
              </w:rPr>
            </w:pPr>
            <w:r w:rsidRPr="00E17FE7">
              <w:rPr>
                <w:color w:val="000000"/>
              </w:rPr>
              <w:t>12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DF9ABFF"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E486413" w14:textId="77777777" w:rsidR="006847E1" w:rsidRPr="00E17FE7" w:rsidRDefault="006847E1" w:rsidP="00076EE2">
            <w:pPr>
              <w:pStyle w:val="TAC"/>
              <w:rPr>
                <w:color w:val="000000"/>
              </w:rPr>
            </w:pPr>
            <w:r w:rsidRPr="00E17FE7">
              <w:rPr>
                <w:color w:val="000000"/>
              </w:rPr>
              <w:t>666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A341247" w14:textId="77777777" w:rsidR="006847E1" w:rsidRPr="00E17FE7" w:rsidRDefault="006847E1" w:rsidP="00076EE2">
            <w:pPr>
              <w:pStyle w:val="TAC"/>
              <w:rPr>
                <w:color w:val="000000"/>
              </w:rPr>
            </w:pPr>
            <w:r w:rsidRPr="00E17FE7">
              <w:rPr>
                <w:color w:val="000000"/>
              </w:rPr>
              <w:t>3.9023</w:t>
            </w:r>
          </w:p>
        </w:tc>
      </w:tr>
      <w:tr w:rsidR="006847E1" w:rsidRPr="0048482F" w14:paraId="0BFFAB3D"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5C8B116" w14:textId="77777777" w:rsidR="006847E1" w:rsidRPr="00E17FE7" w:rsidRDefault="006847E1" w:rsidP="00076EE2">
            <w:pPr>
              <w:pStyle w:val="TAC"/>
              <w:rPr>
                <w:color w:val="000000"/>
              </w:rPr>
            </w:pPr>
            <w:r w:rsidRPr="00E17FE7">
              <w:rPr>
                <w:color w:val="000000"/>
              </w:rPr>
              <w:t>13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F3E766D"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4A5220D8" w14:textId="77777777" w:rsidR="006847E1" w:rsidRPr="00E17FE7" w:rsidRDefault="006847E1" w:rsidP="00076EE2">
            <w:pPr>
              <w:pStyle w:val="TAC"/>
              <w:rPr>
                <w:color w:val="000000"/>
              </w:rPr>
            </w:pPr>
            <w:r w:rsidRPr="00E17FE7">
              <w:rPr>
                <w:color w:val="000000"/>
              </w:rPr>
              <w:t>772</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BC2D203" w14:textId="77777777" w:rsidR="006847E1" w:rsidRPr="00E17FE7" w:rsidRDefault="006847E1" w:rsidP="00076EE2">
            <w:pPr>
              <w:pStyle w:val="TAC"/>
              <w:rPr>
                <w:color w:val="000000"/>
              </w:rPr>
            </w:pPr>
            <w:r w:rsidRPr="00E17FE7">
              <w:rPr>
                <w:color w:val="000000"/>
              </w:rPr>
              <w:t>4.5234</w:t>
            </w:r>
          </w:p>
        </w:tc>
      </w:tr>
      <w:tr w:rsidR="006847E1" w:rsidRPr="0048482F" w14:paraId="53D92AD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A58F715" w14:textId="77777777" w:rsidR="006847E1" w:rsidRPr="00E17FE7" w:rsidRDefault="006847E1" w:rsidP="00076EE2">
            <w:pPr>
              <w:pStyle w:val="TAC"/>
              <w:rPr>
                <w:color w:val="000000"/>
              </w:rPr>
            </w:pPr>
            <w:r w:rsidRPr="00E17FE7">
              <w:rPr>
                <w:color w:val="000000"/>
              </w:rPr>
              <w:t>14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20BDC1C"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4C080533" w14:textId="77777777" w:rsidR="006847E1" w:rsidRPr="00E17FE7" w:rsidRDefault="006847E1" w:rsidP="00076EE2">
            <w:pPr>
              <w:pStyle w:val="TAC"/>
              <w:rPr>
                <w:color w:val="000000"/>
              </w:rPr>
            </w:pPr>
            <w:r w:rsidRPr="00E17FE7">
              <w:rPr>
                <w:color w:val="000000"/>
              </w:rPr>
              <w:t>873</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ABC4613" w14:textId="77777777" w:rsidR="006847E1" w:rsidRPr="00E17FE7" w:rsidRDefault="006847E1" w:rsidP="00076EE2">
            <w:pPr>
              <w:pStyle w:val="TAC"/>
              <w:rPr>
                <w:color w:val="000000"/>
              </w:rPr>
            </w:pPr>
            <w:r w:rsidRPr="00E17FE7">
              <w:rPr>
                <w:color w:val="000000"/>
              </w:rPr>
              <w:t>5.1152</w:t>
            </w:r>
          </w:p>
        </w:tc>
      </w:tr>
      <w:tr w:rsidR="006847E1" w:rsidRPr="0048482F" w14:paraId="1E7C1546"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D4DF93C" w14:textId="77777777" w:rsidR="006847E1" w:rsidRPr="00E17FE7" w:rsidRDefault="006847E1" w:rsidP="00076EE2">
            <w:pPr>
              <w:pStyle w:val="TAC"/>
              <w:rPr>
                <w:color w:val="000000"/>
              </w:rPr>
            </w:pPr>
            <w:r w:rsidRPr="00E17FE7">
              <w:rPr>
                <w:color w:val="000000"/>
              </w:rPr>
              <w:t>15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435F5F4B"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CD79AAF" w14:textId="77777777" w:rsidR="006847E1" w:rsidRPr="00E17FE7" w:rsidRDefault="006847E1" w:rsidP="00076EE2">
            <w:pPr>
              <w:pStyle w:val="TAC"/>
              <w:rPr>
                <w:color w:val="000000"/>
              </w:rPr>
            </w:pPr>
            <w:r w:rsidRPr="00E17FE7">
              <w:rPr>
                <w:color w:val="000000"/>
              </w:rPr>
              <w:t>948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36560EA1" w14:textId="77777777" w:rsidR="006847E1" w:rsidRPr="00E17FE7" w:rsidRDefault="006847E1" w:rsidP="00076EE2">
            <w:pPr>
              <w:pStyle w:val="TAC"/>
              <w:rPr>
                <w:color w:val="000000"/>
              </w:rPr>
            </w:pPr>
            <w:r w:rsidRPr="00E17FE7">
              <w:rPr>
                <w:color w:val="000000"/>
              </w:rPr>
              <w:t>5.5547</w:t>
            </w:r>
          </w:p>
        </w:tc>
      </w:tr>
    </w:tbl>
    <w:p w14:paraId="1948EFA8" w14:textId="77777777" w:rsidR="006847E1" w:rsidRPr="0048482F" w:rsidRDefault="006847E1" w:rsidP="006847E1">
      <w:pPr>
        <w:rPr>
          <w:color w:val="000000"/>
          <w:lang w:val="en-US"/>
        </w:rPr>
      </w:pPr>
    </w:p>
    <w:p w14:paraId="1E1EAF9D" w14:textId="77777777" w:rsidR="006847E1" w:rsidRPr="0048482F" w:rsidRDefault="006847E1" w:rsidP="006847E1">
      <w:pPr>
        <w:pStyle w:val="TH"/>
        <w:rPr>
          <w:color w:val="000000"/>
        </w:rPr>
      </w:pPr>
      <w:r w:rsidRPr="0048482F">
        <w:rPr>
          <w:color w:val="000000"/>
        </w:rPr>
        <w:t>Table 5.2.2.1-3: 4-bit CQI Table 2</w:t>
      </w:r>
    </w:p>
    <w:tbl>
      <w:tblPr>
        <w:tblW w:w="0" w:type="auto"/>
        <w:jc w:val="center"/>
        <w:tblCellMar>
          <w:left w:w="0" w:type="dxa"/>
          <w:right w:w="0" w:type="dxa"/>
        </w:tblCellMar>
        <w:tblLook w:val="0000" w:firstRow="0" w:lastRow="0" w:firstColumn="0" w:lastColumn="0" w:noHBand="0" w:noVBand="0"/>
      </w:tblPr>
      <w:tblGrid>
        <w:gridCol w:w="1173"/>
        <w:gridCol w:w="1415"/>
        <w:gridCol w:w="1761"/>
        <w:gridCol w:w="1116"/>
      </w:tblGrid>
      <w:tr w:rsidR="006847E1" w:rsidRPr="0048482F" w14:paraId="1B320539" w14:textId="77777777" w:rsidTr="00076EE2">
        <w:trPr>
          <w:jc w:val="center"/>
        </w:trPr>
        <w:tc>
          <w:tcPr>
            <w:tcW w:w="1173" w:type="dxa"/>
            <w:tcBorders>
              <w:top w:val="single" w:sz="8" w:space="0" w:color="auto"/>
              <w:left w:val="single" w:sz="8" w:space="0" w:color="auto"/>
              <w:bottom w:val="double" w:sz="4" w:space="0" w:color="auto"/>
              <w:right w:val="single" w:sz="8" w:space="0" w:color="auto"/>
            </w:tcBorders>
            <w:shd w:val="clear" w:color="auto" w:fill="E0E0E0"/>
            <w:tcMar>
              <w:top w:w="0" w:type="dxa"/>
              <w:left w:w="108" w:type="dxa"/>
              <w:bottom w:w="0" w:type="dxa"/>
              <w:right w:w="108" w:type="dxa"/>
            </w:tcMar>
          </w:tcPr>
          <w:p w14:paraId="1A43DAA0" w14:textId="77777777" w:rsidR="006847E1" w:rsidRPr="0048482F" w:rsidRDefault="006847E1" w:rsidP="00076EE2">
            <w:pPr>
              <w:pStyle w:val="TAH"/>
              <w:rPr>
                <w:rFonts w:cs="Arial"/>
                <w:szCs w:val="18"/>
              </w:rPr>
            </w:pPr>
            <w:r w:rsidRPr="0048482F">
              <w:t>CQI index</w:t>
            </w:r>
          </w:p>
        </w:tc>
        <w:tc>
          <w:tcPr>
            <w:tcW w:w="1415"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3826F5A1" w14:textId="77777777" w:rsidR="006847E1" w:rsidRPr="0048482F" w:rsidRDefault="006847E1" w:rsidP="00076EE2">
            <w:pPr>
              <w:pStyle w:val="TAH"/>
            </w:pPr>
            <w:r w:rsidRPr="0048482F">
              <w:t>modulation</w:t>
            </w:r>
          </w:p>
        </w:tc>
        <w:tc>
          <w:tcPr>
            <w:tcW w:w="1761"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49AA0298" w14:textId="77777777" w:rsidR="006847E1" w:rsidRPr="0048482F" w:rsidRDefault="006847E1" w:rsidP="00076EE2">
            <w:pPr>
              <w:pStyle w:val="TAH"/>
            </w:pPr>
            <w:r w:rsidRPr="0048482F">
              <w:t>code rate x 1024</w:t>
            </w:r>
          </w:p>
        </w:tc>
        <w:tc>
          <w:tcPr>
            <w:tcW w:w="1116"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1A326AA5" w14:textId="77777777" w:rsidR="006847E1" w:rsidRPr="0048482F" w:rsidRDefault="006847E1" w:rsidP="00076EE2">
            <w:pPr>
              <w:pStyle w:val="TAH"/>
            </w:pPr>
            <w:r w:rsidRPr="0048482F">
              <w:t>efficiency</w:t>
            </w:r>
          </w:p>
        </w:tc>
      </w:tr>
      <w:tr w:rsidR="006847E1" w:rsidRPr="0048482F" w14:paraId="7A22ABB1" w14:textId="77777777" w:rsidTr="00076EE2">
        <w:trPr>
          <w:jc w:val="center"/>
        </w:trPr>
        <w:tc>
          <w:tcPr>
            <w:tcW w:w="1173" w:type="dxa"/>
            <w:tcBorders>
              <w:top w:val="doub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8FF27E8" w14:textId="77777777" w:rsidR="006847E1" w:rsidRPr="0048482F" w:rsidRDefault="006847E1" w:rsidP="00076EE2">
            <w:pPr>
              <w:keepNext/>
              <w:keepLines/>
              <w:spacing w:after="0"/>
              <w:jc w:val="center"/>
              <w:rPr>
                <w:rFonts w:ascii="Arial" w:hAnsi="Arial"/>
                <w:color w:val="000000"/>
                <w:sz w:val="18"/>
              </w:rPr>
            </w:pPr>
            <w:r w:rsidRPr="0048482F">
              <w:rPr>
                <w:color w:val="000000"/>
              </w:rPr>
              <w:t>0</w:t>
            </w:r>
          </w:p>
        </w:tc>
        <w:tc>
          <w:tcPr>
            <w:tcW w:w="4292" w:type="dxa"/>
            <w:gridSpan w:val="3"/>
            <w:tcBorders>
              <w:top w:val="nil"/>
              <w:left w:val="nil"/>
              <w:bottom w:val="single" w:sz="8" w:space="0" w:color="auto"/>
              <w:right w:val="single" w:sz="8" w:space="0" w:color="auto"/>
            </w:tcBorders>
            <w:tcMar>
              <w:top w:w="0" w:type="dxa"/>
              <w:left w:w="108" w:type="dxa"/>
              <w:bottom w:w="0" w:type="dxa"/>
              <w:right w:w="108" w:type="dxa"/>
            </w:tcMar>
          </w:tcPr>
          <w:p w14:paraId="1FAAE512" w14:textId="77777777" w:rsidR="006847E1" w:rsidRPr="0048482F" w:rsidRDefault="006847E1" w:rsidP="00076EE2">
            <w:pPr>
              <w:keepNext/>
              <w:keepLines/>
              <w:spacing w:after="0"/>
              <w:jc w:val="center"/>
              <w:rPr>
                <w:rFonts w:ascii="Arial" w:hAnsi="Arial"/>
                <w:color w:val="000000"/>
                <w:sz w:val="18"/>
              </w:rPr>
            </w:pPr>
            <w:r w:rsidRPr="0048482F">
              <w:rPr>
                <w:color w:val="000000"/>
              </w:rPr>
              <w:t>out of range</w:t>
            </w:r>
          </w:p>
        </w:tc>
      </w:tr>
      <w:tr w:rsidR="006847E1" w:rsidRPr="0048482F" w14:paraId="13D9765E"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F21A26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8613CFC"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QPSK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56D866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78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05C93A9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0.1523 </w:t>
            </w:r>
          </w:p>
        </w:tc>
      </w:tr>
      <w:tr w:rsidR="006847E1" w:rsidRPr="0048482F" w14:paraId="0D080BAE"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89EC0E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D5A2B3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QPSK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738AEA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193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491160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0.3770 </w:t>
            </w:r>
          </w:p>
        </w:tc>
      </w:tr>
      <w:tr w:rsidR="006847E1" w:rsidRPr="0048482F" w14:paraId="27555A04"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8B4B79B"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7F45AED"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QPSK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1450F09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449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002BB1EC"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0.8770 </w:t>
            </w:r>
          </w:p>
        </w:tc>
      </w:tr>
      <w:tr w:rsidR="006847E1" w:rsidRPr="0048482F" w14:paraId="5A25592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06B1689"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74C47C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446A9E7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378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94E412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1.4766 </w:t>
            </w:r>
          </w:p>
        </w:tc>
      </w:tr>
      <w:tr w:rsidR="006847E1" w:rsidRPr="0048482F" w14:paraId="439511F9"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5DA99B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0E47EC2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83C6D5C"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490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13C5BA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1.9141 </w:t>
            </w:r>
          </w:p>
        </w:tc>
      </w:tr>
      <w:tr w:rsidR="006847E1" w:rsidRPr="0048482F" w14:paraId="323D6165"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48DF6469"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6</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3D1BD9A6"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16QAM </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70799669"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616 </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038C2393"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2.4063 </w:t>
            </w:r>
          </w:p>
        </w:tc>
      </w:tr>
      <w:tr w:rsidR="006847E1" w:rsidRPr="0048482F" w14:paraId="3E3288C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7CE32DC"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7</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C82139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5365076"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466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FB9991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2.7305 </w:t>
            </w:r>
          </w:p>
        </w:tc>
      </w:tr>
      <w:tr w:rsidR="006847E1" w:rsidRPr="0048482F" w14:paraId="611A7A02"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3B6258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8</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DCA100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BD56C33"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567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5A4DF62"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3.3223 </w:t>
            </w:r>
          </w:p>
        </w:tc>
      </w:tr>
      <w:tr w:rsidR="006847E1" w:rsidRPr="0048482F" w14:paraId="559CAAA2"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4FC77C89"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9</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33017D7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5B382FED"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666 </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1593792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3.9023 </w:t>
            </w:r>
          </w:p>
        </w:tc>
      </w:tr>
      <w:tr w:rsidR="006847E1" w:rsidRPr="0048482F" w14:paraId="3F23749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64AE94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10</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2E4669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F409D5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772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CE242A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4.5234 </w:t>
            </w:r>
          </w:p>
        </w:tc>
      </w:tr>
      <w:tr w:rsidR="006847E1" w:rsidRPr="0048482F" w14:paraId="13BE1DF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E3D2EDB"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C3B6B8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E986645"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873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7982B33"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5.1152 </w:t>
            </w:r>
          </w:p>
        </w:tc>
      </w:tr>
      <w:tr w:rsidR="006847E1" w:rsidRPr="0048482F" w14:paraId="474AAE2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F906FC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31D50CD"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256QAM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6B1C02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711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C24B54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5.5547 </w:t>
            </w:r>
          </w:p>
        </w:tc>
      </w:tr>
      <w:tr w:rsidR="006847E1" w:rsidRPr="0048482F" w14:paraId="11F8055E"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70897DE"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FB6D6D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256QAM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45DFDD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797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04DF9F89" w14:textId="77777777" w:rsidR="006847E1" w:rsidRPr="0048482F" w:rsidRDefault="006847E1" w:rsidP="00076EE2">
            <w:pPr>
              <w:keepNext/>
              <w:keepLines/>
              <w:spacing w:after="0"/>
              <w:jc w:val="center"/>
              <w:rPr>
                <w:rFonts w:ascii="Arial" w:hAnsi="Arial"/>
                <w:color w:val="000000"/>
                <w:sz w:val="18"/>
                <w:lang w:eastAsia="zh-CN"/>
              </w:rPr>
            </w:pPr>
            <w:r w:rsidRPr="0048482F">
              <w:rPr>
                <w:color w:val="000000"/>
                <w:sz w:val="18"/>
                <w:szCs w:val="18"/>
              </w:rPr>
              <w:t>6.2266</w:t>
            </w:r>
          </w:p>
        </w:tc>
      </w:tr>
      <w:tr w:rsidR="006847E1" w:rsidRPr="0048482F" w14:paraId="4A6D6D71"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2F29C45"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061FAF3"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256QAM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9E52E1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885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826252F" w14:textId="77777777" w:rsidR="006847E1" w:rsidRPr="0048482F" w:rsidRDefault="006847E1" w:rsidP="00076EE2">
            <w:pPr>
              <w:keepNext/>
              <w:keepLines/>
              <w:spacing w:after="0"/>
              <w:jc w:val="center"/>
              <w:rPr>
                <w:rFonts w:ascii="Arial" w:hAnsi="Arial"/>
                <w:color w:val="000000"/>
                <w:sz w:val="18"/>
                <w:lang w:eastAsia="zh-CN"/>
              </w:rPr>
            </w:pPr>
            <w:r w:rsidRPr="0048482F">
              <w:rPr>
                <w:color w:val="000000"/>
                <w:sz w:val="18"/>
                <w:szCs w:val="18"/>
                <w:lang w:eastAsia="en-GB"/>
              </w:rPr>
              <w:t>6.91</w:t>
            </w:r>
            <w:r w:rsidRPr="0048482F">
              <w:rPr>
                <w:color w:val="000000"/>
                <w:sz w:val="18"/>
                <w:szCs w:val="18"/>
              </w:rPr>
              <w:t>41</w:t>
            </w:r>
          </w:p>
        </w:tc>
      </w:tr>
      <w:tr w:rsidR="006847E1" w:rsidRPr="0048482F" w14:paraId="2C2C2701"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30C5B12"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C0EA54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256QAM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08E718D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948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4B0C2C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7.4063 </w:t>
            </w:r>
          </w:p>
        </w:tc>
      </w:tr>
    </w:tbl>
    <w:p w14:paraId="34E11061" w14:textId="77777777" w:rsidR="006847E1" w:rsidRPr="0048482F" w:rsidRDefault="006847E1" w:rsidP="006847E1">
      <w:pPr>
        <w:rPr>
          <w:color w:val="000000"/>
        </w:rPr>
      </w:pPr>
    </w:p>
    <w:p w14:paraId="393E29DD" w14:textId="77777777" w:rsidR="006847E1" w:rsidRPr="0048482F" w:rsidRDefault="006847E1" w:rsidP="006847E1">
      <w:pPr>
        <w:pStyle w:val="TH"/>
        <w:rPr>
          <w:color w:val="000000"/>
        </w:rPr>
      </w:pPr>
      <w:r w:rsidRPr="0048482F">
        <w:rPr>
          <w:color w:val="000000"/>
        </w:rPr>
        <w:lastRenderedPageBreak/>
        <w:t>Table 5.2.2.1-</w:t>
      </w:r>
      <w:r>
        <w:rPr>
          <w:color w:val="000000"/>
          <w:lang w:val="en-US"/>
        </w:rPr>
        <w:t>4</w:t>
      </w:r>
      <w:r w:rsidRPr="0048482F">
        <w:rPr>
          <w:color w:val="000000"/>
        </w:rPr>
        <w:t xml:space="preserve">: </w:t>
      </w:r>
      <w:r>
        <w:rPr>
          <w:color w:val="000000"/>
          <w:lang w:val="en-US"/>
        </w:rPr>
        <w:t>4</w:t>
      </w:r>
      <w:r w:rsidRPr="0048482F">
        <w:rPr>
          <w:color w:val="000000"/>
        </w:rPr>
        <w:t>-bit CQI Table 3</w:t>
      </w:r>
    </w:p>
    <w:tbl>
      <w:tblPr>
        <w:tblW w:w="0" w:type="auto"/>
        <w:jc w:val="center"/>
        <w:tblCellMar>
          <w:left w:w="0" w:type="dxa"/>
          <w:right w:w="0" w:type="dxa"/>
        </w:tblCellMar>
        <w:tblLook w:val="0000" w:firstRow="0" w:lastRow="0" w:firstColumn="0" w:lastColumn="0" w:noHBand="0" w:noVBand="0"/>
      </w:tblPr>
      <w:tblGrid>
        <w:gridCol w:w="1173"/>
        <w:gridCol w:w="1415"/>
        <w:gridCol w:w="1761"/>
        <w:gridCol w:w="1116"/>
      </w:tblGrid>
      <w:tr w:rsidR="006847E1" w:rsidRPr="0048482F" w14:paraId="0BE9C908" w14:textId="77777777" w:rsidTr="00076EE2">
        <w:trPr>
          <w:jc w:val="center"/>
        </w:trPr>
        <w:tc>
          <w:tcPr>
            <w:tcW w:w="1173" w:type="dxa"/>
            <w:tcBorders>
              <w:top w:val="single" w:sz="8" w:space="0" w:color="auto"/>
              <w:left w:val="single" w:sz="8" w:space="0" w:color="auto"/>
              <w:bottom w:val="double" w:sz="4" w:space="0" w:color="auto"/>
              <w:right w:val="single" w:sz="8" w:space="0" w:color="auto"/>
            </w:tcBorders>
            <w:shd w:val="clear" w:color="auto" w:fill="E0E0E0"/>
            <w:tcMar>
              <w:top w:w="0" w:type="dxa"/>
              <w:left w:w="108" w:type="dxa"/>
              <w:bottom w:w="0" w:type="dxa"/>
              <w:right w:w="108" w:type="dxa"/>
            </w:tcMar>
          </w:tcPr>
          <w:p w14:paraId="20D8C7D9" w14:textId="77777777" w:rsidR="006847E1" w:rsidRPr="0048482F" w:rsidRDefault="006847E1" w:rsidP="00076EE2">
            <w:pPr>
              <w:pStyle w:val="TAH"/>
              <w:rPr>
                <w:color w:val="000000"/>
              </w:rPr>
            </w:pPr>
            <w:r w:rsidRPr="0048482F">
              <w:t>CQI index</w:t>
            </w:r>
          </w:p>
        </w:tc>
        <w:tc>
          <w:tcPr>
            <w:tcW w:w="1415"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37778B07" w14:textId="77777777" w:rsidR="006847E1" w:rsidRPr="0048482F" w:rsidRDefault="006847E1" w:rsidP="00076EE2">
            <w:pPr>
              <w:pStyle w:val="TAH"/>
              <w:rPr>
                <w:color w:val="000000"/>
              </w:rPr>
            </w:pPr>
            <w:r w:rsidRPr="0048482F">
              <w:t>modulation</w:t>
            </w:r>
          </w:p>
        </w:tc>
        <w:tc>
          <w:tcPr>
            <w:tcW w:w="1761"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001D520E" w14:textId="77777777" w:rsidR="006847E1" w:rsidRPr="0048482F" w:rsidRDefault="006847E1" w:rsidP="00076EE2">
            <w:pPr>
              <w:pStyle w:val="TAH"/>
              <w:rPr>
                <w:color w:val="000000"/>
              </w:rPr>
            </w:pPr>
            <w:r w:rsidRPr="0048482F">
              <w:t>code rate x 1024</w:t>
            </w:r>
          </w:p>
        </w:tc>
        <w:tc>
          <w:tcPr>
            <w:tcW w:w="1116"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7FE193A3" w14:textId="77777777" w:rsidR="006847E1" w:rsidRPr="0048482F" w:rsidRDefault="006847E1" w:rsidP="00076EE2">
            <w:pPr>
              <w:pStyle w:val="TAH"/>
              <w:rPr>
                <w:color w:val="000000"/>
              </w:rPr>
            </w:pPr>
            <w:r w:rsidRPr="0048482F">
              <w:t>efficiency</w:t>
            </w:r>
          </w:p>
        </w:tc>
      </w:tr>
      <w:tr w:rsidR="006847E1" w:rsidRPr="0048482F" w14:paraId="05A92FC5" w14:textId="77777777" w:rsidTr="00076EE2">
        <w:trPr>
          <w:jc w:val="center"/>
        </w:trPr>
        <w:tc>
          <w:tcPr>
            <w:tcW w:w="1173" w:type="dxa"/>
            <w:tcBorders>
              <w:top w:val="doub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2D200AA" w14:textId="77777777" w:rsidR="006847E1" w:rsidRPr="0048482F" w:rsidRDefault="006847E1" w:rsidP="00076EE2">
            <w:pPr>
              <w:pStyle w:val="TAC"/>
            </w:pPr>
            <w:r w:rsidRPr="008208FD">
              <w:t>0</w:t>
            </w:r>
          </w:p>
        </w:tc>
        <w:tc>
          <w:tcPr>
            <w:tcW w:w="4292" w:type="dxa"/>
            <w:gridSpan w:val="3"/>
            <w:tcBorders>
              <w:top w:val="nil"/>
              <w:left w:val="nil"/>
              <w:bottom w:val="single" w:sz="8" w:space="0" w:color="auto"/>
              <w:right w:val="single" w:sz="8" w:space="0" w:color="auto"/>
            </w:tcBorders>
            <w:tcMar>
              <w:top w:w="0" w:type="dxa"/>
              <w:left w:w="108" w:type="dxa"/>
              <w:bottom w:w="0" w:type="dxa"/>
              <w:right w:w="108" w:type="dxa"/>
            </w:tcMar>
          </w:tcPr>
          <w:p w14:paraId="6D703B8B" w14:textId="77777777" w:rsidR="006847E1" w:rsidRPr="0048482F" w:rsidRDefault="006847E1" w:rsidP="00076EE2">
            <w:pPr>
              <w:pStyle w:val="TAC"/>
            </w:pPr>
            <w:r w:rsidRPr="008208FD">
              <w:t>out of range</w:t>
            </w:r>
          </w:p>
        </w:tc>
      </w:tr>
      <w:tr w:rsidR="006847E1" w:rsidRPr="0048482F" w14:paraId="2BD067FA"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69A5E2D" w14:textId="77777777" w:rsidR="006847E1" w:rsidRPr="0048482F" w:rsidRDefault="006847E1" w:rsidP="00076EE2">
            <w:pPr>
              <w:pStyle w:val="TAC"/>
            </w:pPr>
            <w:r w:rsidRPr="00057DB5">
              <w:rPr>
                <w:szCs w:val="18"/>
              </w:rPr>
              <w:t>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2B1BB45F"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0E37A0D" w14:textId="77777777" w:rsidR="006847E1" w:rsidRPr="0048482F" w:rsidRDefault="006847E1" w:rsidP="00076EE2">
            <w:pPr>
              <w:pStyle w:val="TAC"/>
            </w:pPr>
            <w:r w:rsidRPr="00074F4C">
              <w:t>30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1CE20E3" w14:textId="77777777" w:rsidR="006847E1" w:rsidRPr="0048482F" w:rsidRDefault="006847E1" w:rsidP="00076EE2">
            <w:pPr>
              <w:pStyle w:val="TAC"/>
            </w:pPr>
            <w:r w:rsidRPr="00057DB5">
              <w:rPr>
                <w:szCs w:val="18"/>
              </w:rPr>
              <w:t>0.0586</w:t>
            </w:r>
          </w:p>
        </w:tc>
      </w:tr>
      <w:tr w:rsidR="006847E1" w:rsidRPr="0048482F" w14:paraId="5862B323"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531AE8B" w14:textId="77777777" w:rsidR="006847E1" w:rsidRPr="0048482F" w:rsidRDefault="006847E1" w:rsidP="00076EE2">
            <w:pPr>
              <w:pStyle w:val="TAC"/>
            </w:pPr>
            <w:r w:rsidRPr="00057DB5">
              <w:rPr>
                <w:szCs w:val="18"/>
              </w:rPr>
              <w:t>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0E020AB4"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F6146C5" w14:textId="77777777" w:rsidR="006847E1" w:rsidRPr="0048482F" w:rsidRDefault="006847E1" w:rsidP="00076EE2">
            <w:pPr>
              <w:pStyle w:val="TAC"/>
            </w:pPr>
            <w:r w:rsidRPr="00074F4C">
              <w:t>50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1E4FA49" w14:textId="77777777" w:rsidR="006847E1" w:rsidRPr="0048482F" w:rsidRDefault="006847E1" w:rsidP="00076EE2">
            <w:pPr>
              <w:pStyle w:val="TAC"/>
            </w:pPr>
            <w:r w:rsidRPr="00057DB5">
              <w:rPr>
                <w:szCs w:val="18"/>
              </w:rPr>
              <w:t>0.0977</w:t>
            </w:r>
          </w:p>
        </w:tc>
      </w:tr>
      <w:tr w:rsidR="006847E1" w:rsidRPr="0048482F" w14:paraId="3771B9B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D7F1FC7" w14:textId="77777777" w:rsidR="006847E1" w:rsidRPr="0048482F" w:rsidRDefault="006847E1" w:rsidP="00076EE2">
            <w:pPr>
              <w:pStyle w:val="TAC"/>
            </w:pPr>
            <w:r w:rsidRPr="00057DB5">
              <w:rPr>
                <w:szCs w:val="18"/>
              </w:rPr>
              <w:t>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0F2FBDE"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4B5670A" w14:textId="77777777" w:rsidR="006847E1" w:rsidRPr="0048482F" w:rsidRDefault="006847E1" w:rsidP="00076EE2">
            <w:pPr>
              <w:pStyle w:val="TAC"/>
            </w:pPr>
            <w:r w:rsidRPr="00074F4C">
              <w:t>78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E3EB9FC" w14:textId="77777777" w:rsidR="006847E1" w:rsidRPr="0048482F" w:rsidRDefault="006847E1" w:rsidP="00076EE2">
            <w:pPr>
              <w:pStyle w:val="TAC"/>
            </w:pPr>
            <w:r w:rsidRPr="00057DB5">
              <w:rPr>
                <w:szCs w:val="18"/>
              </w:rPr>
              <w:t>0.1523</w:t>
            </w:r>
          </w:p>
        </w:tc>
      </w:tr>
      <w:tr w:rsidR="006847E1" w:rsidRPr="0048482F" w14:paraId="5F1A7270"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0EF3C30" w14:textId="77777777" w:rsidR="006847E1" w:rsidRPr="0048482F" w:rsidRDefault="006847E1" w:rsidP="00076EE2">
            <w:pPr>
              <w:pStyle w:val="TAC"/>
            </w:pPr>
            <w:r w:rsidRPr="00057DB5">
              <w:rPr>
                <w:szCs w:val="18"/>
              </w:rPr>
              <w:t>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4E4BD94"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6499CD3" w14:textId="77777777" w:rsidR="006847E1" w:rsidRPr="0048482F" w:rsidRDefault="006847E1" w:rsidP="00076EE2">
            <w:pPr>
              <w:pStyle w:val="TAC"/>
            </w:pPr>
            <w:r w:rsidRPr="00074F4C">
              <w:t>120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71121E1F" w14:textId="77777777" w:rsidR="006847E1" w:rsidRPr="0048482F" w:rsidRDefault="006847E1" w:rsidP="00076EE2">
            <w:pPr>
              <w:pStyle w:val="TAC"/>
            </w:pPr>
            <w:r w:rsidRPr="00057DB5">
              <w:rPr>
                <w:szCs w:val="18"/>
              </w:rPr>
              <w:t>0.2344</w:t>
            </w:r>
          </w:p>
        </w:tc>
      </w:tr>
      <w:tr w:rsidR="006847E1" w:rsidRPr="0048482F" w14:paraId="7A7202CA"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4A5112D" w14:textId="77777777" w:rsidR="006847E1" w:rsidRPr="0048482F" w:rsidRDefault="006847E1" w:rsidP="00076EE2">
            <w:pPr>
              <w:pStyle w:val="TAC"/>
            </w:pPr>
            <w:r w:rsidRPr="00057DB5">
              <w:rPr>
                <w:szCs w:val="18"/>
              </w:rPr>
              <w:t>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B90A0B3"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1671B318" w14:textId="77777777" w:rsidR="006847E1" w:rsidRPr="0048482F" w:rsidRDefault="006847E1" w:rsidP="00076EE2">
            <w:pPr>
              <w:pStyle w:val="TAC"/>
            </w:pPr>
            <w:r w:rsidRPr="00074F4C">
              <w:t>193</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2F05ECF" w14:textId="77777777" w:rsidR="006847E1" w:rsidRPr="0048482F" w:rsidRDefault="006847E1" w:rsidP="00076EE2">
            <w:pPr>
              <w:pStyle w:val="TAC"/>
            </w:pPr>
            <w:r w:rsidRPr="00057DB5">
              <w:rPr>
                <w:szCs w:val="18"/>
              </w:rPr>
              <w:t>0.3770</w:t>
            </w:r>
          </w:p>
        </w:tc>
      </w:tr>
      <w:tr w:rsidR="006847E1" w:rsidRPr="0048482F" w14:paraId="72E0985D"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02E1E630" w14:textId="77777777" w:rsidR="006847E1" w:rsidRPr="0048482F" w:rsidRDefault="006847E1" w:rsidP="00076EE2">
            <w:pPr>
              <w:pStyle w:val="TAC"/>
            </w:pPr>
            <w:r w:rsidRPr="00057DB5">
              <w:rPr>
                <w:szCs w:val="18"/>
              </w:rPr>
              <w:t>6</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2F487B02" w14:textId="77777777" w:rsidR="006847E1" w:rsidRPr="0048482F" w:rsidRDefault="006847E1" w:rsidP="00076EE2">
            <w:pPr>
              <w:pStyle w:val="TAC"/>
            </w:pPr>
            <w:r w:rsidRPr="00057DB5">
              <w:rPr>
                <w:szCs w:val="18"/>
              </w:rPr>
              <w:t>QPSK</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0AA3BEB8" w14:textId="77777777" w:rsidR="006847E1" w:rsidRPr="0048482F" w:rsidRDefault="006847E1" w:rsidP="00076EE2">
            <w:pPr>
              <w:pStyle w:val="TAC"/>
            </w:pPr>
            <w:r w:rsidRPr="00074F4C">
              <w:t>308</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46D84BCB" w14:textId="77777777" w:rsidR="006847E1" w:rsidRPr="0048482F" w:rsidRDefault="006847E1" w:rsidP="00076EE2">
            <w:pPr>
              <w:pStyle w:val="TAC"/>
            </w:pPr>
            <w:r w:rsidRPr="00057DB5">
              <w:rPr>
                <w:szCs w:val="18"/>
              </w:rPr>
              <w:t>0.6016</w:t>
            </w:r>
          </w:p>
        </w:tc>
      </w:tr>
      <w:tr w:rsidR="006847E1" w:rsidRPr="0048482F" w14:paraId="7C967B93"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D421E06" w14:textId="77777777" w:rsidR="006847E1" w:rsidRPr="0048482F" w:rsidRDefault="006847E1" w:rsidP="00076EE2">
            <w:pPr>
              <w:pStyle w:val="TAC"/>
            </w:pPr>
            <w:r w:rsidRPr="00057DB5">
              <w:rPr>
                <w:szCs w:val="18"/>
              </w:rPr>
              <w:t>7</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C8697EE"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27F77CD" w14:textId="77777777" w:rsidR="006847E1" w:rsidRPr="0048482F" w:rsidRDefault="006847E1" w:rsidP="00076EE2">
            <w:pPr>
              <w:pStyle w:val="TAC"/>
            </w:pPr>
            <w:r w:rsidRPr="00074F4C">
              <w:t>449</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F23D45A" w14:textId="77777777" w:rsidR="006847E1" w:rsidRPr="0048482F" w:rsidRDefault="006847E1" w:rsidP="00076EE2">
            <w:pPr>
              <w:pStyle w:val="TAC"/>
            </w:pPr>
            <w:r w:rsidRPr="00057DB5">
              <w:rPr>
                <w:szCs w:val="18"/>
              </w:rPr>
              <w:t>0.8770</w:t>
            </w:r>
          </w:p>
        </w:tc>
      </w:tr>
      <w:tr w:rsidR="006847E1" w:rsidRPr="0048482F" w14:paraId="2C9DF3D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40FB269" w14:textId="77777777" w:rsidR="006847E1" w:rsidRPr="0048482F" w:rsidRDefault="006847E1" w:rsidP="00076EE2">
            <w:pPr>
              <w:pStyle w:val="TAC"/>
            </w:pPr>
            <w:r w:rsidRPr="00057DB5">
              <w:rPr>
                <w:szCs w:val="18"/>
              </w:rPr>
              <w:t>8</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93C314C"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53C1190" w14:textId="77777777" w:rsidR="006847E1" w:rsidRPr="0048482F" w:rsidRDefault="006847E1" w:rsidP="00076EE2">
            <w:pPr>
              <w:pStyle w:val="TAC"/>
            </w:pPr>
            <w:r w:rsidRPr="00074F4C">
              <w:t>602</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C7AC32A" w14:textId="77777777" w:rsidR="006847E1" w:rsidRPr="0048482F" w:rsidRDefault="006847E1" w:rsidP="00076EE2">
            <w:pPr>
              <w:pStyle w:val="TAC"/>
            </w:pPr>
            <w:r w:rsidRPr="00057DB5">
              <w:rPr>
                <w:szCs w:val="18"/>
              </w:rPr>
              <w:t>1.1758</w:t>
            </w:r>
          </w:p>
        </w:tc>
      </w:tr>
      <w:tr w:rsidR="006847E1" w:rsidRPr="0048482F" w14:paraId="46CDF471"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42A0EAFB" w14:textId="77777777" w:rsidR="006847E1" w:rsidRPr="0048482F" w:rsidRDefault="006847E1" w:rsidP="00076EE2">
            <w:pPr>
              <w:pStyle w:val="TAC"/>
            </w:pPr>
            <w:r w:rsidRPr="00057DB5">
              <w:rPr>
                <w:szCs w:val="18"/>
              </w:rPr>
              <w:t>9</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32637188" w14:textId="77777777" w:rsidR="006847E1" w:rsidRPr="0048482F" w:rsidRDefault="006847E1" w:rsidP="00076EE2">
            <w:pPr>
              <w:pStyle w:val="TAC"/>
            </w:pPr>
            <w:r w:rsidRPr="00057DB5">
              <w:rPr>
                <w:szCs w:val="18"/>
              </w:rPr>
              <w:t>16QAM</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2C0739C9" w14:textId="77777777" w:rsidR="006847E1" w:rsidRPr="0048482F" w:rsidRDefault="006847E1" w:rsidP="00076EE2">
            <w:pPr>
              <w:pStyle w:val="TAC"/>
            </w:pPr>
            <w:r w:rsidRPr="00074F4C">
              <w:t>378</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2C40A385" w14:textId="77777777" w:rsidR="006847E1" w:rsidRPr="0048482F" w:rsidRDefault="006847E1" w:rsidP="00076EE2">
            <w:pPr>
              <w:pStyle w:val="TAC"/>
            </w:pPr>
            <w:r w:rsidRPr="00057DB5">
              <w:rPr>
                <w:szCs w:val="18"/>
              </w:rPr>
              <w:t>1.4766</w:t>
            </w:r>
          </w:p>
        </w:tc>
      </w:tr>
      <w:tr w:rsidR="006847E1" w:rsidRPr="0048482F" w14:paraId="55832D6A"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62765B2" w14:textId="77777777" w:rsidR="006847E1" w:rsidRPr="0048482F" w:rsidRDefault="006847E1" w:rsidP="00076EE2">
            <w:pPr>
              <w:pStyle w:val="TAC"/>
            </w:pPr>
            <w:r w:rsidRPr="00057DB5">
              <w:rPr>
                <w:szCs w:val="18"/>
              </w:rPr>
              <w:t>10</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07544EB" w14:textId="77777777" w:rsidR="006847E1" w:rsidRPr="0048482F" w:rsidRDefault="006847E1" w:rsidP="00076EE2">
            <w:pPr>
              <w:pStyle w:val="TAC"/>
            </w:pPr>
            <w:r w:rsidRPr="00057DB5">
              <w:rPr>
                <w:szCs w:val="18"/>
              </w:rPr>
              <w:t>16QAM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DE1AA62" w14:textId="77777777" w:rsidR="006847E1" w:rsidRPr="0048482F" w:rsidRDefault="006847E1" w:rsidP="00076EE2">
            <w:pPr>
              <w:pStyle w:val="TAC"/>
            </w:pPr>
            <w:r w:rsidRPr="00074F4C">
              <w:t>490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5526896" w14:textId="77777777" w:rsidR="006847E1" w:rsidRPr="0048482F" w:rsidRDefault="006847E1" w:rsidP="00076EE2">
            <w:pPr>
              <w:pStyle w:val="TAC"/>
            </w:pPr>
            <w:r w:rsidRPr="00057DB5">
              <w:rPr>
                <w:szCs w:val="18"/>
              </w:rPr>
              <w:t>1.9141</w:t>
            </w:r>
          </w:p>
        </w:tc>
      </w:tr>
      <w:tr w:rsidR="006847E1" w:rsidRPr="0048482F" w14:paraId="2265325E"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4721D11" w14:textId="77777777" w:rsidR="006847E1" w:rsidRPr="0048482F" w:rsidRDefault="006847E1" w:rsidP="00076EE2">
            <w:pPr>
              <w:pStyle w:val="TAC"/>
            </w:pPr>
            <w:r w:rsidRPr="00057DB5">
              <w:rPr>
                <w:szCs w:val="18"/>
              </w:rPr>
              <w:t>11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48D1DBAF" w14:textId="77777777" w:rsidR="006847E1" w:rsidRPr="0048482F" w:rsidRDefault="006847E1" w:rsidP="00076EE2">
            <w:pPr>
              <w:pStyle w:val="TAC"/>
            </w:pPr>
            <w:r w:rsidRPr="00057DB5">
              <w:rPr>
                <w:szCs w:val="18"/>
              </w:rPr>
              <w:t>16QAM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5E59F7E" w14:textId="77777777" w:rsidR="006847E1" w:rsidRPr="0048482F" w:rsidRDefault="006847E1" w:rsidP="00076EE2">
            <w:pPr>
              <w:pStyle w:val="TAC"/>
            </w:pPr>
            <w:r w:rsidRPr="00074F4C">
              <w:t>616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5247339" w14:textId="77777777" w:rsidR="006847E1" w:rsidRPr="0048482F" w:rsidRDefault="006847E1" w:rsidP="00076EE2">
            <w:pPr>
              <w:pStyle w:val="TAC"/>
            </w:pPr>
            <w:r w:rsidRPr="00057DB5">
              <w:rPr>
                <w:szCs w:val="18"/>
              </w:rPr>
              <w:t>2.4063</w:t>
            </w:r>
          </w:p>
        </w:tc>
      </w:tr>
      <w:tr w:rsidR="006847E1" w:rsidRPr="0048482F" w14:paraId="6284BDF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F49FFC4" w14:textId="77777777" w:rsidR="006847E1" w:rsidRPr="0048482F" w:rsidRDefault="006847E1" w:rsidP="00076EE2">
            <w:pPr>
              <w:pStyle w:val="TAC"/>
            </w:pPr>
            <w:r w:rsidRPr="00057DB5">
              <w:rPr>
                <w:szCs w:val="18"/>
              </w:rPr>
              <w:t>12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4E5BDD8" w14:textId="77777777" w:rsidR="006847E1" w:rsidRPr="0048482F" w:rsidRDefault="006847E1" w:rsidP="00076EE2">
            <w:pPr>
              <w:pStyle w:val="TAC"/>
            </w:pPr>
            <w:r w:rsidRPr="00057DB5">
              <w:rPr>
                <w:szCs w:val="18"/>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CB0F7CA" w14:textId="77777777" w:rsidR="006847E1" w:rsidRPr="0048482F" w:rsidRDefault="006847E1" w:rsidP="00076EE2">
            <w:pPr>
              <w:pStyle w:val="TAC"/>
            </w:pPr>
            <w:r w:rsidRPr="00074F4C">
              <w:t>466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C1EBEA7" w14:textId="77777777" w:rsidR="006847E1" w:rsidRPr="0048482F" w:rsidRDefault="006847E1" w:rsidP="00076EE2">
            <w:pPr>
              <w:pStyle w:val="TAC"/>
            </w:pPr>
            <w:r w:rsidRPr="00057DB5">
              <w:rPr>
                <w:szCs w:val="18"/>
              </w:rPr>
              <w:t>2.7305</w:t>
            </w:r>
          </w:p>
        </w:tc>
      </w:tr>
      <w:tr w:rsidR="006847E1" w:rsidRPr="0048482F" w14:paraId="59ED6EF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978C0DE" w14:textId="77777777" w:rsidR="006847E1" w:rsidRPr="0048482F" w:rsidRDefault="006847E1" w:rsidP="00076EE2">
            <w:pPr>
              <w:pStyle w:val="TAC"/>
            </w:pPr>
            <w:r w:rsidRPr="00057DB5">
              <w:rPr>
                <w:szCs w:val="18"/>
              </w:rPr>
              <w:t>13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488BBC18" w14:textId="77777777" w:rsidR="006847E1" w:rsidRPr="0048482F" w:rsidRDefault="006847E1" w:rsidP="00076EE2">
            <w:pPr>
              <w:pStyle w:val="TAC"/>
            </w:pPr>
            <w:r w:rsidRPr="00057DB5">
              <w:rPr>
                <w:szCs w:val="18"/>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3BBCE72" w14:textId="77777777" w:rsidR="006847E1" w:rsidRPr="0048482F" w:rsidRDefault="006847E1" w:rsidP="00076EE2">
            <w:pPr>
              <w:pStyle w:val="TAC"/>
            </w:pPr>
            <w:r w:rsidRPr="00074F4C">
              <w:t>567</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6EBAA34" w14:textId="77777777" w:rsidR="006847E1" w:rsidRPr="0048482F" w:rsidRDefault="006847E1" w:rsidP="00076EE2">
            <w:pPr>
              <w:pStyle w:val="TAC"/>
              <w:rPr>
                <w:lang w:eastAsia="zh-CN"/>
              </w:rPr>
            </w:pPr>
            <w:r w:rsidRPr="00057DB5">
              <w:rPr>
                <w:szCs w:val="18"/>
              </w:rPr>
              <w:t>3.3223</w:t>
            </w:r>
          </w:p>
        </w:tc>
      </w:tr>
      <w:tr w:rsidR="006847E1" w:rsidRPr="0048482F" w14:paraId="5FA023E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4C71762" w14:textId="77777777" w:rsidR="006847E1" w:rsidRPr="0048482F" w:rsidRDefault="006847E1" w:rsidP="00076EE2">
            <w:pPr>
              <w:pStyle w:val="TAC"/>
            </w:pPr>
            <w:r w:rsidRPr="00057DB5">
              <w:rPr>
                <w:szCs w:val="18"/>
              </w:rPr>
              <w:t>14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4D8C4AB" w14:textId="77777777" w:rsidR="006847E1" w:rsidRPr="0048482F" w:rsidRDefault="006847E1" w:rsidP="00076EE2">
            <w:pPr>
              <w:pStyle w:val="TAC"/>
            </w:pPr>
            <w:r w:rsidRPr="00057DB5">
              <w:rPr>
                <w:szCs w:val="18"/>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AFDCB8E" w14:textId="77777777" w:rsidR="006847E1" w:rsidRPr="0048482F" w:rsidRDefault="006847E1" w:rsidP="00076EE2">
            <w:pPr>
              <w:pStyle w:val="TAC"/>
            </w:pPr>
            <w:r w:rsidRPr="00074F4C">
              <w:t>666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576F4F5" w14:textId="77777777" w:rsidR="006847E1" w:rsidRPr="0048482F" w:rsidRDefault="006847E1" w:rsidP="00076EE2">
            <w:pPr>
              <w:pStyle w:val="TAC"/>
              <w:rPr>
                <w:lang w:eastAsia="zh-CN"/>
              </w:rPr>
            </w:pPr>
            <w:r w:rsidRPr="00057DB5">
              <w:rPr>
                <w:szCs w:val="18"/>
              </w:rPr>
              <w:t>3.9023</w:t>
            </w:r>
          </w:p>
        </w:tc>
      </w:tr>
      <w:tr w:rsidR="006847E1" w:rsidRPr="0048482F" w14:paraId="640A2FD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D8E715F" w14:textId="77777777" w:rsidR="006847E1" w:rsidRPr="0048482F" w:rsidRDefault="006847E1" w:rsidP="00076EE2">
            <w:pPr>
              <w:pStyle w:val="TAC"/>
            </w:pPr>
            <w:r w:rsidRPr="00057DB5">
              <w:rPr>
                <w:szCs w:val="18"/>
              </w:rPr>
              <w:t>15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CA0072D" w14:textId="77777777" w:rsidR="006847E1" w:rsidRPr="0048482F" w:rsidRDefault="006847E1" w:rsidP="00076EE2">
            <w:pPr>
              <w:pStyle w:val="TAC"/>
            </w:pPr>
            <w:r w:rsidRPr="00057DB5">
              <w:rPr>
                <w:szCs w:val="18"/>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24035FF" w14:textId="77777777" w:rsidR="006847E1" w:rsidRPr="0048482F" w:rsidRDefault="006847E1" w:rsidP="00076EE2">
            <w:pPr>
              <w:pStyle w:val="TAC"/>
            </w:pPr>
            <w:r w:rsidRPr="00074F4C">
              <w:t>772</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46439CD" w14:textId="77777777" w:rsidR="006847E1" w:rsidRPr="0048482F" w:rsidRDefault="006847E1" w:rsidP="00076EE2">
            <w:pPr>
              <w:pStyle w:val="TAC"/>
            </w:pPr>
            <w:r w:rsidRPr="00057DB5">
              <w:rPr>
                <w:szCs w:val="18"/>
              </w:rPr>
              <w:t>4.5234</w:t>
            </w:r>
          </w:p>
        </w:tc>
      </w:tr>
    </w:tbl>
    <w:p w14:paraId="12277917" w14:textId="77777777" w:rsidR="00495B36" w:rsidRDefault="00495B36" w:rsidP="00495B36">
      <w:pPr>
        <w:pStyle w:val="TH"/>
        <w:rPr>
          <w:color w:val="000000"/>
        </w:rPr>
      </w:pPr>
    </w:p>
    <w:p w14:paraId="5652FD63" w14:textId="2973AD24" w:rsidR="00495B36" w:rsidRPr="00495B36" w:rsidRDefault="00495B36" w:rsidP="00495B36">
      <w:pPr>
        <w:pStyle w:val="TH"/>
        <w:rPr>
          <w:ins w:id="483" w:author="Enescu, Mihai (Nokia - FI/Espoo)" w:date="2021-10-25T12:04:00Z"/>
          <w:color w:val="000000"/>
          <w:lang w:val="en-FI"/>
        </w:rPr>
      </w:pPr>
      <w:ins w:id="484" w:author="Enescu, Mihai (Nokia - FI/Espoo)" w:date="2021-10-25T12:04:00Z">
        <w:r w:rsidRPr="0048482F">
          <w:rPr>
            <w:color w:val="000000"/>
          </w:rPr>
          <w:t>Table 5.2.2.1</w:t>
        </w:r>
      </w:ins>
      <w:ins w:id="485" w:author="Enescu, Mihai (Nokia - FI/Espoo)" w:date="2021-10-25T12:05:00Z">
        <w:r>
          <w:rPr>
            <w:color w:val="000000"/>
            <w:lang w:val="en-FI"/>
          </w:rPr>
          <w:t>-5</w:t>
        </w:r>
      </w:ins>
      <w:ins w:id="486" w:author="Enescu, Mihai (Nokia - FI/Espoo)" w:date="2021-10-25T12:04:00Z">
        <w:r w:rsidRPr="0048482F">
          <w:rPr>
            <w:color w:val="000000"/>
          </w:rPr>
          <w:t xml:space="preserve">: </w:t>
        </w:r>
        <w:r>
          <w:rPr>
            <w:color w:val="000000"/>
            <w:lang w:val="en-US"/>
          </w:rPr>
          <w:t>4</w:t>
        </w:r>
        <w:r w:rsidRPr="0048482F">
          <w:rPr>
            <w:color w:val="000000"/>
          </w:rPr>
          <w:t xml:space="preserve">-bit CQI Table </w:t>
        </w:r>
      </w:ins>
      <w:ins w:id="487" w:author="Enescu, Mihai (Nokia - FI/Espoo)" w:date="2021-10-25T12:05:00Z">
        <w:r>
          <w:rPr>
            <w:color w:val="000000"/>
            <w:lang w:val="en-FI"/>
          </w:rPr>
          <w:t>4</w:t>
        </w:r>
      </w:ins>
    </w:p>
    <w:tbl>
      <w:tblPr>
        <w:tblW w:w="0" w:type="auto"/>
        <w:jc w:val="center"/>
        <w:tblCellMar>
          <w:left w:w="0" w:type="dxa"/>
          <w:right w:w="0" w:type="dxa"/>
        </w:tblCellMar>
        <w:tblLook w:val="0000" w:firstRow="0" w:lastRow="0" w:firstColumn="0" w:lastColumn="0" w:noHBand="0" w:noVBand="0"/>
      </w:tblPr>
      <w:tblGrid>
        <w:gridCol w:w="1173"/>
        <w:gridCol w:w="1415"/>
        <w:gridCol w:w="1761"/>
        <w:gridCol w:w="1116"/>
      </w:tblGrid>
      <w:tr w:rsidR="00076EE2" w:rsidRPr="00076EE2" w14:paraId="1B46B571" w14:textId="77777777" w:rsidTr="00076EE2">
        <w:trPr>
          <w:jc w:val="center"/>
          <w:ins w:id="488" w:author="Enescu, Mihai (Nokia - FI/Espoo)" w:date="2021-10-25T12:04:00Z"/>
        </w:trPr>
        <w:tc>
          <w:tcPr>
            <w:tcW w:w="1173" w:type="dxa"/>
            <w:tcBorders>
              <w:top w:val="single" w:sz="8" w:space="0" w:color="auto"/>
              <w:left w:val="single" w:sz="8" w:space="0" w:color="auto"/>
              <w:bottom w:val="double" w:sz="4" w:space="0" w:color="auto"/>
              <w:right w:val="single" w:sz="8" w:space="0" w:color="auto"/>
            </w:tcBorders>
            <w:shd w:val="clear" w:color="auto" w:fill="E0E0E0"/>
            <w:tcMar>
              <w:top w:w="0" w:type="dxa"/>
              <w:left w:w="108" w:type="dxa"/>
              <w:bottom w:w="0" w:type="dxa"/>
              <w:right w:w="108" w:type="dxa"/>
            </w:tcMar>
          </w:tcPr>
          <w:p w14:paraId="48CF980F" w14:textId="77777777" w:rsidR="00495B36" w:rsidRPr="00076EE2" w:rsidRDefault="00495B36" w:rsidP="00076EE2">
            <w:pPr>
              <w:pStyle w:val="TAH"/>
              <w:rPr>
                <w:ins w:id="489" w:author="Enescu, Mihai (Nokia - FI/Espoo)" w:date="2021-10-25T12:04:00Z"/>
                <w:color w:val="000000" w:themeColor="text1"/>
              </w:rPr>
            </w:pPr>
            <w:ins w:id="490" w:author="Enescu, Mihai (Nokia - FI/Espoo)" w:date="2021-10-25T12:04:00Z">
              <w:r w:rsidRPr="00076EE2">
                <w:rPr>
                  <w:color w:val="000000" w:themeColor="text1"/>
                </w:rPr>
                <w:t>CQI index</w:t>
              </w:r>
            </w:ins>
          </w:p>
        </w:tc>
        <w:tc>
          <w:tcPr>
            <w:tcW w:w="1415"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5F0940CD" w14:textId="77777777" w:rsidR="00495B36" w:rsidRPr="00076EE2" w:rsidRDefault="00495B36" w:rsidP="00076EE2">
            <w:pPr>
              <w:pStyle w:val="TAH"/>
              <w:rPr>
                <w:ins w:id="491" w:author="Enescu, Mihai (Nokia - FI/Espoo)" w:date="2021-10-25T12:04:00Z"/>
                <w:color w:val="000000" w:themeColor="text1"/>
              </w:rPr>
            </w:pPr>
            <w:ins w:id="492" w:author="Enescu, Mihai (Nokia - FI/Espoo)" w:date="2021-10-25T12:04:00Z">
              <w:r w:rsidRPr="00076EE2">
                <w:rPr>
                  <w:color w:val="000000" w:themeColor="text1"/>
                </w:rPr>
                <w:t>modulation</w:t>
              </w:r>
            </w:ins>
          </w:p>
        </w:tc>
        <w:tc>
          <w:tcPr>
            <w:tcW w:w="1761"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0107F203" w14:textId="77777777" w:rsidR="00495B36" w:rsidRPr="00076EE2" w:rsidRDefault="00495B36" w:rsidP="00076EE2">
            <w:pPr>
              <w:pStyle w:val="TAH"/>
              <w:rPr>
                <w:ins w:id="493" w:author="Enescu, Mihai (Nokia - FI/Espoo)" w:date="2021-10-25T12:04:00Z"/>
                <w:color w:val="000000" w:themeColor="text1"/>
              </w:rPr>
            </w:pPr>
            <w:ins w:id="494" w:author="Enescu, Mihai (Nokia - FI/Espoo)" w:date="2021-10-25T12:04:00Z">
              <w:r w:rsidRPr="00076EE2">
                <w:rPr>
                  <w:color w:val="000000" w:themeColor="text1"/>
                </w:rPr>
                <w:t>code rate x 1024</w:t>
              </w:r>
            </w:ins>
          </w:p>
        </w:tc>
        <w:tc>
          <w:tcPr>
            <w:tcW w:w="1116"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28DC0208" w14:textId="77777777" w:rsidR="00495B36" w:rsidRPr="00076EE2" w:rsidRDefault="00495B36" w:rsidP="00076EE2">
            <w:pPr>
              <w:pStyle w:val="TAH"/>
              <w:rPr>
                <w:ins w:id="495" w:author="Enescu, Mihai (Nokia - FI/Espoo)" w:date="2021-10-25T12:04:00Z"/>
                <w:color w:val="000000" w:themeColor="text1"/>
              </w:rPr>
            </w:pPr>
            <w:ins w:id="496" w:author="Enescu, Mihai (Nokia - FI/Espoo)" w:date="2021-10-25T12:04:00Z">
              <w:r w:rsidRPr="00076EE2">
                <w:rPr>
                  <w:color w:val="000000" w:themeColor="text1"/>
                </w:rPr>
                <w:t>efficiency</w:t>
              </w:r>
            </w:ins>
          </w:p>
        </w:tc>
      </w:tr>
      <w:tr w:rsidR="00076EE2" w:rsidRPr="00076EE2" w14:paraId="129D74B7" w14:textId="77777777" w:rsidTr="00076EE2">
        <w:trPr>
          <w:jc w:val="center"/>
          <w:ins w:id="497" w:author="Enescu, Mihai (Nokia - FI/Espoo)" w:date="2021-10-25T12:04:00Z"/>
        </w:trPr>
        <w:tc>
          <w:tcPr>
            <w:tcW w:w="1173" w:type="dxa"/>
            <w:tcBorders>
              <w:top w:val="doub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2AB6870" w14:textId="77777777" w:rsidR="00495B36" w:rsidRPr="00076EE2" w:rsidRDefault="00495B36" w:rsidP="00076EE2">
            <w:pPr>
              <w:pStyle w:val="TAC"/>
              <w:rPr>
                <w:ins w:id="498" w:author="Enescu, Mihai (Nokia - FI/Espoo)" w:date="2021-10-25T12:04:00Z"/>
                <w:color w:val="000000" w:themeColor="text1"/>
              </w:rPr>
            </w:pPr>
            <w:ins w:id="499" w:author="Enescu, Mihai (Nokia - FI/Espoo)" w:date="2021-10-25T12:04:00Z">
              <w:r w:rsidRPr="00076EE2">
                <w:rPr>
                  <w:color w:val="000000" w:themeColor="text1"/>
                </w:rPr>
                <w:t>0</w:t>
              </w:r>
            </w:ins>
          </w:p>
        </w:tc>
        <w:tc>
          <w:tcPr>
            <w:tcW w:w="4292" w:type="dxa"/>
            <w:gridSpan w:val="3"/>
            <w:tcBorders>
              <w:top w:val="nil"/>
              <w:left w:val="nil"/>
              <w:bottom w:val="single" w:sz="8" w:space="0" w:color="auto"/>
              <w:right w:val="single" w:sz="8" w:space="0" w:color="auto"/>
            </w:tcBorders>
            <w:tcMar>
              <w:top w:w="0" w:type="dxa"/>
              <w:left w:w="108" w:type="dxa"/>
              <w:bottom w:w="0" w:type="dxa"/>
              <w:right w:w="108" w:type="dxa"/>
            </w:tcMar>
          </w:tcPr>
          <w:p w14:paraId="04D24B3F" w14:textId="77777777" w:rsidR="00495B36" w:rsidRPr="00076EE2" w:rsidRDefault="00495B36" w:rsidP="00076EE2">
            <w:pPr>
              <w:pStyle w:val="TAC"/>
              <w:rPr>
                <w:ins w:id="500" w:author="Enescu, Mihai (Nokia - FI/Espoo)" w:date="2021-10-25T12:04:00Z"/>
                <w:color w:val="000000" w:themeColor="text1"/>
              </w:rPr>
            </w:pPr>
            <w:ins w:id="501" w:author="Enescu, Mihai (Nokia - FI/Espoo)" w:date="2021-10-25T12:04:00Z">
              <w:r w:rsidRPr="00076EE2">
                <w:rPr>
                  <w:color w:val="000000" w:themeColor="text1"/>
                </w:rPr>
                <w:t>out of range</w:t>
              </w:r>
            </w:ins>
          </w:p>
        </w:tc>
      </w:tr>
      <w:tr w:rsidR="00076EE2" w:rsidRPr="00076EE2" w14:paraId="2F307455" w14:textId="77777777" w:rsidTr="00495B36">
        <w:trPr>
          <w:jc w:val="center"/>
          <w:ins w:id="502" w:author="Enescu, Mihai (Nokia - FI/Espoo)" w:date="2021-10-25T12:04:00Z"/>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D934183" w14:textId="70087785" w:rsidR="00495B36" w:rsidRPr="00076EE2" w:rsidRDefault="00495B36" w:rsidP="00495B36">
            <w:pPr>
              <w:pStyle w:val="TAC"/>
              <w:rPr>
                <w:ins w:id="503" w:author="Enescu, Mihai (Nokia - FI/Espoo)" w:date="2021-10-25T12:04:00Z"/>
                <w:color w:val="000000" w:themeColor="text1"/>
              </w:rPr>
            </w:pPr>
            <w:ins w:id="504" w:author="Enescu, Mihai (Nokia - FI/Espoo)" w:date="2021-10-25T12:07:00Z">
              <w:r w:rsidRPr="00076EE2">
                <w:rPr>
                  <w:rFonts w:cs="Times"/>
                  <w:color w:val="000000" w:themeColor="text1"/>
                  <w:szCs w:val="18"/>
                  <w:u w:val="single"/>
                  <w:lang w:val="en-US"/>
                </w:rPr>
                <w:t>1</w:t>
              </w:r>
            </w:ins>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554517E7" w14:textId="0FDE1478" w:rsidR="00495B36" w:rsidRPr="00076EE2" w:rsidRDefault="00495B36" w:rsidP="00495B36">
            <w:pPr>
              <w:pStyle w:val="TAC"/>
              <w:rPr>
                <w:ins w:id="505" w:author="Enescu, Mihai (Nokia - FI/Espoo)" w:date="2021-10-25T12:04:00Z"/>
                <w:color w:val="000000" w:themeColor="text1"/>
              </w:rPr>
            </w:pPr>
            <w:ins w:id="506" w:author="Enescu, Mihai (Nokia - FI/Espoo)" w:date="2021-10-25T12:07:00Z">
              <w:r w:rsidRPr="00076EE2">
                <w:rPr>
                  <w:rFonts w:cs="Times"/>
                  <w:color w:val="000000" w:themeColor="text1"/>
                  <w:szCs w:val="18"/>
                  <w:u w:val="single"/>
                  <w:lang w:val="en-US"/>
                </w:rPr>
                <w:t>QPSK</w:t>
              </w:r>
            </w:ins>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56B2E689" w14:textId="55C3E97A" w:rsidR="00495B36" w:rsidRPr="00076EE2" w:rsidRDefault="00495B36" w:rsidP="00495B36">
            <w:pPr>
              <w:pStyle w:val="TAC"/>
              <w:rPr>
                <w:ins w:id="507" w:author="Enescu, Mihai (Nokia - FI/Espoo)" w:date="2021-10-25T12:04:00Z"/>
                <w:color w:val="000000" w:themeColor="text1"/>
              </w:rPr>
            </w:pPr>
            <w:ins w:id="508" w:author="Enescu, Mihai (Nokia - FI/Espoo)" w:date="2021-10-25T12:07:00Z">
              <w:r w:rsidRPr="00076EE2">
                <w:rPr>
                  <w:rFonts w:cs="Times"/>
                  <w:color w:val="000000" w:themeColor="text1"/>
                  <w:szCs w:val="18"/>
                  <w:u w:val="single"/>
                  <w:lang w:val="en-US"/>
                </w:rPr>
                <w:t>78</w:t>
              </w:r>
            </w:ins>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28430C02" w14:textId="57E0DBC3" w:rsidR="00495B36" w:rsidRPr="00076EE2" w:rsidRDefault="00495B36" w:rsidP="00495B36">
            <w:pPr>
              <w:pStyle w:val="TAC"/>
              <w:rPr>
                <w:ins w:id="509" w:author="Enescu, Mihai (Nokia - FI/Espoo)" w:date="2021-10-25T12:04:00Z"/>
                <w:color w:val="000000" w:themeColor="text1"/>
              </w:rPr>
            </w:pPr>
            <w:ins w:id="510" w:author="Enescu, Mihai (Nokia - FI/Espoo)" w:date="2021-10-25T12:07:00Z">
              <w:r w:rsidRPr="00076EE2">
                <w:rPr>
                  <w:rFonts w:cs="Times"/>
                  <w:color w:val="000000" w:themeColor="text1"/>
                  <w:szCs w:val="18"/>
                  <w:u w:val="single"/>
                  <w:lang w:val="en-US"/>
                </w:rPr>
                <w:t>0.1523</w:t>
              </w:r>
            </w:ins>
          </w:p>
        </w:tc>
      </w:tr>
      <w:tr w:rsidR="00076EE2" w:rsidRPr="00076EE2" w14:paraId="6F1612E8" w14:textId="77777777" w:rsidTr="00495B36">
        <w:trPr>
          <w:jc w:val="center"/>
          <w:ins w:id="511" w:author="Enescu, Mihai (Nokia - FI/Espoo)" w:date="2021-10-25T12:04:00Z"/>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70EB9EEB" w14:textId="685BBE00" w:rsidR="00495B36" w:rsidRPr="00076EE2" w:rsidRDefault="00495B36" w:rsidP="00495B36">
            <w:pPr>
              <w:pStyle w:val="TAC"/>
              <w:rPr>
                <w:ins w:id="512" w:author="Enescu, Mihai (Nokia - FI/Espoo)" w:date="2021-10-25T12:04:00Z"/>
                <w:color w:val="000000" w:themeColor="text1"/>
              </w:rPr>
            </w:pPr>
            <w:ins w:id="513" w:author="Enescu, Mihai (Nokia - FI/Espoo)" w:date="2021-10-25T12:07:00Z">
              <w:r w:rsidRPr="00076EE2">
                <w:rPr>
                  <w:rFonts w:cs="Times"/>
                  <w:color w:val="000000" w:themeColor="text1"/>
                  <w:szCs w:val="18"/>
                  <w:u w:val="single"/>
                  <w:lang w:val="en-US"/>
                </w:rPr>
                <w:t>2</w:t>
              </w:r>
            </w:ins>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1A3C8680" w14:textId="2294F100" w:rsidR="00495B36" w:rsidRPr="00076EE2" w:rsidRDefault="00495B36" w:rsidP="00495B36">
            <w:pPr>
              <w:pStyle w:val="TAC"/>
              <w:rPr>
                <w:ins w:id="514" w:author="Enescu, Mihai (Nokia - FI/Espoo)" w:date="2021-10-25T12:04:00Z"/>
                <w:color w:val="000000" w:themeColor="text1"/>
              </w:rPr>
            </w:pPr>
            <w:ins w:id="515" w:author="Enescu, Mihai (Nokia - FI/Espoo)" w:date="2021-10-25T12:07:00Z">
              <w:r w:rsidRPr="00076EE2">
                <w:rPr>
                  <w:rFonts w:cs="Times"/>
                  <w:color w:val="000000" w:themeColor="text1"/>
                  <w:szCs w:val="18"/>
                  <w:u w:val="single"/>
                  <w:lang w:val="en-US"/>
                </w:rPr>
                <w:t>QPSK</w:t>
              </w:r>
            </w:ins>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F0089FC" w14:textId="46EE4F29" w:rsidR="00495B36" w:rsidRPr="00076EE2" w:rsidRDefault="00495B36" w:rsidP="00495B36">
            <w:pPr>
              <w:pStyle w:val="TAC"/>
              <w:rPr>
                <w:ins w:id="516" w:author="Enescu, Mihai (Nokia - FI/Espoo)" w:date="2021-10-25T12:04:00Z"/>
                <w:color w:val="000000" w:themeColor="text1"/>
              </w:rPr>
            </w:pPr>
            <w:ins w:id="517" w:author="Enescu, Mihai (Nokia - FI/Espoo)" w:date="2021-10-25T12:07:00Z">
              <w:r w:rsidRPr="00076EE2">
                <w:rPr>
                  <w:rFonts w:cs="Times"/>
                  <w:color w:val="000000" w:themeColor="text1"/>
                  <w:szCs w:val="18"/>
                  <w:u w:val="single"/>
                  <w:lang w:val="en-US"/>
                </w:rPr>
                <w:t>193</w:t>
              </w:r>
            </w:ins>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72BA45D6" w14:textId="3F5FC0A5" w:rsidR="00495B36" w:rsidRPr="00076EE2" w:rsidRDefault="00495B36" w:rsidP="00495B36">
            <w:pPr>
              <w:pStyle w:val="TAC"/>
              <w:rPr>
                <w:ins w:id="518" w:author="Enescu, Mihai (Nokia - FI/Espoo)" w:date="2021-10-25T12:04:00Z"/>
                <w:color w:val="000000" w:themeColor="text1"/>
              </w:rPr>
            </w:pPr>
            <w:ins w:id="519" w:author="Enescu, Mihai (Nokia - FI/Espoo)" w:date="2021-10-25T12:07:00Z">
              <w:r w:rsidRPr="00076EE2">
                <w:rPr>
                  <w:rFonts w:cs="Times"/>
                  <w:color w:val="000000" w:themeColor="text1"/>
                  <w:szCs w:val="18"/>
                  <w:u w:val="single"/>
                  <w:lang w:val="en-US"/>
                </w:rPr>
                <w:t>0.377</w:t>
              </w:r>
            </w:ins>
          </w:p>
        </w:tc>
      </w:tr>
      <w:tr w:rsidR="00076EE2" w:rsidRPr="00076EE2" w14:paraId="2D7140A3" w14:textId="77777777" w:rsidTr="00495B36">
        <w:trPr>
          <w:jc w:val="center"/>
          <w:ins w:id="520" w:author="Enescu, Mihai (Nokia - FI/Espoo)" w:date="2021-10-25T12:04:00Z"/>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CE04B56" w14:textId="576E513B" w:rsidR="00495B36" w:rsidRPr="00076EE2" w:rsidRDefault="00495B36" w:rsidP="00495B36">
            <w:pPr>
              <w:pStyle w:val="TAC"/>
              <w:rPr>
                <w:ins w:id="521" w:author="Enescu, Mihai (Nokia - FI/Espoo)" w:date="2021-10-25T12:04:00Z"/>
                <w:color w:val="000000" w:themeColor="text1"/>
              </w:rPr>
            </w:pPr>
            <w:ins w:id="522" w:author="Enescu, Mihai (Nokia - FI/Espoo)" w:date="2021-10-25T12:07:00Z">
              <w:r w:rsidRPr="00076EE2">
                <w:rPr>
                  <w:rFonts w:cs="Times"/>
                  <w:color w:val="000000" w:themeColor="text1"/>
                  <w:szCs w:val="18"/>
                  <w:u w:val="single"/>
                  <w:lang w:val="en-US"/>
                </w:rPr>
                <w:t>3</w:t>
              </w:r>
            </w:ins>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03B7023B" w14:textId="3E2F35BA" w:rsidR="00495B36" w:rsidRPr="00076EE2" w:rsidRDefault="00495B36" w:rsidP="00495B36">
            <w:pPr>
              <w:pStyle w:val="TAC"/>
              <w:rPr>
                <w:ins w:id="523" w:author="Enescu, Mihai (Nokia - FI/Espoo)" w:date="2021-10-25T12:04:00Z"/>
                <w:color w:val="000000" w:themeColor="text1"/>
              </w:rPr>
            </w:pPr>
            <w:ins w:id="524" w:author="Enescu, Mihai (Nokia - FI/Espoo)" w:date="2021-10-25T12:07:00Z">
              <w:r w:rsidRPr="00076EE2">
                <w:rPr>
                  <w:rFonts w:cs="Times"/>
                  <w:color w:val="000000" w:themeColor="text1"/>
                  <w:szCs w:val="18"/>
                  <w:u w:val="single"/>
                  <w:lang w:val="en-US"/>
                </w:rPr>
                <w:t>QPSK</w:t>
              </w:r>
            </w:ins>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EDD38B3" w14:textId="342CECA0" w:rsidR="00495B36" w:rsidRPr="00076EE2" w:rsidRDefault="00495B36" w:rsidP="00495B36">
            <w:pPr>
              <w:pStyle w:val="TAC"/>
              <w:rPr>
                <w:ins w:id="525" w:author="Enescu, Mihai (Nokia - FI/Espoo)" w:date="2021-10-25T12:04:00Z"/>
                <w:color w:val="000000" w:themeColor="text1"/>
              </w:rPr>
            </w:pPr>
            <w:ins w:id="526" w:author="Enescu, Mihai (Nokia - FI/Espoo)" w:date="2021-10-25T12:07:00Z">
              <w:r w:rsidRPr="00076EE2">
                <w:rPr>
                  <w:rFonts w:cs="Times"/>
                  <w:color w:val="000000" w:themeColor="text1"/>
                  <w:szCs w:val="18"/>
                  <w:u w:val="single"/>
                  <w:lang w:val="en-US"/>
                </w:rPr>
                <w:t>449</w:t>
              </w:r>
            </w:ins>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27D4E566" w14:textId="3A7E779D" w:rsidR="00495B36" w:rsidRPr="00076EE2" w:rsidRDefault="00495B36" w:rsidP="00495B36">
            <w:pPr>
              <w:pStyle w:val="TAC"/>
              <w:rPr>
                <w:ins w:id="527" w:author="Enescu, Mihai (Nokia - FI/Espoo)" w:date="2021-10-25T12:04:00Z"/>
                <w:color w:val="000000" w:themeColor="text1"/>
              </w:rPr>
            </w:pPr>
            <w:ins w:id="528" w:author="Enescu, Mihai (Nokia - FI/Espoo)" w:date="2021-10-25T12:07:00Z">
              <w:r w:rsidRPr="00076EE2">
                <w:rPr>
                  <w:rFonts w:cs="Times"/>
                  <w:color w:val="000000" w:themeColor="text1"/>
                  <w:szCs w:val="18"/>
                  <w:u w:val="single"/>
                  <w:lang w:val="en-US"/>
                </w:rPr>
                <w:t>0.877</w:t>
              </w:r>
            </w:ins>
          </w:p>
        </w:tc>
      </w:tr>
      <w:tr w:rsidR="00076EE2" w:rsidRPr="00076EE2" w14:paraId="24DFA10E" w14:textId="77777777" w:rsidTr="00495B36">
        <w:trPr>
          <w:jc w:val="center"/>
          <w:ins w:id="529" w:author="Enescu, Mihai (Nokia - FI/Espoo)" w:date="2021-10-25T12:04:00Z"/>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vAlign w:val="center"/>
          </w:tcPr>
          <w:p w14:paraId="6CC98B19" w14:textId="20BF926F" w:rsidR="00495B36" w:rsidRPr="00076EE2" w:rsidRDefault="00495B36" w:rsidP="00495B36">
            <w:pPr>
              <w:pStyle w:val="TAC"/>
              <w:rPr>
                <w:ins w:id="530" w:author="Enescu, Mihai (Nokia - FI/Espoo)" w:date="2021-10-25T12:04:00Z"/>
                <w:color w:val="000000" w:themeColor="text1"/>
              </w:rPr>
            </w:pPr>
            <w:ins w:id="531" w:author="Enescu, Mihai (Nokia - FI/Espoo)" w:date="2021-10-25T12:07:00Z">
              <w:r w:rsidRPr="00076EE2">
                <w:rPr>
                  <w:rFonts w:cs="Times"/>
                  <w:color w:val="000000" w:themeColor="text1"/>
                  <w:szCs w:val="18"/>
                  <w:u w:val="single"/>
                  <w:lang w:val="en-US"/>
                </w:rPr>
                <w:t>4</w:t>
              </w:r>
            </w:ins>
          </w:p>
        </w:tc>
        <w:tc>
          <w:tcPr>
            <w:tcW w:w="1415" w:type="dxa"/>
            <w:tcBorders>
              <w:top w:val="nil"/>
              <w:left w:val="nil"/>
              <w:bottom w:val="double" w:sz="4" w:space="0" w:color="auto"/>
              <w:right w:val="single" w:sz="8" w:space="0" w:color="auto"/>
            </w:tcBorders>
            <w:tcMar>
              <w:top w:w="0" w:type="dxa"/>
              <w:left w:w="108" w:type="dxa"/>
              <w:bottom w:w="0" w:type="dxa"/>
              <w:right w:w="108" w:type="dxa"/>
            </w:tcMar>
            <w:vAlign w:val="center"/>
          </w:tcPr>
          <w:p w14:paraId="0AEA2EC7" w14:textId="70618257" w:rsidR="00495B36" w:rsidRPr="00076EE2" w:rsidRDefault="00495B36" w:rsidP="00495B36">
            <w:pPr>
              <w:pStyle w:val="TAC"/>
              <w:rPr>
                <w:ins w:id="532" w:author="Enescu, Mihai (Nokia - FI/Espoo)" w:date="2021-10-25T12:04:00Z"/>
                <w:color w:val="000000" w:themeColor="text1"/>
              </w:rPr>
            </w:pPr>
            <w:ins w:id="533" w:author="Enescu, Mihai (Nokia - FI/Espoo)" w:date="2021-10-25T12:07:00Z">
              <w:r w:rsidRPr="00076EE2">
                <w:rPr>
                  <w:rFonts w:cs="Times"/>
                  <w:color w:val="000000" w:themeColor="text1"/>
                  <w:szCs w:val="18"/>
                  <w:u w:val="single"/>
                  <w:lang w:val="en-US"/>
                </w:rPr>
                <w:t>16QAM</w:t>
              </w:r>
            </w:ins>
          </w:p>
        </w:tc>
        <w:tc>
          <w:tcPr>
            <w:tcW w:w="1761" w:type="dxa"/>
            <w:tcBorders>
              <w:top w:val="nil"/>
              <w:left w:val="nil"/>
              <w:bottom w:val="double" w:sz="4" w:space="0" w:color="auto"/>
              <w:right w:val="single" w:sz="8" w:space="0" w:color="auto"/>
            </w:tcBorders>
            <w:tcMar>
              <w:top w:w="0" w:type="dxa"/>
              <w:left w:w="108" w:type="dxa"/>
              <w:bottom w:w="0" w:type="dxa"/>
              <w:right w:w="108" w:type="dxa"/>
            </w:tcMar>
            <w:vAlign w:val="center"/>
          </w:tcPr>
          <w:p w14:paraId="551142F6" w14:textId="67D23186" w:rsidR="00495B36" w:rsidRPr="00076EE2" w:rsidRDefault="00495B36" w:rsidP="00495B36">
            <w:pPr>
              <w:pStyle w:val="TAC"/>
              <w:rPr>
                <w:ins w:id="534" w:author="Enescu, Mihai (Nokia - FI/Espoo)" w:date="2021-10-25T12:04:00Z"/>
                <w:color w:val="000000" w:themeColor="text1"/>
              </w:rPr>
            </w:pPr>
            <w:ins w:id="535" w:author="Enescu, Mihai (Nokia - FI/Espoo)" w:date="2021-10-25T12:07:00Z">
              <w:r w:rsidRPr="00076EE2">
                <w:rPr>
                  <w:rFonts w:cs="Times"/>
                  <w:color w:val="000000" w:themeColor="text1"/>
                  <w:szCs w:val="18"/>
                  <w:u w:val="single"/>
                  <w:lang w:val="en-US"/>
                </w:rPr>
                <w:t>378</w:t>
              </w:r>
            </w:ins>
          </w:p>
        </w:tc>
        <w:tc>
          <w:tcPr>
            <w:tcW w:w="1116" w:type="dxa"/>
            <w:tcBorders>
              <w:top w:val="nil"/>
              <w:left w:val="nil"/>
              <w:bottom w:val="double" w:sz="4" w:space="0" w:color="auto"/>
              <w:right w:val="single" w:sz="8" w:space="0" w:color="auto"/>
            </w:tcBorders>
            <w:tcMar>
              <w:top w:w="0" w:type="dxa"/>
              <w:left w:w="108" w:type="dxa"/>
              <w:bottom w:w="0" w:type="dxa"/>
              <w:right w:w="108" w:type="dxa"/>
            </w:tcMar>
            <w:vAlign w:val="center"/>
          </w:tcPr>
          <w:p w14:paraId="1242B9D3" w14:textId="05C2CD81" w:rsidR="00495B36" w:rsidRPr="00076EE2" w:rsidRDefault="00495B36" w:rsidP="00495B36">
            <w:pPr>
              <w:pStyle w:val="TAC"/>
              <w:rPr>
                <w:ins w:id="536" w:author="Enescu, Mihai (Nokia - FI/Espoo)" w:date="2021-10-25T12:04:00Z"/>
                <w:color w:val="000000" w:themeColor="text1"/>
              </w:rPr>
            </w:pPr>
            <w:ins w:id="537" w:author="Enescu, Mihai (Nokia - FI/Espoo)" w:date="2021-10-25T12:07:00Z">
              <w:r w:rsidRPr="00076EE2">
                <w:rPr>
                  <w:rFonts w:cs="Times"/>
                  <w:color w:val="000000" w:themeColor="text1"/>
                  <w:szCs w:val="18"/>
                  <w:u w:val="single"/>
                  <w:lang w:val="en-US"/>
                </w:rPr>
                <w:t>1.4766</w:t>
              </w:r>
            </w:ins>
          </w:p>
        </w:tc>
      </w:tr>
      <w:tr w:rsidR="00076EE2" w:rsidRPr="00076EE2" w14:paraId="3B2CB82F" w14:textId="77777777" w:rsidTr="00495B36">
        <w:trPr>
          <w:jc w:val="center"/>
          <w:ins w:id="538" w:author="Enescu, Mihai (Nokia - FI/Espoo)" w:date="2021-10-25T12:04:00Z"/>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23261EA" w14:textId="1D528FF4" w:rsidR="00495B36" w:rsidRPr="00076EE2" w:rsidRDefault="00495B36" w:rsidP="00495B36">
            <w:pPr>
              <w:pStyle w:val="TAC"/>
              <w:rPr>
                <w:ins w:id="539" w:author="Enescu, Mihai (Nokia - FI/Espoo)" w:date="2021-10-25T12:04:00Z"/>
                <w:color w:val="000000" w:themeColor="text1"/>
              </w:rPr>
            </w:pPr>
            <w:ins w:id="540" w:author="Enescu, Mihai (Nokia - FI/Espoo)" w:date="2021-10-25T12:07:00Z">
              <w:r w:rsidRPr="00076EE2">
                <w:rPr>
                  <w:rFonts w:cs="Times"/>
                  <w:color w:val="000000" w:themeColor="text1"/>
                  <w:szCs w:val="18"/>
                  <w:u w:val="single"/>
                  <w:lang w:val="en-US"/>
                </w:rPr>
                <w:t>5</w:t>
              </w:r>
            </w:ins>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51E320F4" w14:textId="03693F10" w:rsidR="00495B36" w:rsidRPr="00076EE2" w:rsidRDefault="00495B36" w:rsidP="00495B36">
            <w:pPr>
              <w:pStyle w:val="TAC"/>
              <w:rPr>
                <w:ins w:id="541" w:author="Enescu, Mihai (Nokia - FI/Espoo)" w:date="2021-10-25T12:04:00Z"/>
                <w:color w:val="000000" w:themeColor="text1"/>
              </w:rPr>
            </w:pPr>
            <w:ins w:id="542" w:author="Enescu, Mihai (Nokia - FI/Espoo)" w:date="2021-10-25T12:07:00Z">
              <w:r w:rsidRPr="00076EE2">
                <w:rPr>
                  <w:rFonts w:cs="Times"/>
                  <w:color w:val="000000" w:themeColor="text1"/>
                  <w:szCs w:val="18"/>
                  <w:u w:val="single"/>
                  <w:lang w:val="en-US"/>
                </w:rPr>
                <w:t>16QAM</w:t>
              </w:r>
            </w:ins>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1740D68" w14:textId="77A4FDDC" w:rsidR="00495B36" w:rsidRPr="00076EE2" w:rsidRDefault="00495B36" w:rsidP="00495B36">
            <w:pPr>
              <w:pStyle w:val="TAC"/>
              <w:rPr>
                <w:ins w:id="543" w:author="Enescu, Mihai (Nokia - FI/Espoo)" w:date="2021-10-25T12:04:00Z"/>
                <w:color w:val="000000" w:themeColor="text1"/>
              </w:rPr>
            </w:pPr>
            <w:ins w:id="544" w:author="Enescu, Mihai (Nokia - FI/Espoo)" w:date="2021-10-25T12:07:00Z">
              <w:r w:rsidRPr="00076EE2">
                <w:rPr>
                  <w:rFonts w:cs="Times"/>
                  <w:color w:val="000000" w:themeColor="text1"/>
                  <w:szCs w:val="18"/>
                  <w:u w:val="single"/>
                  <w:lang w:val="en-US"/>
                </w:rPr>
                <w:t>616</w:t>
              </w:r>
            </w:ins>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2C32FD50" w14:textId="0FABD1D8" w:rsidR="00495B36" w:rsidRPr="00076EE2" w:rsidRDefault="00495B36" w:rsidP="00495B36">
            <w:pPr>
              <w:pStyle w:val="TAC"/>
              <w:rPr>
                <w:ins w:id="545" w:author="Enescu, Mihai (Nokia - FI/Espoo)" w:date="2021-10-25T12:04:00Z"/>
                <w:color w:val="000000" w:themeColor="text1"/>
              </w:rPr>
            </w:pPr>
            <w:ins w:id="546" w:author="Enescu, Mihai (Nokia - FI/Espoo)" w:date="2021-10-25T12:07:00Z">
              <w:r w:rsidRPr="00076EE2">
                <w:rPr>
                  <w:rFonts w:cs="Times"/>
                  <w:color w:val="000000" w:themeColor="text1"/>
                  <w:szCs w:val="18"/>
                  <w:u w:val="single"/>
                  <w:lang w:val="en-US"/>
                </w:rPr>
                <w:t>2.4063</w:t>
              </w:r>
            </w:ins>
          </w:p>
        </w:tc>
      </w:tr>
      <w:tr w:rsidR="00076EE2" w:rsidRPr="00076EE2" w14:paraId="7794567E" w14:textId="77777777" w:rsidTr="00495B36">
        <w:trPr>
          <w:jc w:val="center"/>
          <w:ins w:id="547" w:author="Enescu, Mihai (Nokia - FI/Espoo)" w:date="2021-10-25T12:04:00Z"/>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DA2BFE9" w14:textId="4D9DF4C1" w:rsidR="00495B36" w:rsidRPr="00076EE2" w:rsidRDefault="00495B36" w:rsidP="00495B36">
            <w:pPr>
              <w:pStyle w:val="TAC"/>
              <w:rPr>
                <w:ins w:id="548" w:author="Enescu, Mihai (Nokia - FI/Espoo)" w:date="2021-10-25T12:04:00Z"/>
                <w:color w:val="000000" w:themeColor="text1"/>
              </w:rPr>
            </w:pPr>
            <w:ins w:id="549" w:author="Enescu, Mihai (Nokia - FI/Espoo)" w:date="2021-10-25T12:07:00Z">
              <w:r w:rsidRPr="00076EE2">
                <w:rPr>
                  <w:rFonts w:cs="Times"/>
                  <w:color w:val="000000" w:themeColor="text1"/>
                  <w:szCs w:val="18"/>
                  <w:u w:val="single"/>
                  <w:lang w:val="en-US"/>
                </w:rPr>
                <w:t>6</w:t>
              </w:r>
            </w:ins>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27A92982" w14:textId="3FC36D2D" w:rsidR="00495B36" w:rsidRPr="00076EE2" w:rsidRDefault="00495B36" w:rsidP="00495B36">
            <w:pPr>
              <w:pStyle w:val="TAC"/>
              <w:rPr>
                <w:ins w:id="550" w:author="Enescu, Mihai (Nokia - FI/Espoo)" w:date="2021-10-25T12:04:00Z"/>
                <w:color w:val="000000" w:themeColor="text1"/>
              </w:rPr>
            </w:pPr>
            <w:ins w:id="551" w:author="Enescu, Mihai (Nokia - FI/Espoo)" w:date="2021-10-25T12:07:00Z">
              <w:r w:rsidRPr="00076EE2">
                <w:rPr>
                  <w:rFonts w:cs="Times"/>
                  <w:color w:val="000000" w:themeColor="text1"/>
                  <w:szCs w:val="18"/>
                  <w:u w:val="single"/>
                  <w:lang w:val="en-US"/>
                </w:rPr>
                <w:t>64QAM</w:t>
              </w:r>
            </w:ins>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FAA2E3B" w14:textId="474021C0" w:rsidR="00495B36" w:rsidRPr="00076EE2" w:rsidRDefault="00495B36" w:rsidP="00495B36">
            <w:pPr>
              <w:pStyle w:val="TAC"/>
              <w:rPr>
                <w:ins w:id="552" w:author="Enescu, Mihai (Nokia - FI/Espoo)" w:date="2021-10-25T12:04:00Z"/>
                <w:color w:val="000000" w:themeColor="text1"/>
              </w:rPr>
            </w:pPr>
            <w:ins w:id="553" w:author="Enescu, Mihai (Nokia - FI/Espoo)" w:date="2021-10-25T12:07:00Z">
              <w:r w:rsidRPr="00076EE2">
                <w:rPr>
                  <w:rFonts w:cs="Times"/>
                  <w:color w:val="000000" w:themeColor="text1"/>
                  <w:szCs w:val="18"/>
                  <w:u w:val="single"/>
                  <w:lang w:val="en-US"/>
                </w:rPr>
                <w:t>567</w:t>
              </w:r>
            </w:ins>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5EBC4448" w14:textId="025BAAC1" w:rsidR="00495B36" w:rsidRPr="00076EE2" w:rsidRDefault="00495B36" w:rsidP="00495B36">
            <w:pPr>
              <w:pStyle w:val="TAC"/>
              <w:rPr>
                <w:ins w:id="554" w:author="Enescu, Mihai (Nokia - FI/Espoo)" w:date="2021-10-25T12:04:00Z"/>
                <w:color w:val="000000" w:themeColor="text1"/>
              </w:rPr>
            </w:pPr>
            <w:ins w:id="555" w:author="Enescu, Mihai (Nokia - FI/Espoo)" w:date="2021-10-25T12:07:00Z">
              <w:r w:rsidRPr="00076EE2">
                <w:rPr>
                  <w:rFonts w:cs="Times"/>
                  <w:color w:val="000000" w:themeColor="text1"/>
                  <w:szCs w:val="18"/>
                  <w:u w:val="single"/>
                  <w:lang w:val="en-US"/>
                </w:rPr>
                <w:t>3.3223</w:t>
              </w:r>
            </w:ins>
          </w:p>
        </w:tc>
      </w:tr>
      <w:tr w:rsidR="00076EE2" w:rsidRPr="00076EE2" w14:paraId="6F3E165A" w14:textId="77777777" w:rsidTr="00495B36">
        <w:trPr>
          <w:jc w:val="center"/>
          <w:ins w:id="556" w:author="Enescu, Mihai (Nokia - FI/Espoo)" w:date="2021-10-25T12:04:00Z"/>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vAlign w:val="center"/>
          </w:tcPr>
          <w:p w14:paraId="10C725E6" w14:textId="11B26616" w:rsidR="00495B36" w:rsidRPr="00076EE2" w:rsidRDefault="00495B36" w:rsidP="00495B36">
            <w:pPr>
              <w:pStyle w:val="TAC"/>
              <w:rPr>
                <w:ins w:id="557" w:author="Enescu, Mihai (Nokia - FI/Espoo)" w:date="2021-10-25T12:04:00Z"/>
                <w:color w:val="000000" w:themeColor="text1"/>
              </w:rPr>
            </w:pPr>
            <w:ins w:id="558" w:author="Enescu, Mihai (Nokia - FI/Espoo)" w:date="2021-10-25T12:07:00Z">
              <w:r w:rsidRPr="00076EE2">
                <w:rPr>
                  <w:rFonts w:cs="Times"/>
                  <w:color w:val="000000" w:themeColor="text1"/>
                  <w:szCs w:val="18"/>
                  <w:u w:val="single"/>
                  <w:lang w:val="en-US"/>
                </w:rPr>
                <w:t>7</w:t>
              </w:r>
            </w:ins>
          </w:p>
        </w:tc>
        <w:tc>
          <w:tcPr>
            <w:tcW w:w="1415" w:type="dxa"/>
            <w:tcBorders>
              <w:top w:val="nil"/>
              <w:left w:val="nil"/>
              <w:bottom w:val="double" w:sz="4" w:space="0" w:color="auto"/>
              <w:right w:val="single" w:sz="8" w:space="0" w:color="auto"/>
            </w:tcBorders>
            <w:tcMar>
              <w:top w:w="0" w:type="dxa"/>
              <w:left w:w="108" w:type="dxa"/>
              <w:bottom w:w="0" w:type="dxa"/>
              <w:right w:w="108" w:type="dxa"/>
            </w:tcMar>
            <w:vAlign w:val="center"/>
          </w:tcPr>
          <w:p w14:paraId="4305A16D" w14:textId="040327C6" w:rsidR="00495B36" w:rsidRPr="00076EE2" w:rsidRDefault="00495B36" w:rsidP="00495B36">
            <w:pPr>
              <w:pStyle w:val="TAC"/>
              <w:rPr>
                <w:ins w:id="559" w:author="Enescu, Mihai (Nokia - FI/Espoo)" w:date="2021-10-25T12:04:00Z"/>
                <w:color w:val="000000" w:themeColor="text1"/>
              </w:rPr>
            </w:pPr>
            <w:ins w:id="560" w:author="Enescu, Mihai (Nokia - FI/Espoo)" w:date="2021-10-25T12:07:00Z">
              <w:r w:rsidRPr="00076EE2">
                <w:rPr>
                  <w:rFonts w:cs="Times"/>
                  <w:color w:val="000000" w:themeColor="text1"/>
                  <w:szCs w:val="18"/>
                  <w:u w:val="single"/>
                  <w:lang w:val="en-US"/>
                </w:rPr>
                <w:t>64QAM</w:t>
              </w:r>
            </w:ins>
          </w:p>
        </w:tc>
        <w:tc>
          <w:tcPr>
            <w:tcW w:w="1761" w:type="dxa"/>
            <w:tcBorders>
              <w:top w:val="nil"/>
              <w:left w:val="nil"/>
              <w:bottom w:val="double" w:sz="4" w:space="0" w:color="auto"/>
              <w:right w:val="single" w:sz="8" w:space="0" w:color="auto"/>
            </w:tcBorders>
            <w:tcMar>
              <w:top w:w="0" w:type="dxa"/>
              <w:left w:w="108" w:type="dxa"/>
              <w:bottom w:w="0" w:type="dxa"/>
              <w:right w:w="108" w:type="dxa"/>
            </w:tcMar>
            <w:vAlign w:val="center"/>
          </w:tcPr>
          <w:p w14:paraId="4A0EA744" w14:textId="08198FE1" w:rsidR="00495B36" w:rsidRPr="00076EE2" w:rsidRDefault="00495B36" w:rsidP="00495B36">
            <w:pPr>
              <w:pStyle w:val="TAC"/>
              <w:rPr>
                <w:ins w:id="561" w:author="Enescu, Mihai (Nokia - FI/Espoo)" w:date="2021-10-25T12:04:00Z"/>
                <w:color w:val="000000" w:themeColor="text1"/>
              </w:rPr>
            </w:pPr>
            <w:ins w:id="562" w:author="Enescu, Mihai (Nokia - FI/Espoo)" w:date="2021-10-25T12:07:00Z">
              <w:r w:rsidRPr="00076EE2">
                <w:rPr>
                  <w:rFonts w:cs="Times"/>
                  <w:color w:val="000000" w:themeColor="text1"/>
                  <w:szCs w:val="18"/>
                  <w:u w:val="single"/>
                  <w:lang w:val="en-US"/>
                </w:rPr>
                <w:t>666</w:t>
              </w:r>
            </w:ins>
          </w:p>
        </w:tc>
        <w:tc>
          <w:tcPr>
            <w:tcW w:w="1116" w:type="dxa"/>
            <w:tcBorders>
              <w:top w:val="nil"/>
              <w:left w:val="nil"/>
              <w:bottom w:val="double" w:sz="4" w:space="0" w:color="auto"/>
              <w:right w:val="single" w:sz="8" w:space="0" w:color="auto"/>
            </w:tcBorders>
            <w:tcMar>
              <w:top w:w="0" w:type="dxa"/>
              <w:left w:w="108" w:type="dxa"/>
              <w:bottom w:w="0" w:type="dxa"/>
              <w:right w:w="108" w:type="dxa"/>
            </w:tcMar>
            <w:vAlign w:val="center"/>
          </w:tcPr>
          <w:p w14:paraId="2F33BF49" w14:textId="57B16003" w:rsidR="00495B36" w:rsidRPr="00076EE2" w:rsidRDefault="00495B36" w:rsidP="00495B36">
            <w:pPr>
              <w:pStyle w:val="TAC"/>
              <w:rPr>
                <w:ins w:id="563" w:author="Enescu, Mihai (Nokia - FI/Espoo)" w:date="2021-10-25T12:04:00Z"/>
                <w:color w:val="000000" w:themeColor="text1"/>
              </w:rPr>
            </w:pPr>
            <w:ins w:id="564" w:author="Enescu, Mihai (Nokia - FI/Espoo)" w:date="2021-10-25T12:07:00Z">
              <w:r w:rsidRPr="00076EE2">
                <w:rPr>
                  <w:rFonts w:cs="Times"/>
                  <w:color w:val="000000" w:themeColor="text1"/>
                  <w:szCs w:val="18"/>
                  <w:u w:val="single"/>
                  <w:lang w:val="en-US"/>
                </w:rPr>
                <w:t>3.9023</w:t>
              </w:r>
            </w:ins>
          </w:p>
        </w:tc>
      </w:tr>
      <w:tr w:rsidR="00076EE2" w:rsidRPr="00076EE2" w14:paraId="647356D7" w14:textId="77777777" w:rsidTr="00495B36">
        <w:trPr>
          <w:jc w:val="center"/>
          <w:ins w:id="565" w:author="Enescu, Mihai (Nokia - FI/Espoo)" w:date="2021-10-25T12:04:00Z"/>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BEC7BCC" w14:textId="4ABD328C" w:rsidR="00495B36" w:rsidRPr="00076EE2" w:rsidRDefault="00495B36" w:rsidP="00495B36">
            <w:pPr>
              <w:pStyle w:val="TAC"/>
              <w:rPr>
                <w:ins w:id="566" w:author="Enescu, Mihai (Nokia - FI/Espoo)" w:date="2021-10-25T12:04:00Z"/>
                <w:color w:val="000000" w:themeColor="text1"/>
              </w:rPr>
            </w:pPr>
            <w:ins w:id="567" w:author="Enescu, Mihai (Nokia - FI/Espoo)" w:date="2021-10-25T12:07:00Z">
              <w:r w:rsidRPr="00076EE2">
                <w:rPr>
                  <w:rFonts w:cs="Times"/>
                  <w:color w:val="000000" w:themeColor="text1"/>
                  <w:szCs w:val="18"/>
                  <w:u w:val="single"/>
                  <w:lang w:val="en-US"/>
                </w:rPr>
                <w:t>8</w:t>
              </w:r>
            </w:ins>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7A5619BF" w14:textId="57490E6F" w:rsidR="00495B36" w:rsidRPr="00076EE2" w:rsidRDefault="00495B36" w:rsidP="00495B36">
            <w:pPr>
              <w:pStyle w:val="TAC"/>
              <w:rPr>
                <w:ins w:id="568" w:author="Enescu, Mihai (Nokia - FI/Espoo)" w:date="2021-10-25T12:04:00Z"/>
                <w:color w:val="000000" w:themeColor="text1"/>
              </w:rPr>
            </w:pPr>
            <w:ins w:id="569" w:author="Enescu, Mihai (Nokia - FI/Espoo)" w:date="2021-10-25T12:07:00Z">
              <w:r w:rsidRPr="00076EE2">
                <w:rPr>
                  <w:rFonts w:cs="Times"/>
                  <w:color w:val="000000" w:themeColor="text1"/>
                  <w:szCs w:val="18"/>
                  <w:u w:val="single"/>
                  <w:lang w:val="en-US"/>
                </w:rPr>
                <w:t>64QAM</w:t>
              </w:r>
            </w:ins>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5426B004" w14:textId="28BB8F8B" w:rsidR="00495B36" w:rsidRPr="00076EE2" w:rsidRDefault="00495B36" w:rsidP="00495B36">
            <w:pPr>
              <w:pStyle w:val="TAC"/>
              <w:rPr>
                <w:ins w:id="570" w:author="Enescu, Mihai (Nokia - FI/Espoo)" w:date="2021-10-25T12:04:00Z"/>
                <w:color w:val="000000" w:themeColor="text1"/>
              </w:rPr>
            </w:pPr>
            <w:ins w:id="571" w:author="Enescu, Mihai (Nokia - FI/Espoo)" w:date="2021-10-25T12:07:00Z">
              <w:r w:rsidRPr="00076EE2">
                <w:rPr>
                  <w:rFonts w:cs="Times"/>
                  <w:color w:val="000000" w:themeColor="text1"/>
                  <w:szCs w:val="18"/>
                  <w:u w:val="single"/>
                  <w:lang w:val="en-US"/>
                </w:rPr>
                <w:t>772</w:t>
              </w:r>
            </w:ins>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6B3B7E90" w14:textId="3E7E8B75" w:rsidR="00495B36" w:rsidRPr="00076EE2" w:rsidRDefault="00495B36" w:rsidP="00495B36">
            <w:pPr>
              <w:pStyle w:val="TAC"/>
              <w:rPr>
                <w:ins w:id="572" w:author="Enescu, Mihai (Nokia - FI/Espoo)" w:date="2021-10-25T12:04:00Z"/>
                <w:color w:val="000000" w:themeColor="text1"/>
              </w:rPr>
            </w:pPr>
            <w:ins w:id="573" w:author="Enescu, Mihai (Nokia - FI/Espoo)" w:date="2021-10-25T12:07:00Z">
              <w:r w:rsidRPr="00076EE2">
                <w:rPr>
                  <w:rFonts w:cs="Times"/>
                  <w:color w:val="000000" w:themeColor="text1"/>
                  <w:szCs w:val="18"/>
                  <w:u w:val="single"/>
                  <w:lang w:val="en-US"/>
                </w:rPr>
                <w:t>4.5234</w:t>
              </w:r>
            </w:ins>
          </w:p>
        </w:tc>
      </w:tr>
      <w:tr w:rsidR="00076EE2" w:rsidRPr="00076EE2" w14:paraId="4E069188" w14:textId="77777777" w:rsidTr="00495B36">
        <w:trPr>
          <w:jc w:val="center"/>
          <w:ins w:id="574" w:author="Enescu, Mihai (Nokia - FI/Espoo)" w:date="2021-10-25T12:04:00Z"/>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7D7721D" w14:textId="17B8D7AE" w:rsidR="00495B36" w:rsidRPr="00076EE2" w:rsidRDefault="00495B36" w:rsidP="00495B36">
            <w:pPr>
              <w:pStyle w:val="TAC"/>
              <w:rPr>
                <w:ins w:id="575" w:author="Enescu, Mihai (Nokia - FI/Espoo)" w:date="2021-10-25T12:04:00Z"/>
                <w:color w:val="000000" w:themeColor="text1"/>
              </w:rPr>
            </w:pPr>
            <w:ins w:id="576" w:author="Enescu, Mihai (Nokia - FI/Espoo)" w:date="2021-10-25T12:07:00Z">
              <w:r w:rsidRPr="00076EE2">
                <w:rPr>
                  <w:rFonts w:cs="Times"/>
                  <w:color w:val="000000" w:themeColor="text1"/>
                  <w:szCs w:val="18"/>
                  <w:u w:val="single"/>
                  <w:lang w:val="en-US"/>
                </w:rPr>
                <w:t>9</w:t>
              </w:r>
            </w:ins>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5F418D9D" w14:textId="2936EF53" w:rsidR="00495B36" w:rsidRPr="00076EE2" w:rsidRDefault="00495B36" w:rsidP="00495B36">
            <w:pPr>
              <w:pStyle w:val="TAC"/>
              <w:rPr>
                <w:ins w:id="577" w:author="Enescu, Mihai (Nokia - FI/Espoo)" w:date="2021-10-25T12:04:00Z"/>
                <w:color w:val="000000" w:themeColor="text1"/>
              </w:rPr>
            </w:pPr>
            <w:ins w:id="578" w:author="Enescu, Mihai (Nokia - FI/Espoo)" w:date="2021-10-25T12:07:00Z">
              <w:r w:rsidRPr="00076EE2">
                <w:rPr>
                  <w:rFonts w:cs="Times"/>
                  <w:color w:val="000000" w:themeColor="text1"/>
                  <w:szCs w:val="18"/>
                  <w:u w:val="single"/>
                  <w:lang w:val="en-US"/>
                </w:rPr>
                <w:t>64QAM</w:t>
              </w:r>
            </w:ins>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0E29A05" w14:textId="3B881713" w:rsidR="00495B36" w:rsidRPr="00076EE2" w:rsidRDefault="00495B36" w:rsidP="00495B36">
            <w:pPr>
              <w:pStyle w:val="TAC"/>
              <w:rPr>
                <w:ins w:id="579" w:author="Enescu, Mihai (Nokia - FI/Espoo)" w:date="2021-10-25T12:04:00Z"/>
                <w:color w:val="000000" w:themeColor="text1"/>
              </w:rPr>
            </w:pPr>
            <w:ins w:id="580" w:author="Enescu, Mihai (Nokia - FI/Espoo)" w:date="2021-10-25T12:07:00Z">
              <w:r w:rsidRPr="00076EE2">
                <w:rPr>
                  <w:rFonts w:cs="Times"/>
                  <w:color w:val="000000" w:themeColor="text1"/>
                  <w:szCs w:val="18"/>
                  <w:u w:val="single"/>
                  <w:lang w:val="en-US"/>
                </w:rPr>
                <w:t>873</w:t>
              </w:r>
            </w:ins>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403BB7CA" w14:textId="6EE9F829" w:rsidR="00495B36" w:rsidRPr="00076EE2" w:rsidRDefault="00495B36" w:rsidP="00495B36">
            <w:pPr>
              <w:pStyle w:val="TAC"/>
              <w:rPr>
                <w:ins w:id="581" w:author="Enescu, Mihai (Nokia - FI/Espoo)" w:date="2021-10-25T12:04:00Z"/>
                <w:color w:val="000000" w:themeColor="text1"/>
              </w:rPr>
            </w:pPr>
            <w:ins w:id="582" w:author="Enescu, Mihai (Nokia - FI/Espoo)" w:date="2021-10-25T12:07:00Z">
              <w:r w:rsidRPr="00076EE2">
                <w:rPr>
                  <w:rFonts w:cs="Times"/>
                  <w:color w:val="000000" w:themeColor="text1"/>
                  <w:szCs w:val="18"/>
                  <w:u w:val="single"/>
                  <w:lang w:val="en-US"/>
                </w:rPr>
                <w:t>5.1152</w:t>
              </w:r>
            </w:ins>
          </w:p>
        </w:tc>
      </w:tr>
      <w:tr w:rsidR="00076EE2" w:rsidRPr="00076EE2" w14:paraId="5E68B084" w14:textId="77777777" w:rsidTr="00495B36">
        <w:trPr>
          <w:jc w:val="center"/>
          <w:ins w:id="583" w:author="Enescu, Mihai (Nokia - FI/Espoo)" w:date="2021-10-25T12:04:00Z"/>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6D09DD61" w14:textId="20E228F2" w:rsidR="00495B36" w:rsidRPr="00076EE2" w:rsidRDefault="00495B36" w:rsidP="00495B36">
            <w:pPr>
              <w:pStyle w:val="TAC"/>
              <w:rPr>
                <w:ins w:id="584" w:author="Enescu, Mihai (Nokia - FI/Espoo)" w:date="2021-10-25T12:04:00Z"/>
                <w:color w:val="000000" w:themeColor="text1"/>
              </w:rPr>
            </w:pPr>
            <w:ins w:id="585" w:author="Enescu, Mihai (Nokia - FI/Espoo)" w:date="2021-10-25T12:07:00Z">
              <w:r w:rsidRPr="00076EE2">
                <w:rPr>
                  <w:rFonts w:cs="Times"/>
                  <w:color w:val="000000" w:themeColor="text1"/>
                  <w:szCs w:val="18"/>
                  <w:u w:val="single"/>
                  <w:lang w:val="en-US"/>
                </w:rPr>
                <w:t>10</w:t>
              </w:r>
            </w:ins>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2E7EBD50" w14:textId="1F497CB2" w:rsidR="00495B36" w:rsidRPr="00076EE2" w:rsidRDefault="00495B36" w:rsidP="00495B36">
            <w:pPr>
              <w:pStyle w:val="TAC"/>
              <w:rPr>
                <w:ins w:id="586" w:author="Enescu, Mihai (Nokia - FI/Espoo)" w:date="2021-10-25T12:04:00Z"/>
                <w:color w:val="000000" w:themeColor="text1"/>
              </w:rPr>
            </w:pPr>
            <w:ins w:id="587" w:author="Enescu, Mihai (Nokia - FI/Espoo)" w:date="2021-10-25T12:07:00Z">
              <w:r w:rsidRPr="00076EE2">
                <w:rPr>
                  <w:rFonts w:cs="Times"/>
                  <w:color w:val="000000" w:themeColor="text1"/>
                  <w:szCs w:val="18"/>
                  <w:u w:val="single"/>
                  <w:lang w:val="en-US"/>
                </w:rPr>
                <w:t>256QAM</w:t>
              </w:r>
            </w:ins>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4F316F44" w14:textId="614175A7" w:rsidR="00495B36" w:rsidRPr="00076EE2" w:rsidRDefault="00495B36" w:rsidP="00495B36">
            <w:pPr>
              <w:pStyle w:val="TAC"/>
              <w:rPr>
                <w:ins w:id="588" w:author="Enescu, Mihai (Nokia - FI/Espoo)" w:date="2021-10-25T12:04:00Z"/>
                <w:color w:val="000000" w:themeColor="text1"/>
              </w:rPr>
            </w:pPr>
            <w:ins w:id="589" w:author="Enescu, Mihai (Nokia - FI/Espoo)" w:date="2021-10-25T12:07:00Z">
              <w:r w:rsidRPr="00076EE2">
                <w:rPr>
                  <w:rFonts w:cs="Times"/>
                  <w:color w:val="000000" w:themeColor="text1"/>
                  <w:szCs w:val="18"/>
                  <w:u w:val="single"/>
                  <w:lang w:val="en-US"/>
                </w:rPr>
                <w:t>711</w:t>
              </w:r>
            </w:ins>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36866F4D" w14:textId="274B8254" w:rsidR="00495B36" w:rsidRPr="00076EE2" w:rsidRDefault="00495B36" w:rsidP="00495B36">
            <w:pPr>
              <w:pStyle w:val="TAC"/>
              <w:rPr>
                <w:ins w:id="590" w:author="Enescu, Mihai (Nokia - FI/Espoo)" w:date="2021-10-25T12:04:00Z"/>
                <w:color w:val="000000" w:themeColor="text1"/>
              </w:rPr>
            </w:pPr>
            <w:ins w:id="591" w:author="Enescu, Mihai (Nokia - FI/Espoo)" w:date="2021-10-25T12:07:00Z">
              <w:r w:rsidRPr="00076EE2">
                <w:rPr>
                  <w:rFonts w:cs="Times"/>
                  <w:color w:val="000000" w:themeColor="text1"/>
                  <w:szCs w:val="18"/>
                  <w:u w:val="single"/>
                  <w:lang w:val="en-US"/>
                </w:rPr>
                <w:t>5.5547</w:t>
              </w:r>
            </w:ins>
          </w:p>
        </w:tc>
      </w:tr>
      <w:tr w:rsidR="00076EE2" w:rsidRPr="00076EE2" w14:paraId="68A66951" w14:textId="77777777" w:rsidTr="00495B36">
        <w:trPr>
          <w:jc w:val="center"/>
          <w:ins w:id="592" w:author="Enescu, Mihai (Nokia - FI/Espoo)" w:date="2021-10-25T12:04:00Z"/>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7148A618" w14:textId="16D39142" w:rsidR="00495B36" w:rsidRPr="00076EE2" w:rsidRDefault="00495B36" w:rsidP="00495B36">
            <w:pPr>
              <w:pStyle w:val="TAC"/>
              <w:rPr>
                <w:ins w:id="593" w:author="Enescu, Mihai (Nokia - FI/Espoo)" w:date="2021-10-25T12:04:00Z"/>
                <w:color w:val="000000" w:themeColor="text1"/>
              </w:rPr>
            </w:pPr>
            <w:ins w:id="594" w:author="Enescu, Mihai (Nokia - FI/Espoo)" w:date="2021-10-25T12:07:00Z">
              <w:r w:rsidRPr="00076EE2">
                <w:rPr>
                  <w:rFonts w:cs="Times"/>
                  <w:color w:val="000000" w:themeColor="text1"/>
                  <w:szCs w:val="18"/>
                  <w:u w:val="single"/>
                  <w:lang w:val="en-US"/>
                </w:rPr>
                <w:t>11</w:t>
              </w:r>
            </w:ins>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0B18E760" w14:textId="4D78420E" w:rsidR="00495B36" w:rsidRPr="00076EE2" w:rsidRDefault="00495B36" w:rsidP="00495B36">
            <w:pPr>
              <w:pStyle w:val="TAC"/>
              <w:rPr>
                <w:ins w:id="595" w:author="Enescu, Mihai (Nokia - FI/Espoo)" w:date="2021-10-25T12:04:00Z"/>
                <w:color w:val="000000" w:themeColor="text1"/>
              </w:rPr>
            </w:pPr>
            <w:ins w:id="596" w:author="Enescu, Mihai (Nokia - FI/Espoo)" w:date="2021-10-25T12:07:00Z">
              <w:r w:rsidRPr="00076EE2">
                <w:rPr>
                  <w:rFonts w:cs="Times"/>
                  <w:color w:val="000000" w:themeColor="text1"/>
                  <w:szCs w:val="18"/>
                  <w:u w:val="single"/>
                  <w:lang w:val="en-US"/>
                </w:rPr>
                <w:t>256QAM</w:t>
              </w:r>
            </w:ins>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5570FCB4" w14:textId="198AEBF4" w:rsidR="00495B36" w:rsidRPr="00076EE2" w:rsidRDefault="00495B36" w:rsidP="00495B36">
            <w:pPr>
              <w:pStyle w:val="TAC"/>
              <w:rPr>
                <w:ins w:id="597" w:author="Enescu, Mihai (Nokia - FI/Espoo)" w:date="2021-10-25T12:04:00Z"/>
                <w:color w:val="000000" w:themeColor="text1"/>
              </w:rPr>
            </w:pPr>
            <w:ins w:id="598" w:author="Enescu, Mihai (Nokia - FI/Espoo)" w:date="2021-10-25T12:07:00Z">
              <w:r w:rsidRPr="00076EE2">
                <w:rPr>
                  <w:rFonts w:cs="Times"/>
                  <w:color w:val="000000" w:themeColor="text1"/>
                  <w:szCs w:val="18"/>
                  <w:u w:val="single"/>
                  <w:lang w:val="en-US"/>
                </w:rPr>
                <w:t>797</w:t>
              </w:r>
            </w:ins>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6A9B7362" w14:textId="018AB374" w:rsidR="00495B36" w:rsidRPr="00076EE2" w:rsidRDefault="00495B36" w:rsidP="00495B36">
            <w:pPr>
              <w:pStyle w:val="TAC"/>
              <w:rPr>
                <w:ins w:id="599" w:author="Enescu, Mihai (Nokia - FI/Espoo)" w:date="2021-10-25T12:04:00Z"/>
                <w:color w:val="000000" w:themeColor="text1"/>
              </w:rPr>
            </w:pPr>
            <w:ins w:id="600" w:author="Enescu, Mihai (Nokia - FI/Espoo)" w:date="2021-10-25T12:07:00Z">
              <w:r w:rsidRPr="00076EE2">
                <w:rPr>
                  <w:rFonts w:cs="Times"/>
                  <w:color w:val="000000" w:themeColor="text1"/>
                  <w:szCs w:val="18"/>
                  <w:u w:val="single"/>
                  <w:lang w:val="en-US" w:eastAsia="zh-CN"/>
                </w:rPr>
                <w:t>6.2266</w:t>
              </w:r>
            </w:ins>
          </w:p>
        </w:tc>
      </w:tr>
      <w:tr w:rsidR="00076EE2" w:rsidRPr="00076EE2" w14:paraId="24D42E8F" w14:textId="77777777" w:rsidTr="00495B36">
        <w:trPr>
          <w:jc w:val="center"/>
          <w:ins w:id="601" w:author="Enescu, Mihai (Nokia - FI/Espoo)" w:date="2021-10-25T12:04:00Z"/>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32325C9" w14:textId="41132B61" w:rsidR="00495B36" w:rsidRPr="00076EE2" w:rsidRDefault="00495B36" w:rsidP="00495B36">
            <w:pPr>
              <w:pStyle w:val="TAC"/>
              <w:rPr>
                <w:ins w:id="602" w:author="Enescu, Mihai (Nokia - FI/Espoo)" w:date="2021-10-25T12:04:00Z"/>
                <w:color w:val="000000" w:themeColor="text1"/>
              </w:rPr>
            </w:pPr>
            <w:ins w:id="603" w:author="Enescu, Mihai (Nokia - FI/Espoo)" w:date="2021-10-25T12:07:00Z">
              <w:r w:rsidRPr="00076EE2">
                <w:rPr>
                  <w:rFonts w:cs="Times"/>
                  <w:color w:val="000000" w:themeColor="text1"/>
                  <w:szCs w:val="18"/>
                  <w:u w:val="single"/>
                  <w:lang w:val="en-US"/>
                </w:rPr>
                <w:t>12</w:t>
              </w:r>
            </w:ins>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066D764D" w14:textId="1773F199" w:rsidR="00495B36" w:rsidRPr="00076EE2" w:rsidRDefault="00495B36" w:rsidP="00495B36">
            <w:pPr>
              <w:pStyle w:val="TAC"/>
              <w:rPr>
                <w:ins w:id="604" w:author="Enescu, Mihai (Nokia - FI/Espoo)" w:date="2021-10-25T12:04:00Z"/>
                <w:color w:val="000000" w:themeColor="text1"/>
              </w:rPr>
            </w:pPr>
            <w:ins w:id="605" w:author="Enescu, Mihai (Nokia - FI/Espoo)" w:date="2021-10-25T12:07:00Z">
              <w:r w:rsidRPr="00076EE2">
                <w:rPr>
                  <w:rFonts w:cs="Times"/>
                  <w:color w:val="000000" w:themeColor="text1"/>
                  <w:szCs w:val="18"/>
                  <w:u w:val="single"/>
                  <w:lang w:val="en-US"/>
                </w:rPr>
                <w:t>256QAM</w:t>
              </w:r>
            </w:ins>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30601920" w14:textId="560832DA" w:rsidR="00495B36" w:rsidRPr="00076EE2" w:rsidRDefault="00495B36" w:rsidP="00495B36">
            <w:pPr>
              <w:pStyle w:val="TAC"/>
              <w:rPr>
                <w:ins w:id="606" w:author="Enescu, Mihai (Nokia - FI/Espoo)" w:date="2021-10-25T12:04:00Z"/>
                <w:color w:val="000000" w:themeColor="text1"/>
              </w:rPr>
            </w:pPr>
            <w:ins w:id="607" w:author="Enescu, Mihai (Nokia - FI/Espoo)" w:date="2021-10-25T12:07:00Z">
              <w:r w:rsidRPr="00076EE2">
                <w:rPr>
                  <w:rFonts w:cs="Times"/>
                  <w:color w:val="000000" w:themeColor="text1"/>
                  <w:szCs w:val="18"/>
                  <w:u w:val="single"/>
                  <w:lang w:val="en-US"/>
                </w:rPr>
                <w:t>885</w:t>
              </w:r>
            </w:ins>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71B0C075" w14:textId="1393BED9" w:rsidR="00495B36" w:rsidRPr="00076EE2" w:rsidRDefault="00495B36" w:rsidP="00495B36">
            <w:pPr>
              <w:pStyle w:val="TAC"/>
              <w:rPr>
                <w:ins w:id="608" w:author="Enescu, Mihai (Nokia - FI/Espoo)" w:date="2021-10-25T12:04:00Z"/>
                <w:color w:val="000000" w:themeColor="text1"/>
              </w:rPr>
            </w:pPr>
            <w:ins w:id="609" w:author="Enescu, Mihai (Nokia - FI/Espoo)" w:date="2021-10-25T12:07:00Z">
              <w:r w:rsidRPr="00076EE2">
                <w:rPr>
                  <w:rFonts w:cs="Times"/>
                  <w:color w:val="000000" w:themeColor="text1"/>
                  <w:szCs w:val="18"/>
                  <w:u w:val="single"/>
                  <w:lang w:val="en-US"/>
                </w:rPr>
                <w:t>6.9141</w:t>
              </w:r>
            </w:ins>
          </w:p>
        </w:tc>
      </w:tr>
      <w:tr w:rsidR="00076EE2" w:rsidRPr="00076EE2" w14:paraId="71B65C9C" w14:textId="77777777" w:rsidTr="00495B36">
        <w:trPr>
          <w:jc w:val="center"/>
          <w:ins w:id="610" w:author="Enescu, Mihai (Nokia - FI/Espoo)" w:date="2021-10-25T12:04:00Z"/>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7B0AE6B5" w14:textId="260D42A8" w:rsidR="00495B36" w:rsidRPr="00076EE2" w:rsidRDefault="00495B36" w:rsidP="00495B36">
            <w:pPr>
              <w:pStyle w:val="TAC"/>
              <w:rPr>
                <w:ins w:id="611" w:author="Enescu, Mihai (Nokia - FI/Espoo)" w:date="2021-10-25T12:04:00Z"/>
                <w:color w:val="000000" w:themeColor="text1"/>
              </w:rPr>
            </w:pPr>
            <w:ins w:id="612" w:author="Enescu, Mihai (Nokia - FI/Espoo)" w:date="2021-10-25T12:07:00Z">
              <w:r w:rsidRPr="00076EE2">
                <w:rPr>
                  <w:rFonts w:cs="Times"/>
                  <w:color w:val="000000" w:themeColor="text1"/>
                  <w:szCs w:val="18"/>
                  <w:u w:val="single"/>
                  <w:lang w:val="en-US"/>
                </w:rPr>
                <w:t>13</w:t>
              </w:r>
            </w:ins>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6C41A7E2" w14:textId="65C2E6DE" w:rsidR="00495B36" w:rsidRPr="00076EE2" w:rsidRDefault="00495B36" w:rsidP="00495B36">
            <w:pPr>
              <w:pStyle w:val="TAC"/>
              <w:rPr>
                <w:ins w:id="613" w:author="Enescu, Mihai (Nokia - FI/Espoo)" w:date="2021-10-25T12:04:00Z"/>
                <w:color w:val="000000" w:themeColor="text1"/>
              </w:rPr>
            </w:pPr>
            <w:ins w:id="614" w:author="Enescu, Mihai (Nokia - FI/Espoo)" w:date="2021-10-25T12:07:00Z">
              <w:r w:rsidRPr="00076EE2">
                <w:rPr>
                  <w:rFonts w:cs="Times"/>
                  <w:color w:val="000000" w:themeColor="text1"/>
                  <w:szCs w:val="18"/>
                  <w:u w:val="single"/>
                  <w:lang w:val="en-US"/>
                </w:rPr>
                <w:t>256QAM</w:t>
              </w:r>
            </w:ins>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2DD28C4D" w14:textId="011FC990" w:rsidR="00495B36" w:rsidRPr="00076EE2" w:rsidRDefault="00495B36" w:rsidP="00495B36">
            <w:pPr>
              <w:pStyle w:val="TAC"/>
              <w:rPr>
                <w:ins w:id="615" w:author="Enescu, Mihai (Nokia - FI/Espoo)" w:date="2021-10-25T12:04:00Z"/>
                <w:color w:val="000000" w:themeColor="text1"/>
              </w:rPr>
            </w:pPr>
            <w:ins w:id="616" w:author="Enescu, Mihai (Nokia - FI/Espoo)" w:date="2021-10-25T12:07:00Z">
              <w:r w:rsidRPr="00076EE2">
                <w:rPr>
                  <w:rFonts w:cs="Times"/>
                  <w:color w:val="000000" w:themeColor="text1"/>
                  <w:szCs w:val="18"/>
                  <w:u w:val="single"/>
                  <w:lang w:val="en-US"/>
                </w:rPr>
                <w:t>948</w:t>
              </w:r>
            </w:ins>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015D41EA" w14:textId="3B8456E7" w:rsidR="00495B36" w:rsidRPr="00076EE2" w:rsidRDefault="00495B36" w:rsidP="00495B36">
            <w:pPr>
              <w:pStyle w:val="TAC"/>
              <w:rPr>
                <w:ins w:id="617" w:author="Enescu, Mihai (Nokia - FI/Espoo)" w:date="2021-10-25T12:04:00Z"/>
                <w:color w:val="000000" w:themeColor="text1"/>
                <w:lang w:eastAsia="zh-CN"/>
              </w:rPr>
            </w:pPr>
            <w:ins w:id="618" w:author="Enescu, Mihai (Nokia - FI/Espoo)" w:date="2021-10-25T12:07:00Z">
              <w:r w:rsidRPr="00076EE2">
                <w:rPr>
                  <w:rFonts w:cs="Times"/>
                  <w:color w:val="000000" w:themeColor="text1"/>
                  <w:szCs w:val="18"/>
                  <w:u w:val="single"/>
                  <w:lang w:val="en-US"/>
                </w:rPr>
                <w:t>7.4063</w:t>
              </w:r>
            </w:ins>
          </w:p>
        </w:tc>
      </w:tr>
      <w:tr w:rsidR="00076EE2" w:rsidRPr="00076EE2" w14:paraId="5C9A2112" w14:textId="77777777" w:rsidTr="00495B36">
        <w:trPr>
          <w:jc w:val="center"/>
          <w:ins w:id="619" w:author="Enescu, Mihai (Nokia - FI/Espoo)" w:date="2021-10-25T12:04:00Z"/>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7C0BCC1F" w14:textId="5F06C198" w:rsidR="00495B36" w:rsidRPr="00076EE2" w:rsidRDefault="00495B36" w:rsidP="00495B36">
            <w:pPr>
              <w:pStyle w:val="TAC"/>
              <w:rPr>
                <w:ins w:id="620" w:author="Enescu, Mihai (Nokia - FI/Espoo)" w:date="2021-10-25T12:04:00Z"/>
                <w:color w:val="000000" w:themeColor="text1"/>
              </w:rPr>
            </w:pPr>
            <w:ins w:id="621" w:author="Enescu, Mihai (Nokia - FI/Espoo)" w:date="2021-10-25T12:07:00Z">
              <w:r w:rsidRPr="00076EE2">
                <w:rPr>
                  <w:rFonts w:cs="Times"/>
                  <w:color w:val="000000" w:themeColor="text1"/>
                  <w:szCs w:val="18"/>
                  <w:u w:val="single"/>
                  <w:lang w:val="en-US"/>
                </w:rPr>
                <w:t>14</w:t>
              </w:r>
            </w:ins>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6BA2CBF4" w14:textId="213DDC2E" w:rsidR="00495B36" w:rsidRPr="00076EE2" w:rsidRDefault="00495B36" w:rsidP="00495B36">
            <w:pPr>
              <w:pStyle w:val="TAC"/>
              <w:rPr>
                <w:ins w:id="622" w:author="Enescu, Mihai (Nokia - FI/Espoo)" w:date="2021-10-25T12:04:00Z"/>
                <w:color w:val="000000" w:themeColor="text1"/>
              </w:rPr>
            </w:pPr>
            <w:ins w:id="623" w:author="Enescu, Mihai (Nokia - FI/Espoo)" w:date="2021-10-25T12:07:00Z">
              <w:r w:rsidRPr="00076EE2">
                <w:rPr>
                  <w:rFonts w:cs="Times"/>
                  <w:color w:val="000000" w:themeColor="text1"/>
                  <w:szCs w:val="18"/>
                  <w:u w:val="single"/>
                  <w:lang w:val="en-US"/>
                </w:rPr>
                <w:t>1024QAM</w:t>
              </w:r>
            </w:ins>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5F7731DF" w14:textId="5D34A321" w:rsidR="00495B36" w:rsidRPr="00076EE2" w:rsidRDefault="00495B36" w:rsidP="00495B36">
            <w:pPr>
              <w:pStyle w:val="TAC"/>
              <w:rPr>
                <w:ins w:id="624" w:author="Enescu, Mihai (Nokia - FI/Espoo)" w:date="2021-10-25T12:04:00Z"/>
                <w:color w:val="000000" w:themeColor="text1"/>
              </w:rPr>
            </w:pPr>
            <w:ins w:id="625" w:author="Enescu, Mihai (Nokia - FI/Espoo)" w:date="2021-10-25T12:07:00Z">
              <w:r w:rsidRPr="00076EE2">
                <w:rPr>
                  <w:rFonts w:cs="Times"/>
                  <w:color w:val="000000" w:themeColor="text1"/>
                  <w:szCs w:val="18"/>
                  <w:u w:val="single"/>
                  <w:lang w:val="en-US"/>
                </w:rPr>
                <w:t>853</w:t>
              </w:r>
            </w:ins>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7AC116F1" w14:textId="476321B3" w:rsidR="00495B36" w:rsidRPr="00076EE2" w:rsidRDefault="00495B36" w:rsidP="00495B36">
            <w:pPr>
              <w:pStyle w:val="TAC"/>
              <w:rPr>
                <w:ins w:id="626" w:author="Enescu, Mihai (Nokia - FI/Espoo)" w:date="2021-10-25T12:04:00Z"/>
                <w:color w:val="000000" w:themeColor="text1"/>
                <w:lang w:eastAsia="zh-CN"/>
              </w:rPr>
            </w:pPr>
            <w:ins w:id="627" w:author="Enescu, Mihai (Nokia - FI/Espoo)" w:date="2021-10-25T12:07:00Z">
              <w:r w:rsidRPr="00076EE2">
                <w:rPr>
                  <w:rFonts w:cs="Times"/>
                  <w:color w:val="000000" w:themeColor="text1"/>
                  <w:szCs w:val="18"/>
                  <w:u w:val="single"/>
                  <w:lang w:val="en-US"/>
                </w:rPr>
                <w:t>8.3301</w:t>
              </w:r>
            </w:ins>
          </w:p>
        </w:tc>
      </w:tr>
      <w:tr w:rsidR="00076EE2" w:rsidRPr="00076EE2" w14:paraId="44359FC7" w14:textId="77777777" w:rsidTr="00495B36">
        <w:trPr>
          <w:jc w:val="center"/>
          <w:ins w:id="628" w:author="Enescu, Mihai (Nokia - FI/Espoo)" w:date="2021-10-25T12:04:00Z"/>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FF3A3C1" w14:textId="41109B68" w:rsidR="00495B36" w:rsidRPr="00076EE2" w:rsidRDefault="00495B36" w:rsidP="00495B36">
            <w:pPr>
              <w:pStyle w:val="TAC"/>
              <w:rPr>
                <w:ins w:id="629" w:author="Enescu, Mihai (Nokia - FI/Espoo)" w:date="2021-10-25T12:04:00Z"/>
                <w:color w:val="000000" w:themeColor="text1"/>
              </w:rPr>
            </w:pPr>
            <w:ins w:id="630" w:author="Enescu, Mihai (Nokia - FI/Espoo)" w:date="2021-10-25T12:07:00Z">
              <w:r w:rsidRPr="00076EE2">
                <w:rPr>
                  <w:rFonts w:cs="Times"/>
                  <w:color w:val="000000" w:themeColor="text1"/>
                  <w:szCs w:val="18"/>
                  <w:u w:val="single"/>
                  <w:lang w:val="en-US"/>
                </w:rPr>
                <w:t>15</w:t>
              </w:r>
            </w:ins>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tcPr>
          <w:p w14:paraId="60DDF263" w14:textId="3526B448" w:rsidR="00495B36" w:rsidRPr="00076EE2" w:rsidRDefault="00495B36" w:rsidP="00495B36">
            <w:pPr>
              <w:pStyle w:val="TAC"/>
              <w:rPr>
                <w:ins w:id="631" w:author="Enescu, Mihai (Nokia - FI/Espoo)" w:date="2021-10-25T12:04:00Z"/>
                <w:color w:val="000000" w:themeColor="text1"/>
              </w:rPr>
            </w:pPr>
            <w:ins w:id="632" w:author="Enescu, Mihai (Nokia - FI/Espoo)" w:date="2021-10-25T12:07:00Z">
              <w:r w:rsidRPr="00076EE2">
                <w:rPr>
                  <w:rFonts w:cs="Times"/>
                  <w:color w:val="000000" w:themeColor="text1"/>
                  <w:szCs w:val="18"/>
                  <w:u w:val="single"/>
                  <w:lang w:val="en-US"/>
                </w:rPr>
                <w:t>1024QAM</w:t>
              </w:r>
            </w:ins>
          </w:p>
        </w:tc>
        <w:tc>
          <w:tcPr>
            <w:tcW w:w="1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3DA8A08C" w14:textId="28DEFD48" w:rsidR="00495B36" w:rsidRPr="00076EE2" w:rsidRDefault="00495B36" w:rsidP="00495B36">
            <w:pPr>
              <w:pStyle w:val="TAC"/>
              <w:rPr>
                <w:ins w:id="633" w:author="Enescu, Mihai (Nokia - FI/Espoo)" w:date="2021-10-25T12:04:00Z"/>
                <w:color w:val="000000" w:themeColor="text1"/>
              </w:rPr>
            </w:pPr>
            <w:ins w:id="634" w:author="Enescu, Mihai (Nokia - FI/Espoo)" w:date="2021-10-25T12:07:00Z">
              <w:r w:rsidRPr="00076EE2">
                <w:rPr>
                  <w:rFonts w:cs="Times"/>
                  <w:color w:val="000000" w:themeColor="text1"/>
                  <w:szCs w:val="18"/>
                  <w:u w:val="single"/>
                  <w:lang w:val="en-US"/>
                </w:rPr>
                <w:t>948</w:t>
              </w:r>
            </w:ins>
          </w:p>
        </w:tc>
        <w:tc>
          <w:tcPr>
            <w:tcW w:w="1116" w:type="dxa"/>
            <w:tcBorders>
              <w:top w:val="nil"/>
              <w:left w:val="nil"/>
              <w:bottom w:val="single" w:sz="8" w:space="0" w:color="auto"/>
              <w:right w:val="single" w:sz="8" w:space="0" w:color="auto"/>
            </w:tcBorders>
            <w:tcMar>
              <w:top w:w="0" w:type="dxa"/>
              <w:left w:w="108" w:type="dxa"/>
              <w:bottom w:w="0" w:type="dxa"/>
              <w:right w:w="108" w:type="dxa"/>
            </w:tcMar>
            <w:vAlign w:val="center"/>
          </w:tcPr>
          <w:p w14:paraId="0923F9DF" w14:textId="0DA785CE" w:rsidR="00495B36" w:rsidRPr="00076EE2" w:rsidRDefault="00495B36" w:rsidP="00495B36">
            <w:pPr>
              <w:pStyle w:val="TAC"/>
              <w:rPr>
                <w:ins w:id="635" w:author="Enescu, Mihai (Nokia - FI/Espoo)" w:date="2021-10-25T12:04:00Z"/>
                <w:color w:val="000000" w:themeColor="text1"/>
              </w:rPr>
            </w:pPr>
            <w:ins w:id="636" w:author="Enescu, Mihai (Nokia - FI/Espoo)" w:date="2021-10-25T12:07:00Z">
              <w:r w:rsidRPr="00076EE2">
                <w:rPr>
                  <w:rFonts w:cs="Times"/>
                  <w:color w:val="000000" w:themeColor="text1"/>
                  <w:szCs w:val="18"/>
                  <w:u w:val="single"/>
                  <w:lang w:val="en-US"/>
                </w:rPr>
                <w:t>9.2578</w:t>
              </w:r>
            </w:ins>
          </w:p>
        </w:tc>
      </w:tr>
    </w:tbl>
    <w:p w14:paraId="0E278C33" w14:textId="77777777" w:rsidR="006847E1" w:rsidRDefault="006847E1" w:rsidP="00ED6C6A">
      <w:pPr>
        <w:jc w:val="center"/>
      </w:pPr>
    </w:p>
    <w:p w14:paraId="0700A832" w14:textId="1E3A35BB" w:rsidR="00ED6C6A" w:rsidRDefault="00ED6C6A" w:rsidP="00ED6C6A">
      <w:pPr>
        <w:jc w:val="center"/>
      </w:pPr>
      <w:r>
        <w:t>&lt;omitted text&gt;</w:t>
      </w:r>
    </w:p>
    <w:p w14:paraId="1F149177" w14:textId="77777777" w:rsidR="006847E1" w:rsidRDefault="006847E1" w:rsidP="00ED6C6A">
      <w:pPr>
        <w:jc w:val="center"/>
      </w:pPr>
    </w:p>
    <w:p w14:paraId="68C9CD36" w14:textId="77777777" w:rsidR="001E41F3" w:rsidRDefault="001E41F3" w:rsidP="004616B2">
      <w:pPr>
        <w:pStyle w:val="Heading2"/>
        <w:rPr>
          <w:noProof/>
        </w:rPr>
      </w:pPr>
    </w:p>
    <w:sectPr w:rsidR="001E41F3" w:rsidSect="000B7FED">
      <w:headerReference w:type="even" r:id="rId101"/>
      <w:headerReference w:type="default" r:id="rId102"/>
      <w:headerReference w:type="first" r:id="rId103"/>
      <w:footnotePr>
        <w:numRestart w:val="eachSect"/>
      </w:footnotePr>
      <w:pgSz w:w="11907" w:h="16840" w:code="9"/>
      <w:pgMar w:top="1418" w:right="1134" w:bottom="1134" w:left="1134" w:header="680"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B95C8" w14:textId="77777777" w:rsidR="00CF261C" w:rsidRDefault="00CF261C">
      <w:r>
        <w:separator/>
      </w:r>
    </w:p>
  </w:endnote>
  <w:endnote w:type="continuationSeparator" w:id="0">
    <w:p w14:paraId="1E0423F9" w14:textId="77777777" w:rsidR="00CF261C" w:rsidRDefault="00CF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LineDraw">
    <w:charset w:val="02"/>
    <w:family w:val="modern"/>
    <w:pitch w:val="fixed"/>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9BBD9" w14:textId="77777777" w:rsidR="00076EE2" w:rsidRDefault="00076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BAD17" w14:textId="77777777" w:rsidR="00076EE2" w:rsidRDefault="00076E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5B972" w14:textId="77777777" w:rsidR="00076EE2" w:rsidRDefault="00076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FE4B8" w14:textId="77777777" w:rsidR="00CF261C" w:rsidRDefault="00CF261C">
      <w:r>
        <w:separator/>
      </w:r>
    </w:p>
  </w:footnote>
  <w:footnote w:type="continuationSeparator" w:id="0">
    <w:p w14:paraId="1357F63E" w14:textId="77777777" w:rsidR="00CF261C" w:rsidRDefault="00CF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50D00" w14:textId="77777777" w:rsidR="00076EE2" w:rsidRDefault="00076EE2">
    <w:r>
      <w:t xml:space="preserve">Page </w:t>
    </w:r>
    <w:r>
      <w:fldChar w:fldCharType="begin"/>
    </w:r>
    <w:r>
      <w:instrText>PAGE</w:instrText>
    </w:r>
    <w:r>
      <w:fldChar w:fldCharType="separate"/>
    </w:r>
    <w:r>
      <w:rPr>
        <w:noProof/>
      </w:rPr>
      <w:t>1</w:t>
    </w:r>
    <w:r>
      <w:rPr>
        <w:noProof/>
      </w:rPr>
      <w:fldChar w:fldCharType="end"/>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0A85" w14:textId="77777777" w:rsidR="00076EE2" w:rsidRDefault="00076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57429" w14:textId="77777777" w:rsidR="00076EE2" w:rsidRDefault="00076E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BF6C0" w14:textId="77777777" w:rsidR="00076EE2" w:rsidRDefault="00076EE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1DD49" w14:textId="77777777" w:rsidR="00076EE2" w:rsidRDefault="00076EE2">
    <w:pPr>
      <w:pStyle w:val="Header"/>
      <w:tabs>
        <w:tab w:val="right" w:pos="9639"/>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89AFB" w14:textId="77777777" w:rsidR="00076EE2" w:rsidRDefault="00076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C63EC"/>
    <w:multiLevelType w:val="hybridMultilevel"/>
    <w:tmpl w:val="432A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103348"/>
    <w:multiLevelType w:val="multilevel"/>
    <w:tmpl w:val="7D1033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nescu, Mihai (Nokia - FI/Espoo)">
    <w15:presenceInfo w15:providerId="AD" w15:userId="S::mihai.enescu@nokia.com::56fbf175-5836-4b16-9162-ae1f4b8a9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intFractionalCharacterWidth/>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4A"/>
    <w:rsid w:val="00022E4A"/>
    <w:rsid w:val="00027BF8"/>
    <w:rsid w:val="000411AC"/>
    <w:rsid w:val="000533C0"/>
    <w:rsid w:val="00060B3A"/>
    <w:rsid w:val="0006206C"/>
    <w:rsid w:val="00076EE2"/>
    <w:rsid w:val="00081D9C"/>
    <w:rsid w:val="00092C96"/>
    <w:rsid w:val="000A6394"/>
    <w:rsid w:val="000B4BE3"/>
    <w:rsid w:val="000B7FED"/>
    <w:rsid w:val="000C038A"/>
    <w:rsid w:val="000C6598"/>
    <w:rsid w:val="000C7F89"/>
    <w:rsid w:val="000D1EFF"/>
    <w:rsid w:val="000D436D"/>
    <w:rsid w:val="000D44B3"/>
    <w:rsid w:val="000E0C5C"/>
    <w:rsid w:val="000E7ADB"/>
    <w:rsid w:val="000F6A86"/>
    <w:rsid w:val="00100189"/>
    <w:rsid w:val="00113A7D"/>
    <w:rsid w:val="00132A25"/>
    <w:rsid w:val="00145D43"/>
    <w:rsid w:val="00156DC2"/>
    <w:rsid w:val="00162135"/>
    <w:rsid w:val="00175EBC"/>
    <w:rsid w:val="00177A89"/>
    <w:rsid w:val="00192C46"/>
    <w:rsid w:val="0019560C"/>
    <w:rsid w:val="001A08B3"/>
    <w:rsid w:val="001A7B60"/>
    <w:rsid w:val="001B52F0"/>
    <w:rsid w:val="001B7A65"/>
    <w:rsid w:val="001C1A32"/>
    <w:rsid w:val="001C5364"/>
    <w:rsid w:val="001D2B5D"/>
    <w:rsid w:val="001D4332"/>
    <w:rsid w:val="001E32BD"/>
    <w:rsid w:val="001E41F3"/>
    <w:rsid w:val="001E4BC4"/>
    <w:rsid w:val="0020625E"/>
    <w:rsid w:val="0023196F"/>
    <w:rsid w:val="00241BE0"/>
    <w:rsid w:val="00243B55"/>
    <w:rsid w:val="002567DA"/>
    <w:rsid w:val="002569F4"/>
    <w:rsid w:val="0026004D"/>
    <w:rsid w:val="002640DD"/>
    <w:rsid w:val="00266DCE"/>
    <w:rsid w:val="00275D12"/>
    <w:rsid w:val="00284FEB"/>
    <w:rsid w:val="002860C4"/>
    <w:rsid w:val="002A7BB2"/>
    <w:rsid w:val="002B5741"/>
    <w:rsid w:val="002D5FEA"/>
    <w:rsid w:val="002E02A5"/>
    <w:rsid w:val="002E472E"/>
    <w:rsid w:val="002F0848"/>
    <w:rsid w:val="00305409"/>
    <w:rsid w:val="00307EF9"/>
    <w:rsid w:val="00317DBD"/>
    <w:rsid w:val="00350063"/>
    <w:rsid w:val="00355404"/>
    <w:rsid w:val="003609EF"/>
    <w:rsid w:val="0036231A"/>
    <w:rsid w:val="00366FB8"/>
    <w:rsid w:val="0037218F"/>
    <w:rsid w:val="00372689"/>
    <w:rsid w:val="00374DD4"/>
    <w:rsid w:val="00375497"/>
    <w:rsid w:val="00396CAD"/>
    <w:rsid w:val="003B1B07"/>
    <w:rsid w:val="003B69D5"/>
    <w:rsid w:val="003C71D1"/>
    <w:rsid w:val="003E1A36"/>
    <w:rsid w:val="003F1CD7"/>
    <w:rsid w:val="003F6088"/>
    <w:rsid w:val="00410371"/>
    <w:rsid w:val="00416E00"/>
    <w:rsid w:val="004242F1"/>
    <w:rsid w:val="004616B2"/>
    <w:rsid w:val="0048460A"/>
    <w:rsid w:val="00491F22"/>
    <w:rsid w:val="00494073"/>
    <w:rsid w:val="00495B36"/>
    <w:rsid w:val="004B75B7"/>
    <w:rsid w:val="00510F02"/>
    <w:rsid w:val="0051580D"/>
    <w:rsid w:val="00523C66"/>
    <w:rsid w:val="005266FD"/>
    <w:rsid w:val="0053558E"/>
    <w:rsid w:val="00547111"/>
    <w:rsid w:val="00586560"/>
    <w:rsid w:val="00586714"/>
    <w:rsid w:val="00592D74"/>
    <w:rsid w:val="00597EF9"/>
    <w:rsid w:val="005A6A02"/>
    <w:rsid w:val="005C5F60"/>
    <w:rsid w:val="005E1739"/>
    <w:rsid w:val="005E2C44"/>
    <w:rsid w:val="00621188"/>
    <w:rsid w:val="006257ED"/>
    <w:rsid w:val="0064410F"/>
    <w:rsid w:val="00664312"/>
    <w:rsid w:val="00665C47"/>
    <w:rsid w:val="00667B7B"/>
    <w:rsid w:val="006847E1"/>
    <w:rsid w:val="00695808"/>
    <w:rsid w:val="006B46FB"/>
    <w:rsid w:val="006E21FB"/>
    <w:rsid w:val="006F38B0"/>
    <w:rsid w:val="007016D3"/>
    <w:rsid w:val="007040C3"/>
    <w:rsid w:val="00714226"/>
    <w:rsid w:val="007454BF"/>
    <w:rsid w:val="00792342"/>
    <w:rsid w:val="00793094"/>
    <w:rsid w:val="00793ACB"/>
    <w:rsid w:val="007977A8"/>
    <w:rsid w:val="007B25D5"/>
    <w:rsid w:val="007B512A"/>
    <w:rsid w:val="007C2097"/>
    <w:rsid w:val="007C20DD"/>
    <w:rsid w:val="007D6A07"/>
    <w:rsid w:val="007D6FF0"/>
    <w:rsid w:val="007E68E2"/>
    <w:rsid w:val="007F7259"/>
    <w:rsid w:val="008040A8"/>
    <w:rsid w:val="008161C0"/>
    <w:rsid w:val="0082371A"/>
    <w:rsid w:val="008279FA"/>
    <w:rsid w:val="00842B9B"/>
    <w:rsid w:val="008626E7"/>
    <w:rsid w:val="00870CA0"/>
    <w:rsid w:val="00870EE7"/>
    <w:rsid w:val="008863B9"/>
    <w:rsid w:val="008A45A6"/>
    <w:rsid w:val="008A79B5"/>
    <w:rsid w:val="008B7515"/>
    <w:rsid w:val="008C4BF5"/>
    <w:rsid w:val="008D281B"/>
    <w:rsid w:val="008F3789"/>
    <w:rsid w:val="008F686C"/>
    <w:rsid w:val="00903B19"/>
    <w:rsid w:val="009148DE"/>
    <w:rsid w:val="00932826"/>
    <w:rsid w:val="00933876"/>
    <w:rsid w:val="00941E30"/>
    <w:rsid w:val="00947292"/>
    <w:rsid w:val="009533F4"/>
    <w:rsid w:val="0095655F"/>
    <w:rsid w:val="009777D9"/>
    <w:rsid w:val="00991B88"/>
    <w:rsid w:val="009975CE"/>
    <w:rsid w:val="009A5753"/>
    <w:rsid w:val="009A579D"/>
    <w:rsid w:val="009C2649"/>
    <w:rsid w:val="009D46EA"/>
    <w:rsid w:val="009D6CF5"/>
    <w:rsid w:val="009E3297"/>
    <w:rsid w:val="009F734F"/>
    <w:rsid w:val="00A16B73"/>
    <w:rsid w:val="00A23A5B"/>
    <w:rsid w:val="00A246B6"/>
    <w:rsid w:val="00A314BB"/>
    <w:rsid w:val="00A47E70"/>
    <w:rsid w:val="00A501DF"/>
    <w:rsid w:val="00A50CF0"/>
    <w:rsid w:val="00A5149A"/>
    <w:rsid w:val="00A74DEC"/>
    <w:rsid w:val="00A7671C"/>
    <w:rsid w:val="00AA2CBC"/>
    <w:rsid w:val="00AA34A5"/>
    <w:rsid w:val="00AA56D0"/>
    <w:rsid w:val="00AB1A08"/>
    <w:rsid w:val="00AC5820"/>
    <w:rsid w:val="00AD1CD8"/>
    <w:rsid w:val="00AE30C7"/>
    <w:rsid w:val="00B23416"/>
    <w:rsid w:val="00B258BB"/>
    <w:rsid w:val="00B45608"/>
    <w:rsid w:val="00B67B97"/>
    <w:rsid w:val="00B84FA9"/>
    <w:rsid w:val="00B968C8"/>
    <w:rsid w:val="00BA3EC5"/>
    <w:rsid w:val="00BA51D9"/>
    <w:rsid w:val="00BB5DFC"/>
    <w:rsid w:val="00BD279D"/>
    <w:rsid w:val="00BD6BB8"/>
    <w:rsid w:val="00BF495B"/>
    <w:rsid w:val="00BF6799"/>
    <w:rsid w:val="00C13E8F"/>
    <w:rsid w:val="00C36F41"/>
    <w:rsid w:val="00C42FE7"/>
    <w:rsid w:val="00C435BD"/>
    <w:rsid w:val="00C46D6D"/>
    <w:rsid w:val="00C50AAE"/>
    <w:rsid w:val="00C66BA2"/>
    <w:rsid w:val="00C8161E"/>
    <w:rsid w:val="00C95985"/>
    <w:rsid w:val="00CA30BD"/>
    <w:rsid w:val="00CC5026"/>
    <w:rsid w:val="00CC68D0"/>
    <w:rsid w:val="00CF136D"/>
    <w:rsid w:val="00CF261C"/>
    <w:rsid w:val="00CF4793"/>
    <w:rsid w:val="00D03F9A"/>
    <w:rsid w:val="00D06D51"/>
    <w:rsid w:val="00D24991"/>
    <w:rsid w:val="00D3279E"/>
    <w:rsid w:val="00D50255"/>
    <w:rsid w:val="00D513BA"/>
    <w:rsid w:val="00D66520"/>
    <w:rsid w:val="00D83701"/>
    <w:rsid w:val="00DC4477"/>
    <w:rsid w:val="00DE03C8"/>
    <w:rsid w:val="00DE34CF"/>
    <w:rsid w:val="00E055E8"/>
    <w:rsid w:val="00E13F3D"/>
    <w:rsid w:val="00E22FAB"/>
    <w:rsid w:val="00E34898"/>
    <w:rsid w:val="00E74FDC"/>
    <w:rsid w:val="00E93479"/>
    <w:rsid w:val="00EB09B7"/>
    <w:rsid w:val="00EC2D97"/>
    <w:rsid w:val="00EC51BB"/>
    <w:rsid w:val="00ED626C"/>
    <w:rsid w:val="00ED6C6A"/>
    <w:rsid w:val="00EE7D7C"/>
    <w:rsid w:val="00F25D98"/>
    <w:rsid w:val="00F300FB"/>
    <w:rsid w:val="00F40C56"/>
    <w:rsid w:val="00F52231"/>
    <w:rsid w:val="00F5464A"/>
    <w:rsid w:val="00F5468B"/>
    <w:rsid w:val="00F6633E"/>
    <w:rsid w:val="00FB5E5E"/>
    <w:rsid w:val="00FB6386"/>
    <w:rsid w:val="00FB6E66"/>
    <w:rsid w:val="00FD54D7"/>
    <w:rsid w:val="00FF53C9"/>
    <w:rsid w:val="00FF5843"/>
  </w:rsids>
  <m:mathPr>
    <m:mathFont m:val="Cambria Math"/>
    <m:brkBin m:val="before"/>
    <m:brkBinSub m:val="--"/>
    <m:smallFrac m:val="0"/>
    <m:dispDef/>
    <m:lMargin m:val="0"/>
    <m:rMargin m:val="0"/>
    <m:defJc m:val="centerGroup"/>
    <m:wrapIndent m:val="1440"/>
    <m:intLim m:val="subSup"/>
    <m:naryLim m:val="undOvr"/>
  </m:mathPr>
  <w:themeFontLang w:val="fr-FR"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FB0FB"/>
  <w15:docId w15:val="{DA6B0ABC-31E0-45EE-9764-7107243E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G Times (WN)" w:eastAsia="Times New Roman" w:hAnsi="CG Times (W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7FED"/>
    <w:pPr>
      <w:spacing w:after="180"/>
    </w:pPr>
    <w:rPr>
      <w:rFonts w:ascii="Times New Roman" w:hAnsi="Times New Roman"/>
      <w:lang w:val="en-GB" w:eastAsia="en-US"/>
    </w:rPr>
  </w:style>
  <w:style w:type="paragraph" w:styleId="Heading1">
    <w:name w:val="heading 1"/>
    <w:next w:val="Normal"/>
    <w:qFormat/>
    <w:rsid w:val="000B7FED"/>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0B7FED"/>
    <w:pPr>
      <w:pBdr>
        <w:top w:val="none" w:sz="0" w:space="0" w:color="auto"/>
      </w:pBdr>
      <w:spacing w:before="180"/>
      <w:outlineLvl w:val="1"/>
    </w:pPr>
    <w:rPr>
      <w:sz w:val="32"/>
    </w:rPr>
  </w:style>
  <w:style w:type="paragraph" w:styleId="Heading3">
    <w:name w:val="heading 3"/>
    <w:basedOn w:val="Heading2"/>
    <w:next w:val="Normal"/>
    <w:qFormat/>
    <w:rsid w:val="000B7FED"/>
    <w:pPr>
      <w:spacing w:before="120"/>
      <w:outlineLvl w:val="2"/>
    </w:pPr>
    <w:rPr>
      <w:sz w:val="28"/>
    </w:rPr>
  </w:style>
  <w:style w:type="paragraph" w:styleId="Heading4">
    <w:name w:val="heading 4"/>
    <w:basedOn w:val="Heading3"/>
    <w:next w:val="Normal"/>
    <w:qFormat/>
    <w:rsid w:val="000B7FED"/>
    <w:pPr>
      <w:ind w:left="1418" w:hanging="1418"/>
      <w:outlineLvl w:val="3"/>
    </w:pPr>
    <w:rPr>
      <w:sz w:val="24"/>
    </w:rPr>
  </w:style>
  <w:style w:type="paragraph" w:styleId="Heading5">
    <w:name w:val="heading 5"/>
    <w:basedOn w:val="Heading4"/>
    <w:next w:val="Normal"/>
    <w:qFormat/>
    <w:rsid w:val="000B7FED"/>
    <w:pPr>
      <w:ind w:left="1701" w:hanging="1701"/>
      <w:outlineLvl w:val="4"/>
    </w:pPr>
    <w:rPr>
      <w:sz w:val="22"/>
    </w:rPr>
  </w:style>
  <w:style w:type="paragraph" w:styleId="Heading6">
    <w:name w:val="heading 6"/>
    <w:basedOn w:val="H6"/>
    <w:next w:val="Normal"/>
    <w:qFormat/>
    <w:rsid w:val="000B7FED"/>
    <w:pPr>
      <w:outlineLvl w:val="5"/>
    </w:pPr>
  </w:style>
  <w:style w:type="paragraph" w:styleId="Heading7">
    <w:name w:val="heading 7"/>
    <w:basedOn w:val="H6"/>
    <w:next w:val="Normal"/>
    <w:qFormat/>
    <w:rsid w:val="000B7FED"/>
    <w:pPr>
      <w:outlineLvl w:val="6"/>
    </w:pPr>
  </w:style>
  <w:style w:type="paragraph" w:styleId="Heading8">
    <w:name w:val="heading 8"/>
    <w:basedOn w:val="Heading1"/>
    <w:next w:val="Normal"/>
    <w:qFormat/>
    <w:rsid w:val="000B7FED"/>
    <w:pPr>
      <w:ind w:left="0" w:firstLine="0"/>
      <w:outlineLvl w:val="7"/>
    </w:pPr>
  </w:style>
  <w:style w:type="paragraph" w:styleId="Heading9">
    <w:name w:val="heading 9"/>
    <w:basedOn w:val="Heading8"/>
    <w:next w:val="Normal"/>
    <w:qFormat/>
    <w:rsid w:val="000B7FE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semiHidden/>
    <w:rsid w:val="000B7FED"/>
    <w:pPr>
      <w:spacing w:before="180"/>
      <w:ind w:left="2693" w:hanging="2693"/>
    </w:pPr>
    <w:rPr>
      <w:b/>
    </w:rPr>
  </w:style>
  <w:style w:type="paragraph" w:styleId="TOC1">
    <w:name w:val="toc 1"/>
    <w:semiHidden/>
    <w:rsid w:val="000B7FED"/>
    <w:pPr>
      <w:keepNext/>
      <w:keepLines/>
      <w:widowControl w:val="0"/>
      <w:tabs>
        <w:tab w:val="right" w:leader="dot" w:pos="9639"/>
      </w:tabs>
      <w:spacing w:before="120"/>
      <w:ind w:left="567" w:right="425" w:hanging="567"/>
    </w:pPr>
    <w:rPr>
      <w:rFonts w:ascii="Times New Roman" w:hAnsi="Times New Roman"/>
      <w:noProof/>
      <w:sz w:val="22"/>
      <w:lang w:val="en-GB" w:eastAsia="en-US"/>
    </w:rPr>
  </w:style>
  <w:style w:type="paragraph" w:customStyle="1" w:styleId="ZT">
    <w:name w:val="ZT"/>
    <w:rsid w:val="000B7FED"/>
    <w:pPr>
      <w:framePr w:wrap="notBeside" w:hAnchor="margin" w:yAlign="center"/>
      <w:widowControl w:val="0"/>
      <w:spacing w:line="240" w:lineRule="atLeast"/>
      <w:jc w:val="right"/>
    </w:pPr>
    <w:rPr>
      <w:rFonts w:ascii="Arial" w:hAnsi="Arial"/>
      <w:b/>
      <w:sz w:val="34"/>
      <w:lang w:val="en-GB" w:eastAsia="en-US"/>
    </w:rPr>
  </w:style>
  <w:style w:type="paragraph" w:styleId="TOC5">
    <w:name w:val="toc 5"/>
    <w:basedOn w:val="TOC4"/>
    <w:semiHidden/>
    <w:rsid w:val="000B7FED"/>
    <w:pPr>
      <w:ind w:left="1701" w:hanging="1701"/>
    </w:pPr>
  </w:style>
  <w:style w:type="paragraph" w:styleId="TOC4">
    <w:name w:val="toc 4"/>
    <w:basedOn w:val="TOC3"/>
    <w:semiHidden/>
    <w:rsid w:val="000B7FED"/>
    <w:pPr>
      <w:ind w:left="1418" w:hanging="1418"/>
    </w:pPr>
  </w:style>
  <w:style w:type="paragraph" w:styleId="TOC3">
    <w:name w:val="toc 3"/>
    <w:basedOn w:val="TOC2"/>
    <w:semiHidden/>
    <w:rsid w:val="000B7FED"/>
    <w:pPr>
      <w:ind w:left="1134" w:hanging="1134"/>
    </w:pPr>
  </w:style>
  <w:style w:type="paragraph" w:styleId="TOC2">
    <w:name w:val="toc 2"/>
    <w:basedOn w:val="TOC1"/>
    <w:semiHidden/>
    <w:rsid w:val="000B7FED"/>
    <w:pPr>
      <w:keepNext w:val="0"/>
      <w:spacing w:before="0"/>
      <w:ind w:left="851" w:hanging="851"/>
    </w:pPr>
    <w:rPr>
      <w:sz w:val="20"/>
    </w:rPr>
  </w:style>
  <w:style w:type="paragraph" w:styleId="Index2">
    <w:name w:val="index 2"/>
    <w:basedOn w:val="Index1"/>
    <w:semiHidden/>
    <w:rsid w:val="000B7FED"/>
    <w:pPr>
      <w:ind w:left="284"/>
    </w:pPr>
  </w:style>
  <w:style w:type="paragraph" w:styleId="Index1">
    <w:name w:val="index 1"/>
    <w:basedOn w:val="Normal"/>
    <w:semiHidden/>
    <w:rsid w:val="000B7FED"/>
    <w:pPr>
      <w:keepLines/>
      <w:spacing w:after="0"/>
    </w:pPr>
  </w:style>
  <w:style w:type="paragraph" w:customStyle="1" w:styleId="ZH">
    <w:name w:val="ZH"/>
    <w:rsid w:val="000B7FED"/>
    <w:pPr>
      <w:framePr w:wrap="notBeside" w:vAnchor="page" w:hAnchor="margin" w:xAlign="center" w:y="6805"/>
      <w:widowControl w:val="0"/>
    </w:pPr>
    <w:rPr>
      <w:rFonts w:ascii="Arial" w:hAnsi="Arial"/>
      <w:noProof/>
      <w:lang w:val="en-GB" w:eastAsia="en-US"/>
    </w:rPr>
  </w:style>
  <w:style w:type="paragraph" w:customStyle="1" w:styleId="TT">
    <w:name w:val="TT"/>
    <w:basedOn w:val="Heading1"/>
    <w:next w:val="Normal"/>
    <w:rsid w:val="000B7FED"/>
    <w:pPr>
      <w:outlineLvl w:val="9"/>
    </w:pPr>
  </w:style>
  <w:style w:type="paragraph" w:styleId="ListNumber2">
    <w:name w:val="List Number 2"/>
    <w:basedOn w:val="ListNumber"/>
    <w:rsid w:val="000B7FED"/>
    <w:pPr>
      <w:ind w:left="851"/>
    </w:pPr>
  </w:style>
  <w:style w:type="paragraph" w:styleId="Header">
    <w:name w:val="header"/>
    <w:rsid w:val="000B7FED"/>
    <w:pPr>
      <w:widowControl w:val="0"/>
    </w:pPr>
    <w:rPr>
      <w:rFonts w:ascii="Arial" w:hAnsi="Arial"/>
      <w:b/>
      <w:noProof/>
      <w:sz w:val="18"/>
      <w:lang w:val="en-GB" w:eastAsia="en-US"/>
    </w:rPr>
  </w:style>
  <w:style w:type="character" w:styleId="FootnoteReference">
    <w:name w:val="footnote reference"/>
    <w:semiHidden/>
    <w:rsid w:val="000B7FED"/>
    <w:rPr>
      <w:b/>
      <w:position w:val="6"/>
      <w:sz w:val="16"/>
    </w:rPr>
  </w:style>
  <w:style w:type="paragraph" w:styleId="FootnoteText">
    <w:name w:val="footnote text"/>
    <w:basedOn w:val="Normal"/>
    <w:semiHidden/>
    <w:rsid w:val="000B7FED"/>
    <w:pPr>
      <w:keepLines/>
      <w:spacing w:after="0"/>
      <w:ind w:left="454" w:hanging="454"/>
    </w:pPr>
    <w:rPr>
      <w:sz w:val="16"/>
    </w:rPr>
  </w:style>
  <w:style w:type="paragraph" w:customStyle="1" w:styleId="TAH">
    <w:name w:val="TAH"/>
    <w:basedOn w:val="TAC"/>
    <w:link w:val="TAHCar"/>
    <w:qFormat/>
    <w:rsid w:val="000B7FED"/>
    <w:rPr>
      <w:b/>
    </w:rPr>
  </w:style>
  <w:style w:type="paragraph" w:customStyle="1" w:styleId="TAC">
    <w:name w:val="TAC"/>
    <w:basedOn w:val="TAL"/>
    <w:link w:val="TACChar"/>
    <w:qFormat/>
    <w:rsid w:val="000B7FED"/>
    <w:pPr>
      <w:jc w:val="center"/>
    </w:pPr>
  </w:style>
  <w:style w:type="paragraph" w:customStyle="1" w:styleId="TF">
    <w:name w:val="TF"/>
    <w:basedOn w:val="TH"/>
    <w:rsid w:val="000B7FED"/>
    <w:pPr>
      <w:keepNext w:val="0"/>
      <w:spacing w:before="0" w:after="240"/>
    </w:pPr>
  </w:style>
  <w:style w:type="paragraph" w:customStyle="1" w:styleId="NO">
    <w:name w:val="NO"/>
    <w:basedOn w:val="Normal"/>
    <w:rsid w:val="000B7FED"/>
    <w:pPr>
      <w:keepLines/>
      <w:ind w:left="1135" w:hanging="851"/>
    </w:pPr>
  </w:style>
  <w:style w:type="paragraph" w:styleId="TOC9">
    <w:name w:val="toc 9"/>
    <w:basedOn w:val="TOC8"/>
    <w:semiHidden/>
    <w:rsid w:val="000B7FED"/>
    <w:pPr>
      <w:ind w:left="1418" w:hanging="1418"/>
    </w:pPr>
  </w:style>
  <w:style w:type="paragraph" w:customStyle="1" w:styleId="EX">
    <w:name w:val="EX"/>
    <w:basedOn w:val="Normal"/>
    <w:link w:val="EXChar"/>
    <w:qFormat/>
    <w:rsid w:val="000B7FED"/>
    <w:pPr>
      <w:keepLines/>
      <w:ind w:left="1702" w:hanging="1418"/>
    </w:pPr>
  </w:style>
  <w:style w:type="paragraph" w:customStyle="1" w:styleId="FP">
    <w:name w:val="FP"/>
    <w:basedOn w:val="Normal"/>
    <w:rsid w:val="000B7FED"/>
    <w:pPr>
      <w:spacing w:after="0"/>
    </w:pPr>
  </w:style>
  <w:style w:type="paragraph" w:customStyle="1" w:styleId="LD">
    <w:name w:val="LD"/>
    <w:rsid w:val="000B7FED"/>
    <w:pPr>
      <w:keepNext/>
      <w:keepLines/>
      <w:spacing w:line="180" w:lineRule="exact"/>
    </w:pPr>
    <w:rPr>
      <w:rFonts w:ascii="MS LineDraw" w:hAnsi="MS LineDraw"/>
      <w:noProof/>
      <w:lang w:val="en-GB" w:eastAsia="en-US"/>
    </w:rPr>
  </w:style>
  <w:style w:type="paragraph" w:customStyle="1" w:styleId="NW">
    <w:name w:val="NW"/>
    <w:basedOn w:val="NO"/>
    <w:rsid w:val="000B7FED"/>
    <w:pPr>
      <w:spacing w:after="0"/>
    </w:pPr>
  </w:style>
  <w:style w:type="paragraph" w:customStyle="1" w:styleId="EW">
    <w:name w:val="EW"/>
    <w:basedOn w:val="EX"/>
    <w:rsid w:val="000B7FED"/>
    <w:pPr>
      <w:spacing w:after="0"/>
    </w:pPr>
  </w:style>
  <w:style w:type="paragraph" w:styleId="TOC6">
    <w:name w:val="toc 6"/>
    <w:basedOn w:val="TOC5"/>
    <w:next w:val="Normal"/>
    <w:semiHidden/>
    <w:rsid w:val="000B7FED"/>
    <w:pPr>
      <w:ind w:left="1985" w:hanging="1985"/>
    </w:pPr>
  </w:style>
  <w:style w:type="paragraph" w:styleId="TOC7">
    <w:name w:val="toc 7"/>
    <w:basedOn w:val="TOC6"/>
    <w:next w:val="Normal"/>
    <w:semiHidden/>
    <w:rsid w:val="000B7FED"/>
    <w:pPr>
      <w:ind w:left="2268" w:hanging="2268"/>
    </w:pPr>
  </w:style>
  <w:style w:type="paragraph" w:styleId="ListBullet2">
    <w:name w:val="List Bullet 2"/>
    <w:basedOn w:val="ListBullet"/>
    <w:rsid w:val="000B7FED"/>
    <w:pPr>
      <w:ind w:left="851"/>
    </w:pPr>
  </w:style>
  <w:style w:type="paragraph" w:styleId="ListBullet3">
    <w:name w:val="List Bullet 3"/>
    <w:basedOn w:val="ListBullet2"/>
    <w:rsid w:val="000B7FED"/>
    <w:pPr>
      <w:ind w:left="1135"/>
    </w:pPr>
  </w:style>
  <w:style w:type="paragraph" w:styleId="ListNumber">
    <w:name w:val="List Number"/>
    <w:basedOn w:val="List"/>
    <w:rsid w:val="000B7FED"/>
  </w:style>
  <w:style w:type="paragraph" w:customStyle="1" w:styleId="EQ">
    <w:name w:val="EQ"/>
    <w:basedOn w:val="Normal"/>
    <w:next w:val="Normal"/>
    <w:uiPriority w:val="99"/>
    <w:qFormat/>
    <w:rsid w:val="000B7FED"/>
    <w:pPr>
      <w:keepLines/>
      <w:tabs>
        <w:tab w:val="center" w:pos="4536"/>
        <w:tab w:val="right" w:pos="9072"/>
      </w:tabs>
    </w:pPr>
    <w:rPr>
      <w:noProof/>
    </w:rPr>
  </w:style>
  <w:style w:type="paragraph" w:customStyle="1" w:styleId="TH">
    <w:name w:val="TH"/>
    <w:basedOn w:val="Normal"/>
    <w:link w:val="THChar"/>
    <w:qFormat/>
    <w:rsid w:val="000B7FED"/>
    <w:pPr>
      <w:keepNext/>
      <w:keepLines/>
      <w:spacing w:before="60"/>
      <w:jc w:val="center"/>
    </w:pPr>
    <w:rPr>
      <w:rFonts w:ascii="Arial" w:hAnsi="Arial"/>
      <w:b/>
    </w:rPr>
  </w:style>
  <w:style w:type="paragraph" w:customStyle="1" w:styleId="NF">
    <w:name w:val="NF"/>
    <w:basedOn w:val="NO"/>
    <w:rsid w:val="000B7FED"/>
    <w:pPr>
      <w:keepNext/>
      <w:spacing w:after="0"/>
    </w:pPr>
    <w:rPr>
      <w:rFonts w:ascii="Arial" w:hAnsi="Arial"/>
      <w:sz w:val="18"/>
    </w:rPr>
  </w:style>
  <w:style w:type="paragraph" w:customStyle="1" w:styleId="PL">
    <w:name w:val="PL"/>
    <w:rsid w:val="000B7FE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0B7FED"/>
    <w:pPr>
      <w:jc w:val="right"/>
    </w:pPr>
  </w:style>
  <w:style w:type="paragraph" w:customStyle="1" w:styleId="H6">
    <w:name w:val="H6"/>
    <w:basedOn w:val="Heading5"/>
    <w:next w:val="Normal"/>
    <w:rsid w:val="000B7FED"/>
    <w:pPr>
      <w:ind w:left="1985" w:hanging="1985"/>
      <w:outlineLvl w:val="9"/>
    </w:pPr>
    <w:rPr>
      <w:sz w:val="20"/>
    </w:rPr>
  </w:style>
  <w:style w:type="paragraph" w:customStyle="1" w:styleId="TAN">
    <w:name w:val="TAN"/>
    <w:basedOn w:val="TAL"/>
    <w:rsid w:val="000B7FED"/>
    <w:pPr>
      <w:ind w:left="851" w:hanging="851"/>
    </w:pPr>
  </w:style>
  <w:style w:type="paragraph" w:customStyle="1" w:styleId="TAL">
    <w:name w:val="TAL"/>
    <w:basedOn w:val="Normal"/>
    <w:link w:val="TALCar"/>
    <w:rsid w:val="000B7FED"/>
    <w:pPr>
      <w:keepNext/>
      <w:keepLines/>
      <w:spacing w:after="0"/>
    </w:pPr>
    <w:rPr>
      <w:rFonts w:ascii="Arial" w:hAnsi="Arial"/>
      <w:sz w:val="18"/>
    </w:rPr>
  </w:style>
  <w:style w:type="paragraph" w:customStyle="1" w:styleId="ZA">
    <w:name w:val="ZA"/>
    <w:rsid w:val="000B7FED"/>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0B7FED"/>
    <w:pPr>
      <w:framePr w:w="10206" w:h="284" w:hRule="exact" w:wrap="notBeside" w:vAnchor="page" w:hAnchor="margin" w:y="1986"/>
      <w:widowControl w:val="0"/>
      <w:ind w:right="28"/>
      <w:jc w:val="right"/>
    </w:pPr>
    <w:rPr>
      <w:rFonts w:ascii="Arial" w:hAnsi="Arial"/>
      <w:i/>
      <w:noProof/>
      <w:lang w:val="en-GB" w:eastAsia="en-US"/>
    </w:rPr>
  </w:style>
  <w:style w:type="paragraph" w:customStyle="1" w:styleId="ZD">
    <w:name w:val="ZD"/>
    <w:rsid w:val="000B7FED"/>
    <w:pPr>
      <w:framePr w:wrap="notBeside" w:vAnchor="page" w:hAnchor="margin" w:y="15764"/>
      <w:widowControl w:val="0"/>
    </w:pPr>
    <w:rPr>
      <w:rFonts w:ascii="Arial" w:hAnsi="Arial"/>
      <w:noProof/>
      <w:sz w:val="32"/>
      <w:lang w:val="en-GB" w:eastAsia="en-US"/>
    </w:rPr>
  </w:style>
  <w:style w:type="paragraph" w:customStyle="1" w:styleId="ZU">
    <w:name w:val="ZU"/>
    <w:rsid w:val="000B7FED"/>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V">
    <w:name w:val="ZV"/>
    <w:basedOn w:val="ZU"/>
    <w:rsid w:val="000B7FED"/>
    <w:pPr>
      <w:framePr w:wrap="notBeside" w:y="16161"/>
    </w:pPr>
  </w:style>
  <w:style w:type="character" w:customStyle="1" w:styleId="ZGSM">
    <w:name w:val="ZGSM"/>
    <w:rsid w:val="000B7FED"/>
  </w:style>
  <w:style w:type="paragraph" w:styleId="List2">
    <w:name w:val="List 2"/>
    <w:basedOn w:val="List"/>
    <w:rsid w:val="000B7FED"/>
    <w:pPr>
      <w:ind w:left="851"/>
    </w:pPr>
  </w:style>
  <w:style w:type="paragraph" w:customStyle="1" w:styleId="ZG">
    <w:name w:val="ZG"/>
    <w:rsid w:val="000B7FED"/>
    <w:pPr>
      <w:framePr w:wrap="notBeside" w:vAnchor="page" w:hAnchor="margin" w:xAlign="right" w:y="6805"/>
      <w:widowControl w:val="0"/>
      <w:jc w:val="right"/>
    </w:pPr>
    <w:rPr>
      <w:rFonts w:ascii="Arial" w:hAnsi="Arial"/>
      <w:noProof/>
      <w:lang w:val="en-GB" w:eastAsia="en-US"/>
    </w:rPr>
  </w:style>
  <w:style w:type="paragraph" w:styleId="List3">
    <w:name w:val="List 3"/>
    <w:basedOn w:val="List2"/>
    <w:rsid w:val="000B7FED"/>
    <w:pPr>
      <w:ind w:left="1135"/>
    </w:pPr>
  </w:style>
  <w:style w:type="paragraph" w:styleId="List4">
    <w:name w:val="List 4"/>
    <w:basedOn w:val="List3"/>
    <w:rsid w:val="000B7FED"/>
    <w:pPr>
      <w:ind w:left="1418"/>
    </w:pPr>
  </w:style>
  <w:style w:type="paragraph" w:styleId="List5">
    <w:name w:val="List 5"/>
    <w:basedOn w:val="List4"/>
    <w:rsid w:val="000B7FED"/>
    <w:pPr>
      <w:ind w:left="1702"/>
    </w:pPr>
  </w:style>
  <w:style w:type="paragraph" w:customStyle="1" w:styleId="EditorsNote">
    <w:name w:val="Editor's Note"/>
    <w:basedOn w:val="NO"/>
    <w:rsid w:val="000B7FED"/>
    <w:rPr>
      <w:color w:val="FF0000"/>
    </w:rPr>
  </w:style>
  <w:style w:type="paragraph" w:styleId="List">
    <w:name w:val="List"/>
    <w:basedOn w:val="Normal"/>
    <w:rsid w:val="000B7FED"/>
    <w:pPr>
      <w:ind w:left="568" w:hanging="284"/>
    </w:pPr>
  </w:style>
  <w:style w:type="paragraph" w:styleId="ListBullet">
    <w:name w:val="List Bullet"/>
    <w:basedOn w:val="List"/>
    <w:rsid w:val="000B7FED"/>
  </w:style>
  <w:style w:type="paragraph" w:styleId="ListBullet4">
    <w:name w:val="List Bullet 4"/>
    <w:basedOn w:val="ListBullet3"/>
    <w:rsid w:val="000B7FED"/>
    <w:pPr>
      <w:ind w:left="1418"/>
    </w:pPr>
  </w:style>
  <w:style w:type="paragraph" w:styleId="ListBullet5">
    <w:name w:val="List Bullet 5"/>
    <w:basedOn w:val="ListBullet4"/>
    <w:rsid w:val="000B7FED"/>
    <w:pPr>
      <w:ind w:left="1702"/>
    </w:pPr>
  </w:style>
  <w:style w:type="paragraph" w:customStyle="1" w:styleId="B1">
    <w:name w:val="B1"/>
    <w:basedOn w:val="List"/>
    <w:link w:val="B1Char"/>
    <w:qFormat/>
    <w:rsid w:val="000B7FED"/>
  </w:style>
  <w:style w:type="paragraph" w:customStyle="1" w:styleId="B2">
    <w:name w:val="B2"/>
    <w:basedOn w:val="List2"/>
    <w:link w:val="B2Char"/>
    <w:qFormat/>
    <w:rsid w:val="000B7FED"/>
  </w:style>
  <w:style w:type="paragraph" w:customStyle="1" w:styleId="B3">
    <w:name w:val="B3"/>
    <w:basedOn w:val="List3"/>
    <w:link w:val="B3Char"/>
    <w:qFormat/>
    <w:rsid w:val="000B7FED"/>
  </w:style>
  <w:style w:type="paragraph" w:customStyle="1" w:styleId="B4">
    <w:name w:val="B4"/>
    <w:basedOn w:val="List4"/>
    <w:qFormat/>
    <w:rsid w:val="000B7FED"/>
  </w:style>
  <w:style w:type="paragraph" w:customStyle="1" w:styleId="B5">
    <w:name w:val="B5"/>
    <w:basedOn w:val="List5"/>
    <w:rsid w:val="000B7FED"/>
  </w:style>
  <w:style w:type="paragraph" w:styleId="Footer">
    <w:name w:val="footer"/>
    <w:basedOn w:val="Header"/>
    <w:rsid w:val="000B7FED"/>
    <w:pPr>
      <w:jc w:val="center"/>
    </w:pPr>
    <w:rPr>
      <w:i/>
    </w:rPr>
  </w:style>
  <w:style w:type="paragraph" w:customStyle="1" w:styleId="ZTD">
    <w:name w:val="ZTD"/>
    <w:basedOn w:val="ZB"/>
    <w:rsid w:val="000B7FED"/>
    <w:pPr>
      <w:framePr w:hRule="auto" w:wrap="notBeside" w:y="852"/>
    </w:pPr>
    <w:rPr>
      <w:i w:val="0"/>
      <w:sz w:val="40"/>
    </w:rPr>
  </w:style>
  <w:style w:type="paragraph" w:customStyle="1" w:styleId="CRCoverPage">
    <w:name w:val="CR Cover Page"/>
    <w:link w:val="CRCoverPageChar"/>
    <w:rsid w:val="000B7FED"/>
    <w:pPr>
      <w:spacing w:after="120"/>
    </w:pPr>
    <w:rPr>
      <w:rFonts w:ascii="Arial" w:hAnsi="Arial"/>
      <w:lang w:val="en-GB" w:eastAsia="en-US"/>
    </w:rPr>
  </w:style>
  <w:style w:type="paragraph" w:customStyle="1" w:styleId="tdoc-header">
    <w:name w:val="tdoc-header"/>
    <w:rsid w:val="000B7FED"/>
    <w:rPr>
      <w:rFonts w:ascii="Arial" w:hAnsi="Arial"/>
      <w:noProof/>
      <w:sz w:val="24"/>
      <w:lang w:val="en-GB" w:eastAsia="en-US"/>
    </w:rPr>
  </w:style>
  <w:style w:type="character" w:styleId="Hyperlink">
    <w:name w:val="Hyperlink"/>
    <w:rsid w:val="000B7FED"/>
    <w:rPr>
      <w:color w:val="0000FF"/>
      <w:u w:val="single"/>
    </w:rPr>
  </w:style>
  <w:style w:type="character" w:styleId="CommentReference">
    <w:name w:val="annotation reference"/>
    <w:qFormat/>
    <w:rsid w:val="000B7FED"/>
    <w:rPr>
      <w:sz w:val="16"/>
    </w:rPr>
  </w:style>
  <w:style w:type="paragraph" w:styleId="CommentText">
    <w:name w:val="annotation text"/>
    <w:basedOn w:val="Normal"/>
    <w:link w:val="CommentTextChar"/>
    <w:qFormat/>
    <w:rsid w:val="000B7FED"/>
  </w:style>
  <w:style w:type="character" w:styleId="FollowedHyperlink">
    <w:name w:val="FollowedHyperlink"/>
    <w:rsid w:val="000B7FED"/>
    <w:rPr>
      <w:color w:val="800080"/>
      <w:u w:val="single"/>
    </w:rPr>
  </w:style>
  <w:style w:type="paragraph" w:styleId="BalloonText">
    <w:name w:val="Balloon Text"/>
    <w:basedOn w:val="Normal"/>
    <w:semiHidden/>
    <w:rsid w:val="000B7FED"/>
    <w:rPr>
      <w:rFonts w:ascii="Tahoma" w:hAnsi="Tahoma" w:cs="Tahoma"/>
      <w:sz w:val="16"/>
      <w:szCs w:val="16"/>
    </w:rPr>
  </w:style>
  <w:style w:type="paragraph" w:styleId="CommentSubject">
    <w:name w:val="annotation subject"/>
    <w:basedOn w:val="CommentText"/>
    <w:next w:val="CommentText"/>
    <w:semiHidden/>
    <w:rsid w:val="000B7FED"/>
    <w:rPr>
      <w:b/>
      <w:bCs/>
    </w:rPr>
  </w:style>
  <w:style w:type="paragraph" w:styleId="DocumentMap">
    <w:name w:val="Document Map"/>
    <w:basedOn w:val="Normal"/>
    <w:semiHidden/>
    <w:rsid w:val="005E2C44"/>
    <w:pPr>
      <w:shd w:val="clear" w:color="auto" w:fill="000080"/>
    </w:pPr>
    <w:rPr>
      <w:rFonts w:ascii="Tahoma" w:hAnsi="Tahoma" w:cs="Tahoma"/>
    </w:rPr>
  </w:style>
  <w:style w:type="character" w:customStyle="1" w:styleId="CRCoverPageChar">
    <w:name w:val="CR Cover Page Char"/>
    <w:link w:val="CRCoverPage"/>
    <w:rsid w:val="00664312"/>
    <w:rPr>
      <w:rFonts w:ascii="Arial" w:hAnsi="Arial"/>
      <w:lang w:val="en-GB" w:eastAsia="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EC51BB"/>
    <w:rPr>
      <w:rFonts w:ascii="Arial" w:hAnsi="Arial"/>
      <w:sz w:val="32"/>
      <w:lang w:val="en-GB" w:eastAsia="en-US"/>
    </w:rPr>
  </w:style>
  <w:style w:type="character" w:customStyle="1" w:styleId="THChar">
    <w:name w:val="TH Char"/>
    <w:link w:val="TH"/>
    <w:qFormat/>
    <w:rsid w:val="00027BF8"/>
    <w:rPr>
      <w:rFonts w:ascii="Arial" w:hAnsi="Arial"/>
      <w:b/>
      <w:lang w:val="en-GB" w:eastAsia="en-US"/>
    </w:rPr>
  </w:style>
  <w:style w:type="character" w:customStyle="1" w:styleId="TALCar">
    <w:name w:val="TAL Car"/>
    <w:link w:val="TAL"/>
    <w:rsid w:val="00027BF8"/>
    <w:rPr>
      <w:rFonts w:ascii="Arial" w:hAnsi="Arial"/>
      <w:sz w:val="18"/>
      <w:lang w:val="en-GB" w:eastAsia="en-US"/>
    </w:rPr>
  </w:style>
  <w:style w:type="character" w:customStyle="1" w:styleId="TACChar">
    <w:name w:val="TAC Char"/>
    <w:link w:val="TAC"/>
    <w:qFormat/>
    <w:rsid w:val="00027BF8"/>
    <w:rPr>
      <w:rFonts w:ascii="Arial" w:hAnsi="Arial"/>
      <w:sz w:val="18"/>
      <w:lang w:val="en-GB" w:eastAsia="en-US"/>
    </w:rPr>
  </w:style>
  <w:style w:type="character" w:customStyle="1" w:styleId="TAHCar">
    <w:name w:val="TAH Car"/>
    <w:link w:val="TAH"/>
    <w:qFormat/>
    <w:rsid w:val="00027BF8"/>
    <w:rPr>
      <w:rFonts w:ascii="Arial" w:hAnsi="Arial"/>
      <w:b/>
      <w:sz w:val="18"/>
      <w:lang w:val="en-GB" w:eastAsia="en-US"/>
    </w:rPr>
  </w:style>
  <w:style w:type="character" w:customStyle="1" w:styleId="CommentTextChar">
    <w:name w:val="Comment Text Char"/>
    <w:basedOn w:val="DefaultParagraphFont"/>
    <w:link w:val="CommentText"/>
    <w:rsid w:val="00ED626C"/>
    <w:rPr>
      <w:rFonts w:ascii="Times New Roman" w:hAnsi="Times New Roman"/>
      <w:lang w:val="en-GB" w:eastAsia="en-US"/>
    </w:rPr>
  </w:style>
  <w:style w:type="character" w:customStyle="1" w:styleId="h5Char1">
    <w:name w:val="h5 Char1"/>
    <w:aliases w:val="Heading5 Char1,Head5 Char1,H5 Char1,M5 Char1,mh2 Char1,Module heading 2 Char1,heading 8 Char1,Numbered Sub-list Char Char1"/>
    <w:rsid w:val="00ED626C"/>
    <w:rPr>
      <w:rFonts w:ascii="Arial" w:eastAsia="MS Mincho" w:hAnsi="Arial"/>
      <w:sz w:val="22"/>
      <w:lang w:val="en-GB" w:eastAsia="en-US" w:bidi="ar-SA"/>
    </w:rPr>
  </w:style>
  <w:style w:type="character" w:customStyle="1" w:styleId="EXChar">
    <w:name w:val="EX Char"/>
    <w:link w:val="EX"/>
    <w:qFormat/>
    <w:locked/>
    <w:rsid w:val="002569F4"/>
    <w:rPr>
      <w:rFonts w:ascii="Times New Roman" w:hAnsi="Times New Roman"/>
      <w:lang w:val="en-GB" w:eastAsia="en-US"/>
    </w:rPr>
  </w:style>
  <w:style w:type="character" w:customStyle="1" w:styleId="B1Char">
    <w:name w:val="B1 Char"/>
    <w:link w:val="B1"/>
    <w:qFormat/>
    <w:locked/>
    <w:rsid w:val="002569F4"/>
    <w:rPr>
      <w:rFonts w:ascii="Times New Roman" w:hAnsi="Times New Roman"/>
      <w:lang w:val="en-GB" w:eastAsia="en-US"/>
    </w:rPr>
  </w:style>
  <w:style w:type="character" w:customStyle="1" w:styleId="EXCar">
    <w:name w:val="EX Car"/>
    <w:qFormat/>
    <w:locked/>
    <w:rsid w:val="0020625E"/>
    <w:rPr>
      <w:lang w:val="en-GB" w:eastAsia="en-US"/>
    </w:rPr>
  </w:style>
  <w:style w:type="character" w:customStyle="1" w:styleId="B1Zchn">
    <w:name w:val="B1 Zchn"/>
    <w:qFormat/>
    <w:rsid w:val="006847E1"/>
    <w:rPr>
      <w:lang w:eastAsia="en-US"/>
    </w:rPr>
  </w:style>
  <w:style w:type="character" w:customStyle="1" w:styleId="B2Char">
    <w:name w:val="B2 Char"/>
    <w:link w:val="B2"/>
    <w:qFormat/>
    <w:rsid w:val="006847E1"/>
    <w:rPr>
      <w:rFonts w:ascii="Times New Roman" w:hAnsi="Times New Roman"/>
      <w:lang w:val="en-GB" w:eastAsia="en-US"/>
    </w:rPr>
  </w:style>
  <w:style w:type="character" w:customStyle="1" w:styleId="B3Char">
    <w:name w:val="B3 Char"/>
    <w:link w:val="B3"/>
    <w:rsid w:val="0019560C"/>
    <w:rPr>
      <w:rFonts w:ascii="Times New Roman" w:hAnsi="Times New Roman"/>
      <w:lang w:val="en-GB" w:eastAsia="en-US"/>
    </w:rPr>
  </w:style>
  <w:style w:type="paragraph" w:styleId="ListParagraph">
    <w:name w:val="List Paragraph"/>
    <w:aliases w:val="- Bullets,Lista1,?? ??,?????,????,列出段落1,中等深浅网格 1 - 着色 21,¥¡¡¡¡ì¬º¥¹¥È¶ÎÂä,ÁÐ³ö¶ÎÂä,列表段落1,—ño’i—Ž,¥ê¥¹¥È¶ÎÂä,列表段落,1st level - Bullet List Paragraph,Lettre d'introduction,Paragrafo elenco,Normal bullet 2,Bullet list,목록단락,リスト段落,列出段落,列表段落11"/>
    <w:basedOn w:val="Normal"/>
    <w:link w:val="ListParagraphChar"/>
    <w:uiPriority w:val="34"/>
    <w:qFormat/>
    <w:rsid w:val="003B69D5"/>
    <w:pPr>
      <w:spacing w:after="0"/>
      <w:ind w:leftChars="400" w:left="840"/>
    </w:pPr>
    <w:rPr>
      <w:rFonts w:ascii="Times" w:eastAsia="Batang" w:hAnsi="Times"/>
      <w:szCs w:val="24"/>
      <w:lang w:eastAsia="x-none"/>
    </w:rPr>
  </w:style>
  <w:style w:type="character" w:customStyle="1" w:styleId="ListParagraphChar">
    <w:name w:val="List Paragraph Char"/>
    <w:aliases w:val="- Bullets Char,Lista1 Char,?? ?? Char,????? Char,???? Char,列出段落1 Char,中等深浅网格 1 - 着色 21 Char,¥¡¡¡¡ì¬º¥¹¥È¶ÎÂä Char,ÁÐ³ö¶ÎÂä Char,列表段落1 Char,—ño’i—Ž Char,¥ê¥¹¥È¶ÎÂä Char,列表段落 Char,1st level - Bullet List Paragraph Char,목록단락 Char"/>
    <w:link w:val="ListParagraph"/>
    <w:uiPriority w:val="34"/>
    <w:qFormat/>
    <w:rsid w:val="003B69D5"/>
    <w:rPr>
      <w:rFonts w:ascii="Times" w:eastAsia="Batang" w:hAnsi="Times"/>
      <w:szCs w:val="24"/>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639904">
      <w:bodyDiv w:val="1"/>
      <w:marLeft w:val="0"/>
      <w:marRight w:val="0"/>
      <w:marTop w:val="0"/>
      <w:marBottom w:val="0"/>
      <w:divBdr>
        <w:top w:val="none" w:sz="0" w:space="0" w:color="auto"/>
        <w:left w:val="none" w:sz="0" w:space="0" w:color="auto"/>
        <w:bottom w:val="none" w:sz="0" w:space="0" w:color="auto"/>
        <w:right w:val="none" w:sz="0" w:space="0" w:color="auto"/>
      </w:divBdr>
    </w:div>
    <w:div w:id="421606238">
      <w:bodyDiv w:val="1"/>
      <w:marLeft w:val="0"/>
      <w:marRight w:val="0"/>
      <w:marTop w:val="0"/>
      <w:marBottom w:val="0"/>
      <w:divBdr>
        <w:top w:val="none" w:sz="0" w:space="0" w:color="auto"/>
        <w:left w:val="none" w:sz="0" w:space="0" w:color="auto"/>
        <w:bottom w:val="none" w:sz="0" w:space="0" w:color="auto"/>
        <w:right w:val="none" w:sz="0" w:space="0" w:color="auto"/>
      </w:divBdr>
    </w:div>
    <w:div w:id="459349829">
      <w:bodyDiv w:val="1"/>
      <w:marLeft w:val="0"/>
      <w:marRight w:val="0"/>
      <w:marTop w:val="0"/>
      <w:marBottom w:val="0"/>
      <w:divBdr>
        <w:top w:val="none" w:sz="0" w:space="0" w:color="auto"/>
        <w:left w:val="none" w:sz="0" w:space="0" w:color="auto"/>
        <w:bottom w:val="none" w:sz="0" w:space="0" w:color="auto"/>
        <w:right w:val="none" w:sz="0" w:space="0" w:color="auto"/>
      </w:divBdr>
    </w:div>
    <w:div w:id="180330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1.wmf"/><Relationship Id="rId42" Type="http://schemas.openxmlformats.org/officeDocument/2006/relationships/oleObject" Target="embeddings/oleObject12.bin"/><Relationship Id="rId47" Type="http://schemas.openxmlformats.org/officeDocument/2006/relationships/oleObject" Target="embeddings/oleObject15.bin"/><Relationship Id="rId63" Type="http://schemas.openxmlformats.org/officeDocument/2006/relationships/image" Target="media/image20.wmf"/><Relationship Id="rId68" Type="http://schemas.openxmlformats.org/officeDocument/2006/relationships/oleObject" Target="embeddings/oleObject26.bin"/><Relationship Id="rId84" Type="http://schemas.openxmlformats.org/officeDocument/2006/relationships/oleObject" Target="embeddings/oleObject36.bin"/><Relationship Id="rId89" Type="http://schemas.openxmlformats.org/officeDocument/2006/relationships/oleObject" Target="embeddings/oleObject40.bin"/><Relationship Id="rId7" Type="http://schemas.openxmlformats.org/officeDocument/2006/relationships/styles" Target="styles.xml"/><Relationship Id="rId71" Type="http://schemas.openxmlformats.org/officeDocument/2006/relationships/image" Target="media/image24.wmf"/><Relationship Id="rId92" Type="http://schemas.openxmlformats.org/officeDocument/2006/relationships/image" Target="media/image31.wmf"/><Relationship Id="rId2" Type="http://schemas.openxmlformats.org/officeDocument/2006/relationships/customXml" Target="../customXml/item1.xml"/><Relationship Id="rId16" Type="http://schemas.openxmlformats.org/officeDocument/2006/relationships/header" Target="header2.xml"/><Relationship Id="rId29" Type="http://schemas.openxmlformats.org/officeDocument/2006/relationships/image" Target="media/image5.wmf"/><Relationship Id="rId11" Type="http://schemas.openxmlformats.org/officeDocument/2006/relationships/endnotes" Target="endnotes.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oleObject" Target="embeddings/oleObject9.bin"/><Relationship Id="rId40" Type="http://schemas.openxmlformats.org/officeDocument/2006/relationships/oleObject" Target="embeddings/oleObject11.bin"/><Relationship Id="rId45" Type="http://schemas.openxmlformats.org/officeDocument/2006/relationships/image" Target="media/image12.wmf"/><Relationship Id="rId53" Type="http://schemas.openxmlformats.org/officeDocument/2006/relationships/oleObject" Target="embeddings/oleObject18.bin"/><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image" Target="media/image27.wmf"/><Relationship Id="rId87" Type="http://schemas.openxmlformats.org/officeDocument/2006/relationships/oleObject" Target="embeddings/oleObject39.bin"/><Relationship Id="rId102" Type="http://schemas.openxmlformats.org/officeDocument/2006/relationships/header" Target="header5.xml"/><Relationship Id="rId5" Type="http://schemas.openxmlformats.org/officeDocument/2006/relationships/customXml" Target="../customXml/item4.xml"/><Relationship Id="rId61" Type="http://schemas.openxmlformats.org/officeDocument/2006/relationships/image" Target="media/image19.wmf"/><Relationship Id="rId82" Type="http://schemas.openxmlformats.org/officeDocument/2006/relationships/oleObject" Target="embeddings/oleObject34.bin"/><Relationship Id="rId90" Type="http://schemas.openxmlformats.org/officeDocument/2006/relationships/image" Target="media/image30.wmf"/><Relationship Id="rId95" Type="http://schemas.openxmlformats.org/officeDocument/2006/relationships/oleObject" Target="embeddings/oleObject43.bin"/><Relationship Id="rId19" Type="http://schemas.openxmlformats.org/officeDocument/2006/relationships/header" Target="header3.xml"/><Relationship Id="rId14" Type="http://schemas.openxmlformats.org/officeDocument/2006/relationships/hyperlink" Target="http://www.3gpp.org/ftp/Specs/html-info/21900.htm" TargetMode="External"/><Relationship Id="rId22" Type="http://schemas.openxmlformats.org/officeDocument/2006/relationships/oleObject" Target="embeddings/oleObject1.bin"/><Relationship Id="rId27" Type="http://schemas.openxmlformats.org/officeDocument/2006/relationships/image" Target="media/image4.wmf"/><Relationship Id="rId30" Type="http://schemas.openxmlformats.org/officeDocument/2006/relationships/oleObject" Target="embeddings/oleObject5.bin"/><Relationship Id="rId35" Type="http://schemas.openxmlformats.org/officeDocument/2006/relationships/image" Target="media/image8.wmf"/><Relationship Id="rId43" Type="http://schemas.openxmlformats.org/officeDocument/2006/relationships/image" Target="media/image11.wmf"/><Relationship Id="rId48" Type="http://schemas.openxmlformats.org/officeDocument/2006/relationships/image" Target="media/image13.wmf"/><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23.wmf"/><Relationship Id="rId77" Type="http://schemas.openxmlformats.org/officeDocument/2006/relationships/oleObject" Target="embeddings/oleObject31.bin"/><Relationship Id="rId100" Type="http://schemas.openxmlformats.org/officeDocument/2006/relationships/oleObject" Target="embeddings/oleObject47.bin"/><Relationship Id="rId105" Type="http://schemas.microsoft.com/office/2011/relationships/people" Target="people.xml"/><Relationship Id="rId8" Type="http://schemas.openxmlformats.org/officeDocument/2006/relationships/settings" Target="settings.xml"/><Relationship Id="rId51" Type="http://schemas.openxmlformats.org/officeDocument/2006/relationships/oleObject" Target="embeddings/oleObject17.bin"/><Relationship Id="rId72" Type="http://schemas.openxmlformats.org/officeDocument/2006/relationships/oleObject" Target="embeddings/oleObject28.bin"/><Relationship Id="rId80" Type="http://schemas.openxmlformats.org/officeDocument/2006/relationships/oleObject" Target="embeddings/oleObject33.bin"/><Relationship Id="rId85" Type="http://schemas.openxmlformats.org/officeDocument/2006/relationships/oleObject" Target="embeddings/oleObject37.bin"/><Relationship Id="rId93" Type="http://schemas.openxmlformats.org/officeDocument/2006/relationships/oleObject" Target="embeddings/oleObject42.bin"/><Relationship Id="rId98" Type="http://schemas.openxmlformats.org/officeDocument/2006/relationships/oleObject" Target="embeddings/oleObject45.bin"/><Relationship Id="rId3" Type="http://schemas.openxmlformats.org/officeDocument/2006/relationships/customXml" Target="../customXml/item2.xml"/><Relationship Id="rId12" Type="http://schemas.openxmlformats.org/officeDocument/2006/relationships/hyperlink" Target="http://www.3gpp.org/3G_Specs/CRs.htm" TargetMode="External"/><Relationship Id="rId17" Type="http://schemas.openxmlformats.org/officeDocument/2006/relationships/footer" Target="footer1.xml"/><Relationship Id="rId25" Type="http://schemas.openxmlformats.org/officeDocument/2006/relationships/image" Target="media/image3.wmf"/><Relationship Id="rId33" Type="http://schemas.openxmlformats.org/officeDocument/2006/relationships/image" Target="media/image7.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18.wmf"/><Relationship Id="rId67" Type="http://schemas.openxmlformats.org/officeDocument/2006/relationships/image" Target="media/image22.wmf"/><Relationship Id="rId103" Type="http://schemas.openxmlformats.org/officeDocument/2006/relationships/header" Target="header6.xml"/><Relationship Id="rId20" Type="http://schemas.openxmlformats.org/officeDocument/2006/relationships/footer" Target="footer3.xml"/><Relationship Id="rId41" Type="http://schemas.openxmlformats.org/officeDocument/2006/relationships/image" Target="media/image10.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26.wmf"/><Relationship Id="rId83" Type="http://schemas.openxmlformats.org/officeDocument/2006/relationships/oleObject" Target="embeddings/oleObject35.bin"/><Relationship Id="rId88" Type="http://schemas.openxmlformats.org/officeDocument/2006/relationships/image" Target="media/image29.wmf"/><Relationship Id="rId91" Type="http://schemas.openxmlformats.org/officeDocument/2006/relationships/oleObject" Target="embeddings/oleObject41.bin"/><Relationship Id="rId96" Type="http://schemas.openxmlformats.org/officeDocument/2006/relationships/oleObject" Target="embeddings/oleObject44.bin"/><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2.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oleObject" Target="embeddings/oleObject16.bin"/><Relationship Id="rId57" Type="http://schemas.openxmlformats.org/officeDocument/2006/relationships/image" Target="media/image17.wmf"/><Relationship Id="rId106"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image" Target="media/image6.wmf"/><Relationship Id="rId44" Type="http://schemas.openxmlformats.org/officeDocument/2006/relationships/oleObject" Target="embeddings/oleObject13.bin"/><Relationship Id="rId52" Type="http://schemas.openxmlformats.org/officeDocument/2006/relationships/image" Target="media/image15.wmf"/><Relationship Id="rId60" Type="http://schemas.openxmlformats.org/officeDocument/2006/relationships/oleObject" Target="embeddings/oleObject22.bin"/><Relationship Id="rId65" Type="http://schemas.openxmlformats.org/officeDocument/2006/relationships/image" Target="media/image21.wmf"/><Relationship Id="rId73" Type="http://schemas.openxmlformats.org/officeDocument/2006/relationships/image" Target="media/image25.wmf"/><Relationship Id="rId78" Type="http://schemas.openxmlformats.org/officeDocument/2006/relationships/oleObject" Target="embeddings/oleObject32.bin"/><Relationship Id="rId81" Type="http://schemas.openxmlformats.org/officeDocument/2006/relationships/image" Target="media/image28.wmf"/><Relationship Id="rId86" Type="http://schemas.openxmlformats.org/officeDocument/2006/relationships/oleObject" Target="embeddings/oleObject38.bin"/><Relationship Id="rId94" Type="http://schemas.openxmlformats.org/officeDocument/2006/relationships/image" Target="media/image32.wmf"/><Relationship Id="rId99" Type="http://schemas.openxmlformats.org/officeDocument/2006/relationships/oleObject" Target="embeddings/oleObject46.bin"/><Relationship Id="rId101" Type="http://schemas.openxmlformats.org/officeDocument/2006/relationships/header" Target="header4.xm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www.3gpp.org/Change-Requests" TargetMode="External"/><Relationship Id="rId18" Type="http://schemas.openxmlformats.org/officeDocument/2006/relationships/footer" Target="footer2.xml"/><Relationship Id="rId39" Type="http://schemas.openxmlformats.org/officeDocument/2006/relationships/image" Target="media/image9.wmf"/><Relationship Id="rId34" Type="http://schemas.openxmlformats.org/officeDocument/2006/relationships/oleObject" Target="embeddings/oleObject7.bin"/><Relationship Id="rId50" Type="http://schemas.openxmlformats.org/officeDocument/2006/relationships/image" Target="media/image14.wmf"/><Relationship Id="rId55" Type="http://schemas.openxmlformats.org/officeDocument/2006/relationships/image" Target="media/image16.wmf"/><Relationship Id="rId76" Type="http://schemas.openxmlformats.org/officeDocument/2006/relationships/oleObject" Target="embeddings/oleObject30.bin"/><Relationship Id="rId97" Type="http://schemas.openxmlformats.org/officeDocument/2006/relationships/image" Target="media/image33.wmf"/><Relationship Id="rId10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dith\AppData\Roaming\Microsoft\Templates\3gpp_7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A7AC0C743A294CADF60F661720E3E6" ma:contentTypeVersion="13" ma:contentTypeDescription="Create a new document." ma:contentTypeScope="" ma:versionID="640cb88253e0ef062484a34ba5828fac">
  <xsd:schema xmlns:xsd="http://www.w3.org/2001/XMLSchema" xmlns:xs="http://www.w3.org/2001/XMLSchema" xmlns:p="http://schemas.microsoft.com/office/2006/metadata/properties" xmlns:ns3="6f846979-0e6f-42ff-8b87-e1893efeda99" xmlns:ns4="db33437f-65a5-48c5-b537-19efd290f967" targetNamespace="http://schemas.microsoft.com/office/2006/metadata/properties" ma:root="true" ma:fieldsID="37a7d2a33eafc071597e0b669cd5b2bb" ns3:_="" ns4:_="">
    <xsd:import namespace="6f846979-0e6f-42ff-8b87-e1893efeda99"/>
    <xsd:import namespace="db33437f-65a5-48c5-b537-19efd290f9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46979-0e6f-42ff-8b87-e1893efed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33437f-65a5-48c5-b537-19efd290f96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BDD2AB-1D50-4EC7-91E4-FF1F2F9DD153}">
  <ds:schemaRefs>
    <ds:schemaRef ds:uri="http://schemas.microsoft.com/sharepoint/v3/contenttype/forms"/>
  </ds:schemaRefs>
</ds:datastoreItem>
</file>

<file path=customXml/itemProps2.xml><?xml version="1.0" encoding="utf-8"?>
<ds:datastoreItem xmlns:ds="http://schemas.openxmlformats.org/officeDocument/2006/customXml" ds:itemID="{512C8797-BDAD-4B69-9F70-2F44BAF44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46979-0e6f-42ff-8b87-e1893efeda99"/>
    <ds:schemaRef ds:uri="db33437f-65a5-48c5-b537-19efd290f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29DDB1-6AD5-49AC-83A0-EFC6C3B4E0DE}">
  <ds:schemaRefs>
    <ds:schemaRef ds:uri="http://schemas.openxmlformats.org/officeDocument/2006/bibliography"/>
  </ds:schemaRefs>
</ds:datastoreItem>
</file>

<file path=customXml/itemProps4.xml><?xml version="1.0" encoding="utf-8"?>
<ds:datastoreItem xmlns:ds="http://schemas.openxmlformats.org/officeDocument/2006/customXml" ds:itemID="{409794EB-5B17-4D29-9F4B-498903F734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141</TotalTime>
  <Pages>1</Pages>
  <Words>5621</Words>
  <Characters>32046</Characters>
  <Application>Microsoft Office Word</Application>
  <DocSecurity>0</DocSecurity>
  <Lines>267</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MTG_TITLE</vt:lpstr>
      <vt:lpstr>MTG_TITLE</vt:lpstr>
    </vt:vector>
  </TitlesOfParts>
  <Company>3GPP Support Team</Company>
  <LinksUpToDate>false</LinksUpToDate>
  <CharactersWithSpaces>37592</CharactersWithSpaces>
  <SharedDoc>false</SharedDoc>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MTG_TITLE</dc:title>
  <dc:subject/>
  <dc:creator>Michael Sanders, John M Meredith</dc:creator>
  <cp:keywords/>
  <cp:lastModifiedBy>Mihai Enescu - after RAN1#107e</cp:lastModifiedBy>
  <cp:revision>65</cp:revision>
  <cp:lastPrinted>1899-12-31T23:00:00Z</cp:lastPrinted>
  <dcterms:created xsi:type="dcterms:W3CDTF">2021-03-16T10:24:00Z</dcterms:created>
  <dcterms:modified xsi:type="dcterms:W3CDTF">2021-12-07T18:41:00Z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G/WGRef">
    <vt:lpwstr> &lt;TSG/WG&gt;</vt:lpwstr>
  </property>
  <property fmtid="{D5CDD505-2E9C-101B-9397-08002B2CF9AE}" pid="3" name="MtgSeq">
    <vt:lpwstr> &lt;MTG_SEQ&gt;</vt:lpwstr>
  </property>
  <property fmtid="{D5CDD505-2E9C-101B-9397-08002B2CF9AE}" pid="4" name="Location">
    <vt:lpwstr> &lt;Location&gt;</vt:lpwstr>
  </property>
  <property fmtid="{D5CDD505-2E9C-101B-9397-08002B2CF9AE}" pid="5" name="Country">
    <vt:lpwstr> &lt;Country&gt;</vt:lpwstr>
  </property>
  <property fmtid="{D5CDD505-2E9C-101B-9397-08002B2CF9AE}" pid="6" name="StartDate">
    <vt:lpwstr> &lt;Start_Date&gt;</vt:lpwstr>
  </property>
  <property fmtid="{D5CDD505-2E9C-101B-9397-08002B2CF9AE}" pid="7" name="EndDate">
    <vt:lpwstr>&lt;End_Date&gt;</vt:lpwstr>
  </property>
  <property fmtid="{D5CDD505-2E9C-101B-9397-08002B2CF9AE}" pid="8" name="Tdoc#">
    <vt:lpwstr>&lt;TDoc#&gt;</vt:lpwstr>
  </property>
  <property fmtid="{D5CDD505-2E9C-101B-9397-08002B2CF9AE}" pid="9" name="Spec#">
    <vt:lpwstr>&lt;Spec#&gt;</vt:lpwstr>
  </property>
  <property fmtid="{D5CDD505-2E9C-101B-9397-08002B2CF9AE}" pid="10" name="Cr#">
    <vt:lpwstr>&lt;CR#&gt;</vt:lpwstr>
  </property>
  <property fmtid="{D5CDD505-2E9C-101B-9397-08002B2CF9AE}" pid="11" name="Revision">
    <vt:lpwstr>&lt;Rev#&gt;</vt:lpwstr>
  </property>
  <property fmtid="{D5CDD505-2E9C-101B-9397-08002B2CF9AE}" pid="12" name="Version">
    <vt:lpwstr>&lt;Version#&gt;</vt:lpwstr>
  </property>
  <property fmtid="{D5CDD505-2E9C-101B-9397-08002B2CF9AE}" pid="13" name="SourceIfWg">
    <vt:lpwstr>&lt;Source_if_WG&gt;</vt:lpwstr>
  </property>
  <property fmtid="{D5CDD505-2E9C-101B-9397-08002B2CF9AE}" pid="14" name="SourceIfTsg">
    <vt:lpwstr>&lt;Source_if_TSG&gt;</vt:lpwstr>
  </property>
  <property fmtid="{D5CDD505-2E9C-101B-9397-08002B2CF9AE}" pid="15" name="RelatedWis">
    <vt:lpwstr>&lt;Related_WIs&gt;</vt:lpwstr>
  </property>
  <property fmtid="{D5CDD505-2E9C-101B-9397-08002B2CF9AE}" pid="16" name="Cat">
    <vt:lpwstr>&lt;Cat&gt;</vt:lpwstr>
  </property>
  <property fmtid="{D5CDD505-2E9C-101B-9397-08002B2CF9AE}" pid="17" name="ResDate">
    <vt:lpwstr>&lt;Res_date&gt;</vt:lpwstr>
  </property>
  <property fmtid="{D5CDD505-2E9C-101B-9397-08002B2CF9AE}" pid="18" name="Release">
    <vt:lpwstr>&lt;Release&gt;</vt:lpwstr>
  </property>
  <property fmtid="{D5CDD505-2E9C-101B-9397-08002B2CF9AE}" pid="19" name="CrTitle">
    <vt:lpwstr>&lt;Title&gt;</vt:lpwstr>
  </property>
  <property fmtid="{D5CDD505-2E9C-101B-9397-08002B2CF9AE}" pid="20" name="MtgTitle">
    <vt:lpwstr>&lt;MTG_TITLE&gt;</vt:lpwstr>
  </property>
  <property fmtid="{D5CDD505-2E9C-101B-9397-08002B2CF9AE}" pid="21" name="ContentTypeId">
    <vt:lpwstr>0x0101003AA7AC0C743A294CADF60F661720E3E6</vt:lpwstr>
  </property>
</Properties>
</file>